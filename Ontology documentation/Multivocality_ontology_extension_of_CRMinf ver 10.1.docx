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F1A7" w14:textId="77777777" w:rsidR="009540EF" w:rsidRPr="000C3000" w:rsidRDefault="009540EF" w:rsidP="009540EF">
      <w:pPr>
        <w:kinsoku w:val="0"/>
        <w:overflowPunct w:val="0"/>
        <w:spacing w:before="120"/>
        <w:jc w:val="center"/>
        <w:textAlignment w:val="baseline"/>
        <w:rPr>
          <w:rFonts w:ascii="Times New Roman" w:hAnsi="Times New Roman" w:cs="Times New Roman"/>
          <w:b/>
          <w:bCs/>
          <w:color w:val="000000"/>
          <w:kern w:val="24"/>
          <w:sz w:val="44"/>
          <w:szCs w:val="44"/>
          <w:lang w:eastAsia="de-DE"/>
        </w:rPr>
      </w:pPr>
      <w:proofErr w:type="spellStart"/>
      <w:r w:rsidRPr="000C3000">
        <w:rPr>
          <w:rFonts w:ascii="Times New Roman" w:hAnsi="Times New Roman" w:cs="Times New Roman"/>
          <w:b/>
          <w:bCs/>
          <w:color w:val="000000"/>
          <w:kern w:val="24"/>
          <w:sz w:val="44"/>
          <w:szCs w:val="44"/>
          <w:lang w:val="en-US" w:eastAsia="de-DE"/>
        </w:rPr>
        <w:t>CRM</w:t>
      </w:r>
      <w:r w:rsidRPr="000C3000">
        <w:rPr>
          <w:rFonts w:ascii="Times New Roman" w:hAnsi="Times New Roman" w:cs="Times New Roman"/>
          <w:b/>
          <w:bCs/>
          <w:i/>
          <w:iCs/>
          <w:color w:val="000000"/>
          <w:kern w:val="24"/>
          <w:sz w:val="44"/>
          <w:szCs w:val="44"/>
          <w:vertAlign w:val="subscript"/>
          <w:lang w:val="en-US" w:eastAsia="de-DE"/>
        </w:rPr>
        <w:t>inf</w:t>
      </w:r>
      <w:proofErr w:type="spellEnd"/>
      <w:r w:rsidRPr="000C3000">
        <w:rPr>
          <w:rFonts w:ascii="Times New Roman" w:hAnsi="Times New Roman" w:cs="Times New Roman"/>
          <w:b/>
          <w:bCs/>
          <w:color w:val="000000"/>
          <w:kern w:val="24"/>
          <w:sz w:val="44"/>
          <w:szCs w:val="44"/>
          <w:lang w:eastAsia="de-DE"/>
        </w:rPr>
        <w:t xml:space="preserve">: the Argumentation Model </w:t>
      </w:r>
    </w:p>
    <w:p w14:paraId="4E74699C" w14:textId="77777777" w:rsidR="009540EF" w:rsidRPr="000C3000" w:rsidRDefault="009540EF" w:rsidP="009540EF">
      <w:pPr>
        <w:kinsoku w:val="0"/>
        <w:overflowPunct w:val="0"/>
        <w:spacing w:before="120"/>
        <w:jc w:val="center"/>
        <w:textAlignment w:val="baseline"/>
        <w:rPr>
          <w:rFonts w:ascii="Times New Roman" w:hAnsi="Times New Roman" w:cs="Times New Roman"/>
          <w:b/>
          <w:bCs/>
          <w:color w:val="000000"/>
          <w:kern w:val="24"/>
          <w:sz w:val="32"/>
          <w:szCs w:val="32"/>
          <w:lang w:eastAsia="de-DE"/>
        </w:rPr>
      </w:pPr>
      <w:r w:rsidRPr="000C3000">
        <w:rPr>
          <w:rFonts w:ascii="Times New Roman" w:hAnsi="Times New Roman" w:cs="Times New Roman"/>
          <w:b/>
          <w:bCs/>
          <w:color w:val="000000"/>
          <w:kern w:val="24"/>
          <w:sz w:val="32"/>
          <w:szCs w:val="32"/>
          <w:lang w:val="en-US" w:eastAsia="de-DE"/>
        </w:rPr>
        <w:t xml:space="preserve">An Extension of CIDOC-CRM to support </w:t>
      </w:r>
      <w:proofErr w:type="gramStart"/>
      <w:r w:rsidRPr="000C3000">
        <w:rPr>
          <w:rFonts w:ascii="Times New Roman" w:hAnsi="Times New Roman" w:cs="Times New Roman"/>
          <w:b/>
          <w:bCs/>
          <w:color w:val="000000"/>
          <w:kern w:val="24"/>
          <w:sz w:val="32"/>
          <w:szCs w:val="32"/>
          <w:lang w:val="en-US" w:eastAsia="de-DE"/>
        </w:rPr>
        <w:t>argumentation</w:t>
      </w:r>
      <w:proofErr w:type="gramEnd"/>
    </w:p>
    <w:p w14:paraId="63046C9F" w14:textId="77777777" w:rsidR="009540EF" w:rsidRPr="000C3000" w:rsidRDefault="009540EF" w:rsidP="009540EF">
      <w:pPr>
        <w:kinsoku w:val="0"/>
        <w:overflowPunct w:val="0"/>
        <w:spacing w:before="120"/>
        <w:jc w:val="center"/>
        <w:textAlignment w:val="baseline"/>
        <w:rPr>
          <w:rFonts w:ascii="Times New Roman" w:hAnsi="Times New Roman" w:cs="Times New Roman"/>
          <w:b/>
          <w:bCs/>
          <w:color w:val="000000"/>
          <w:kern w:val="24"/>
          <w:sz w:val="44"/>
          <w:szCs w:val="44"/>
          <w:lang w:eastAsia="de-DE"/>
        </w:rPr>
      </w:pPr>
    </w:p>
    <w:p w14:paraId="3BC7FFA1" w14:textId="77777777" w:rsidR="009540EF" w:rsidRPr="000C3000" w:rsidRDefault="009540EF" w:rsidP="009540EF">
      <w:pPr>
        <w:kinsoku w:val="0"/>
        <w:overflowPunct w:val="0"/>
        <w:spacing w:before="120"/>
        <w:jc w:val="center"/>
        <w:textAlignment w:val="baseline"/>
        <w:rPr>
          <w:rFonts w:ascii="Times New Roman" w:hAnsi="Times New Roman" w:cs="Times New Roman"/>
          <w:b/>
          <w:bCs/>
          <w:color w:val="000000"/>
          <w:kern w:val="24"/>
          <w:sz w:val="44"/>
          <w:szCs w:val="44"/>
          <w:lang w:val="en-US" w:eastAsia="de-DE"/>
        </w:rPr>
      </w:pPr>
    </w:p>
    <w:p w14:paraId="02A6A499" w14:textId="77777777" w:rsidR="009540EF" w:rsidRPr="000C3000" w:rsidRDefault="009540EF" w:rsidP="009540EF">
      <w:pPr>
        <w:jc w:val="center"/>
        <w:rPr>
          <w:rFonts w:ascii="Times New Roman" w:hAnsi="Times New Roman" w:cs="Times New Roman"/>
          <w:sz w:val="28"/>
          <w:szCs w:val="28"/>
        </w:rPr>
      </w:pPr>
      <w:bookmarkStart w:id="0" w:name="_Toc382492751"/>
      <w:bookmarkStart w:id="1" w:name="_Toc382842669"/>
      <w:r w:rsidRPr="000C3000">
        <w:rPr>
          <w:rFonts w:ascii="Times New Roman" w:hAnsi="Times New Roman" w:cs="Times New Roman"/>
          <w:sz w:val="28"/>
          <w:szCs w:val="28"/>
        </w:rPr>
        <w:t xml:space="preserve">Produced by </w:t>
      </w:r>
      <w:bookmarkEnd w:id="0"/>
      <w:bookmarkEnd w:id="1"/>
      <w:proofErr w:type="spellStart"/>
      <w:r w:rsidRPr="000C3000">
        <w:rPr>
          <w:rFonts w:ascii="Times New Roman" w:hAnsi="Times New Roman" w:cs="Times New Roman"/>
          <w:sz w:val="28"/>
          <w:szCs w:val="28"/>
        </w:rPr>
        <w:t>Paveprime</w:t>
      </w:r>
      <w:proofErr w:type="spellEnd"/>
      <w:r w:rsidRPr="000C3000">
        <w:rPr>
          <w:rFonts w:ascii="Times New Roman" w:hAnsi="Times New Roman" w:cs="Times New Roman"/>
          <w:sz w:val="28"/>
          <w:szCs w:val="28"/>
        </w:rPr>
        <w:t xml:space="preserve"> Ltd</w:t>
      </w:r>
    </w:p>
    <w:p w14:paraId="4E0544A4" w14:textId="77777777" w:rsidR="009540EF" w:rsidRPr="000C3000" w:rsidRDefault="009540EF" w:rsidP="009540EF">
      <w:pPr>
        <w:jc w:val="center"/>
        <w:rPr>
          <w:rFonts w:ascii="Times New Roman" w:hAnsi="Times New Roman" w:cs="Times New Roman"/>
          <w:sz w:val="28"/>
          <w:szCs w:val="28"/>
        </w:rPr>
      </w:pPr>
      <w:bookmarkStart w:id="2" w:name="_Toc382842670"/>
      <w:r w:rsidRPr="000C3000">
        <w:rPr>
          <w:rFonts w:ascii="Times New Roman" w:hAnsi="Times New Roman" w:cs="Times New Roman"/>
          <w:i/>
          <w:iCs/>
          <w:sz w:val="28"/>
          <w:szCs w:val="28"/>
        </w:rPr>
        <w:t>and collaborators</w:t>
      </w:r>
      <w:bookmarkEnd w:id="2"/>
    </w:p>
    <w:p w14:paraId="3B273739" w14:textId="77777777" w:rsidR="009540EF" w:rsidRPr="000C3000" w:rsidRDefault="009540EF" w:rsidP="009540EF">
      <w:pPr>
        <w:jc w:val="center"/>
        <w:rPr>
          <w:rFonts w:ascii="Times New Roman" w:hAnsi="Times New Roman" w:cs="Times New Roman"/>
          <w:sz w:val="28"/>
          <w:szCs w:val="28"/>
          <w:lang w:eastAsia="el-GR"/>
        </w:rPr>
      </w:pPr>
    </w:p>
    <w:p w14:paraId="6A7E68E9" w14:textId="37148FF0" w:rsidR="009540EF" w:rsidRPr="000C3000" w:rsidRDefault="009540EF" w:rsidP="009540EF">
      <w:pPr>
        <w:jc w:val="center"/>
        <w:rPr>
          <w:rFonts w:ascii="Times New Roman" w:hAnsi="Times New Roman" w:cs="Times New Roman"/>
          <w:sz w:val="28"/>
          <w:szCs w:val="28"/>
        </w:rPr>
      </w:pPr>
      <w:bookmarkStart w:id="3" w:name="_Toc382492754"/>
      <w:bookmarkStart w:id="4" w:name="_Toc382842671"/>
      <w:r w:rsidRPr="000C3000">
        <w:rPr>
          <w:rFonts w:ascii="Times New Roman" w:hAnsi="Times New Roman" w:cs="Times New Roman"/>
          <w:sz w:val="28"/>
          <w:szCs w:val="28"/>
        </w:rPr>
        <w:t>Version 0.</w:t>
      </w:r>
      <w:bookmarkEnd w:id="3"/>
      <w:bookmarkEnd w:id="4"/>
      <w:ins w:id="5" w:author="Stephen Stead" w:date="2019-10-22T12:30:00Z">
        <w:r w:rsidR="001653D7">
          <w:rPr>
            <w:rFonts w:ascii="Times New Roman" w:hAnsi="Times New Roman" w:cs="Times New Roman"/>
            <w:sz w:val="28"/>
            <w:szCs w:val="28"/>
          </w:rPr>
          <w:t>10</w:t>
        </w:r>
      </w:ins>
      <w:ins w:id="6" w:author="Stephen Stead" w:date="2019-10-22T12:31:00Z">
        <w:r w:rsidR="001653D7">
          <w:rPr>
            <w:rFonts w:ascii="Times New Roman" w:hAnsi="Times New Roman" w:cs="Times New Roman"/>
            <w:sz w:val="28"/>
            <w:szCs w:val="28"/>
          </w:rPr>
          <w:t>.1</w:t>
        </w:r>
      </w:ins>
      <w:del w:id="7" w:author="Stephen Stead" w:date="2019-10-22T12:30:00Z">
        <w:r w:rsidR="000C3000" w:rsidDel="001653D7">
          <w:rPr>
            <w:rFonts w:ascii="Times New Roman" w:hAnsi="Times New Roman" w:cs="Times New Roman"/>
            <w:sz w:val="28"/>
            <w:szCs w:val="28"/>
          </w:rPr>
          <w:delText>9</w:delText>
        </w:r>
      </w:del>
    </w:p>
    <w:p w14:paraId="0E8B9F5E" w14:textId="77777777" w:rsidR="009540EF" w:rsidRPr="000C3000" w:rsidRDefault="009540EF" w:rsidP="009540EF">
      <w:pPr>
        <w:jc w:val="center"/>
        <w:rPr>
          <w:rFonts w:ascii="Times New Roman" w:hAnsi="Times New Roman" w:cs="Times New Roman"/>
          <w:sz w:val="28"/>
          <w:szCs w:val="28"/>
        </w:rPr>
      </w:pPr>
      <w:bookmarkStart w:id="8" w:name="_Toc382492755"/>
      <w:bookmarkStart w:id="9" w:name="_Toc382842672"/>
      <w:r w:rsidRPr="000C3000">
        <w:rPr>
          <w:rFonts w:ascii="Times New Roman" w:hAnsi="Times New Roman" w:cs="Times New Roman"/>
          <w:sz w:val="28"/>
          <w:szCs w:val="28"/>
        </w:rPr>
        <w:t>(draft)</w:t>
      </w:r>
      <w:bookmarkEnd w:id="8"/>
      <w:bookmarkEnd w:id="9"/>
    </w:p>
    <w:p w14:paraId="1D6DA222" w14:textId="77777777" w:rsidR="009540EF" w:rsidRPr="000C3000" w:rsidRDefault="009540EF" w:rsidP="009540EF">
      <w:pPr>
        <w:jc w:val="center"/>
        <w:rPr>
          <w:rFonts w:ascii="Times New Roman" w:hAnsi="Times New Roman" w:cs="Times New Roman"/>
          <w:sz w:val="28"/>
          <w:szCs w:val="28"/>
        </w:rPr>
      </w:pPr>
    </w:p>
    <w:p w14:paraId="11F1A2AF" w14:textId="069A81D7" w:rsidR="009540EF" w:rsidRPr="000C3000" w:rsidRDefault="000C3000" w:rsidP="009540EF">
      <w:pPr>
        <w:jc w:val="center"/>
        <w:rPr>
          <w:rFonts w:ascii="Times New Roman" w:hAnsi="Times New Roman" w:cs="Times New Roman"/>
          <w:sz w:val="28"/>
          <w:szCs w:val="28"/>
        </w:rPr>
      </w:pPr>
      <w:del w:id="10" w:author="Stephen Stead" w:date="2019-10-22T12:31:00Z">
        <w:r w:rsidDel="001653D7">
          <w:rPr>
            <w:rFonts w:ascii="Times New Roman" w:hAnsi="Times New Roman" w:cs="Times New Roman"/>
            <w:sz w:val="28"/>
            <w:szCs w:val="28"/>
          </w:rPr>
          <w:delText>May</w:delText>
        </w:r>
        <w:r w:rsidR="00020EFA" w:rsidRPr="000C3000" w:rsidDel="001653D7">
          <w:rPr>
            <w:rFonts w:ascii="Times New Roman" w:hAnsi="Times New Roman" w:cs="Times New Roman"/>
            <w:sz w:val="28"/>
            <w:szCs w:val="28"/>
          </w:rPr>
          <w:delText xml:space="preserve"> </w:delText>
        </w:r>
      </w:del>
      <w:ins w:id="11" w:author="Stephen Stead" w:date="2019-10-22T12:31:00Z">
        <w:r w:rsidR="001653D7">
          <w:rPr>
            <w:rFonts w:ascii="Times New Roman" w:hAnsi="Times New Roman" w:cs="Times New Roman"/>
            <w:sz w:val="28"/>
            <w:szCs w:val="28"/>
          </w:rPr>
          <w:t>October</w:t>
        </w:r>
        <w:r w:rsidR="001653D7" w:rsidRPr="000C3000">
          <w:rPr>
            <w:rFonts w:ascii="Times New Roman" w:hAnsi="Times New Roman" w:cs="Times New Roman"/>
            <w:sz w:val="28"/>
            <w:szCs w:val="28"/>
          </w:rPr>
          <w:t xml:space="preserve"> </w:t>
        </w:r>
      </w:ins>
      <w:r w:rsidR="009540EF" w:rsidRPr="000C3000">
        <w:rPr>
          <w:rFonts w:ascii="Times New Roman" w:hAnsi="Times New Roman" w:cs="Times New Roman"/>
          <w:sz w:val="28"/>
          <w:szCs w:val="28"/>
        </w:rPr>
        <w:t>201</w:t>
      </w:r>
      <w:ins w:id="12" w:author="Stephen Stead" w:date="2019-10-22T12:31:00Z">
        <w:r w:rsidR="001653D7">
          <w:rPr>
            <w:rFonts w:ascii="Times New Roman" w:hAnsi="Times New Roman" w:cs="Times New Roman"/>
            <w:sz w:val="28"/>
            <w:szCs w:val="28"/>
          </w:rPr>
          <w:t>9</w:t>
        </w:r>
      </w:ins>
      <w:del w:id="13" w:author="Stephen Stead" w:date="2019-10-22T12:31:00Z">
        <w:r w:rsidDel="001653D7">
          <w:rPr>
            <w:rFonts w:ascii="Times New Roman" w:hAnsi="Times New Roman" w:cs="Times New Roman"/>
            <w:sz w:val="28"/>
            <w:szCs w:val="28"/>
          </w:rPr>
          <w:delText>8</w:delText>
        </w:r>
      </w:del>
    </w:p>
    <w:p w14:paraId="7DFACD1E" w14:textId="77777777" w:rsidR="00A31D42" w:rsidRDefault="00A31D42" w:rsidP="009540EF">
      <w:pPr>
        <w:jc w:val="center"/>
        <w:rPr>
          <w:rFonts w:ascii="Times New Roman" w:hAnsi="Times New Roman" w:cs="Times New Roman"/>
          <w:sz w:val="28"/>
          <w:szCs w:val="28"/>
        </w:rPr>
      </w:pPr>
      <w:bookmarkStart w:id="14" w:name="_Toc382492756"/>
      <w:bookmarkStart w:id="15" w:name="_Toc382842673"/>
    </w:p>
    <w:p w14:paraId="199BE4EC" w14:textId="4A220BE2" w:rsidR="009540EF" w:rsidRPr="000C3000" w:rsidRDefault="009540EF" w:rsidP="009540EF">
      <w:pPr>
        <w:jc w:val="center"/>
        <w:rPr>
          <w:rFonts w:ascii="Times New Roman" w:hAnsi="Times New Roman" w:cs="Times New Roman"/>
        </w:rPr>
      </w:pPr>
      <w:r w:rsidRPr="000C3000">
        <w:rPr>
          <w:rFonts w:ascii="Times New Roman" w:hAnsi="Times New Roman" w:cs="Times New Roman"/>
        </w:rPr>
        <w:t xml:space="preserve">Contributors: Stephen Stead, Martin </w:t>
      </w:r>
      <w:proofErr w:type="spellStart"/>
      <w:r w:rsidRPr="000C3000">
        <w:rPr>
          <w:rFonts w:ascii="Times New Roman" w:hAnsi="Times New Roman" w:cs="Times New Roman"/>
        </w:rPr>
        <w:t>Doerr</w:t>
      </w:r>
      <w:bookmarkEnd w:id="14"/>
      <w:proofErr w:type="spellEnd"/>
      <w:r w:rsidR="000C3000">
        <w:rPr>
          <w:rFonts w:ascii="Times New Roman" w:hAnsi="Times New Roman" w:cs="Times New Roman"/>
        </w:rPr>
        <w:t>, Christian-Emil Ore</w:t>
      </w:r>
      <w:ins w:id="16" w:author="Stephen Stead" w:date="2019-10-22T06:06:00Z">
        <w:r w:rsidR="006E5B73">
          <w:rPr>
            <w:rFonts w:ascii="Times New Roman" w:hAnsi="Times New Roman" w:cs="Times New Roman"/>
          </w:rPr>
          <w:t xml:space="preserve">, </w:t>
        </w:r>
      </w:ins>
      <w:proofErr w:type="spellStart"/>
      <w:ins w:id="17" w:author="Stephen Stead" w:date="2019-10-22T06:07:00Z">
        <w:r w:rsidR="006E5B73">
          <w:rPr>
            <w:rFonts w:ascii="Times New Roman" w:hAnsi="Times New Roman" w:cs="Times New Roman"/>
          </w:rPr>
          <w:t>Athina</w:t>
        </w:r>
        <w:proofErr w:type="spellEnd"/>
        <w:r w:rsidR="006E5B73">
          <w:rPr>
            <w:rFonts w:ascii="Times New Roman" w:hAnsi="Times New Roman" w:cs="Times New Roman"/>
          </w:rPr>
          <w:t xml:space="preserve"> </w:t>
        </w:r>
      </w:ins>
      <w:proofErr w:type="spellStart"/>
      <w:ins w:id="18" w:author="Stephen Stead" w:date="2019-10-22T06:11:00Z">
        <w:r w:rsidR="006E5B73">
          <w:rPr>
            <w:rFonts w:ascii="Tahoma" w:hAnsi="Tahoma" w:cs="Tahoma"/>
            <w:color w:val="000000"/>
            <w:sz w:val="19"/>
            <w:szCs w:val="19"/>
            <w:shd w:val="clear" w:color="auto" w:fill="FFFFFF"/>
          </w:rPr>
          <w:t>Kritsotaki</w:t>
        </w:r>
      </w:ins>
      <w:proofErr w:type="spellEnd"/>
      <w:r w:rsidRPr="000C3000">
        <w:rPr>
          <w:rFonts w:ascii="Times New Roman" w:hAnsi="Times New Roman" w:cs="Times New Roman"/>
        </w:rPr>
        <w:t xml:space="preserve"> and others</w:t>
      </w:r>
      <w:bookmarkEnd w:id="15"/>
    </w:p>
    <w:p w14:paraId="0CA9F04E" w14:textId="77777777" w:rsidR="009540EF" w:rsidRPr="000C3000" w:rsidRDefault="009540EF" w:rsidP="009540EF">
      <w:pPr>
        <w:kinsoku w:val="0"/>
        <w:overflowPunct w:val="0"/>
        <w:spacing w:before="120"/>
        <w:textAlignment w:val="baseline"/>
        <w:rPr>
          <w:rFonts w:ascii="Times New Roman" w:hAnsi="Times New Roman" w:cs="Times New Roman"/>
          <w:sz w:val="26"/>
          <w:szCs w:val="26"/>
          <w:lang w:eastAsia="de-AT"/>
        </w:rPr>
      </w:pPr>
      <w:r w:rsidRPr="000C3000">
        <w:rPr>
          <w:rFonts w:ascii="Times New Roman" w:hAnsi="Times New Roman" w:cs="Times New Roman"/>
          <w:sz w:val="26"/>
          <w:szCs w:val="26"/>
          <w:lang w:eastAsia="de-AT"/>
        </w:rPr>
        <w:br w:type="page"/>
      </w:r>
    </w:p>
    <w:p w14:paraId="6E748725" w14:textId="77777777" w:rsidR="009540EF" w:rsidRPr="000C3000" w:rsidRDefault="009540EF" w:rsidP="009540EF">
      <w:pPr>
        <w:jc w:val="center"/>
        <w:rPr>
          <w:rFonts w:ascii="Times New Roman" w:hAnsi="Times New Roman" w:cs="Times New Roman"/>
          <w:b/>
          <w:bCs/>
          <w:sz w:val="28"/>
          <w:szCs w:val="28"/>
          <w:lang w:val="en-US"/>
        </w:rPr>
      </w:pPr>
      <w:r w:rsidRPr="000C3000">
        <w:rPr>
          <w:rFonts w:ascii="Times New Roman" w:hAnsi="Times New Roman" w:cs="Times New Roman"/>
          <w:b/>
          <w:bCs/>
          <w:sz w:val="28"/>
          <w:szCs w:val="28"/>
          <w:lang w:val="en-US"/>
        </w:rPr>
        <w:t>Table of Contents</w:t>
      </w:r>
    </w:p>
    <w:p w14:paraId="2E260387" w14:textId="7963A526" w:rsidR="00EB155C" w:rsidRDefault="009540EF">
      <w:pPr>
        <w:pStyle w:val="Sommario1"/>
        <w:rPr>
          <w:rFonts w:asciiTheme="minorHAnsi" w:eastAsiaTheme="minorEastAsia" w:hAnsiTheme="minorHAnsi" w:cstheme="minorBidi"/>
          <w:b w:val="0"/>
          <w:bCs w:val="0"/>
          <w:caps w:val="0"/>
          <w:noProof/>
          <w:sz w:val="22"/>
          <w:szCs w:val="22"/>
          <w:lang w:val="en-US" w:eastAsia="en-US"/>
        </w:rPr>
      </w:pPr>
      <w:r w:rsidRPr="000C3000">
        <w:rPr>
          <w:rFonts w:ascii="Times New Roman" w:hAnsi="Times New Roman" w:cs="Times New Roman"/>
          <w:b w:val="0"/>
          <w:bCs w:val="0"/>
          <w:caps w:val="0"/>
          <w:lang w:val="en-US"/>
        </w:rPr>
        <w:fldChar w:fldCharType="begin"/>
      </w:r>
      <w:r w:rsidRPr="000C3000">
        <w:rPr>
          <w:rFonts w:ascii="Times New Roman" w:hAnsi="Times New Roman" w:cs="Times New Roman"/>
          <w:b w:val="0"/>
          <w:bCs w:val="0"/>
          <w:caps w:val="0"/>
          <w:lang w:val="en-US"/>
        </w:rPr>
        <w:instrText xml:space="preserve"> TOC \o \h \z \u </w:instrText>
      </w:r>
      <w:r w:rsidRPr="000C3000">
        <w:rPr>
          <w:rFonts w:ascii="Times New Roman" w:hAnsi="Times New Roman" w:cs="Times New Roman"/>
          <w:b w:val="0"/>
          <w:bCs w:val="0"/>
          <w:caps w:val="0"/>
          <w:lang w:val="en-US"/>
        </w:rPr>
        <w:fldChar w:fldCharType="separate"/>
      </w:r>
      <w:hyperlink w:anchor="_Toc12370049" w:history="1">
        <w:r w:rsidR="00EB155C" w:rsidRPr="0094264B">
          <w:rPr>
            <w:rStyle w:val="Collegamentoipertestuale"/>
            <w:rFonts w:ascii="Times New Roman" w:hAnsi="Times New Roman"/>
            <w:noProof/>
            <w:lang w:val="en-US" w:eastAsia="x-none"/>
          </w:rPr>
          <w:t>1.1.</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Introduction</w:t>
        </w:r>
        <w:r w:rsidR="00EB155C">
          <w:rPr>
            <w:noProof/>
            <w:webHidden/>
          </w:rPr>
          <w:tab/>
        </w:r>
        <w:r w:rsidR="00EB155C">
          <w:rPr>
            <w:noProof/>
            <w:webHidden/>
          </w:rPr>
          <w:fldChar w:fldCharType="begin"/>
        </w:r>
        <w:r w:rsidR="00EB155C">
          <w:rPr>
            <w:noProof/>
            <w:webHidden/>
          </w:rPr>
          <w:instrText xml:space="preserve"> PAGEREF _Toc12370049 \h </w:instrText>
        </w:r>
        <w:r w:rsidR="00EB155C">
          <w:rPr>
            <w:noProof/>
            <w:webHidden/>
          </w:rPr>
        </w:r>
        <w:r w:rsidR="00EB155C">
          <w:rPr>
            <w:noProof/>
            <w:webHidden/>
          </w:rPr>
          <w:fldChar w:fldCharType="separate"/>
        </w:r>
        <w:r w:rsidR="00BC4F63">
          <w:rPr>
            <w:noProof/>
            <w:webHidden/>
          </w:rPr>
          <w:t>3</w:t>
        </w:r>
        <w:r w:rsidR="00EB155C">
          <w:rPr>
            <w:noProof/>
            <w:webHidden/>
          </w:rPr>
          <w:fldChar w:fldCharType="end"/>
        </w:r>
      </w:hyperlink>
    </w:p>
    <w:p w14:paraId="03621927" w14:textId="45119088" w:rsidR="00EB155C" w:rsidRDefault="00784A3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0" w:history="1">
        <w:r w:rsidR="00EB155C" w:rsidRPr="0094264B">
          <w:rPr>
            <w:rStyle w:val="Collegamentoipertestuale"/>
            <w:rFonts w:ascii="Times New Roman" w:hAnsi="Times New Roman" w:cs="Times New Roman"/>
            <w:noProof/>
            <w:lang w:val="en-US"/>
          </w:rPr>
          <w:t>1.1.1.</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Scope</w:t>
        </w:r>
        <w:r w:rsidR="00EB155C">
          <w:rPr>
            <w:noProof/>
            <w:webHidden/>
          </w:rPr>
          <w:tab/>
        </w:r>
        <w:r w:rsidR="00EB155C">
          <w:rPr>
            <w:noProof/>
            <w:webHidden/>
          </w:rPr>
          <w:fldChar w:fldCharType="begin"/>
        </w:r>
        <w:r w:rsidR="00EB155C">
          <w:rPr>
            <w:noProof/>
            <w:webHidden/>
          </w:rPr>
          <w:instrText xml:space="preserve"> PAGEREF _Toc12370050 \h </w:instrText>
        </w:r>
        <w:r w:rsidR="00EB155C">
          <w:rPr>
            <w:noProof/>
            <w:webHidden/>
          </w:rPr>
        </w:r>
        <w:r w:rsidR="00EB155C">
          <w:rPr>
            <w:noProof/>
            <w:webHidden/>
          </w:rPr>
          <w:fldChar w:fldCharType="separate"/>
        </w:r>
        <w:r w:rsidR="00BC4F63">
          <w:rPr>
            <w:noProof/>
            <w:webHidden/>
          </w:rPr>
          <w:t>3</w:t>
        </w:r>
        <w:r w:rsidR="00EB155C">
          <w:rPr>
            <w:noProof/>
            <w:webHidden/>
          </w:rPr>
          <w:fldChar w:fldCharType="end"/>
        </w:r>
      </w:hyperlink>
    </w:p>
    <w:p w14:paraId="656BAF1A" w14:textId="0452E09A" w:rsidR="00EB155C" w:rsidRDefault="00784A3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1" w:history="1">
        <w:r w:rsidR="00EB155C" w:rsidRPr="0094264B">
          <w:rPr>
            <w:rStyle w:val="Collegamentoipertestuale"/>
            <w:rFonts w:ascii="Times New Roman" w:hAnsi="Times New Roman" w:cs="Times New Roman"/>
            <w:noProof/>
            <w:lang w:val="en-US"/>
          </w:rPr>
          <w:t>1.1.2.</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Status</w:t>
        </w:r>
        <w:r w:rsidR="00EB155C">
          <w:rPr>
            <w:noProof/>
            <w:webHidden/>
          </w:rPr>
          <w:tab/>
        </w:r>
        <w:r w:rsidR="00EB155C">
          <w:rPr>
            <w:noProof/>
            <w:webHidden/>
          </w:rPr>
          <w:fldChar w:fldCharType="begin"/>
        </w:r>
        <w:r w:rsidR="00EB155C">
          <w:rPr>
            <w:noProof/>
            <w:webHidden/>
          </w:rPr>
          <w:instrText xml:space="preserve"> PAGEREF _Toc12370051 \h </w:instrText>
        </w:r>
        <w:r w:rsidR="00EB155C">
          <w:rPr>
            <w:noProof/>
            <w:webHidden/>
          </w:rPr>
        </w:r>
        <w:r w:rsidR="00EB155C">
          <w:rPr>
            <w:noProof/>
            <w:webHidden/>
          </w:rPr>
          <w:fldChar w:fldCharType="separate"/>
        </w:r>
        <w:r w:rsidR="00BC4F63">
          <w:rPr>
            <w:noProof/>
            <w:webHidden/>
          </w:rPr>
          <w:t>4</w:t>
        </w:r>
        <w:r w:rsidR="00EB155C">
          <w:rPr>
            <w:noProof/>
            <w:webHidden/>
          </w:rPr>
          <w:fldChar w:fldCharType="end"/>
        </w:r>
      </w:hyperlink>
    </w:p>
    <w:p w14:paraId="6F2972A7" w14:textId="79C4FB2A" w:rsidR="00EB155C" w:rsidRDefault="00784A3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2" w:history="1">
        <w:r w:rsidR="00EB155C" w:rsidRPr="0094264B">
          <w:rPr>
            <w:rStyle w:val="Collegamentoipertestuale"/>
            <w:rFonts w:ascii="Times New Roman" w:hAnsi="Times New Roman" w:cs="Times New Roman"/>
            <w:noProof/>
            <w:lang w:val="en-US"/>
          </w:rPr>
          <w:t>1.1.3.</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Naming Conventions</w:t>
        </w:r>
        <w:r w:rsidR="00EB155C">
          <w:rPr>
            <w:noProof/>
            <w:webHidden/>
          </w:rPr>
          <w:tab/>
        </w:r>
        <w:r w:rsidR="00EB155C">
          <w:rPr>
            <w:noProof/>
            <w:webHidden/>
          </w:rPr>
          <w:fldChar w:fldCharType="begin"/>
        </w:r>
        <w:r w:rsidR="00EB155C">
          <w:rPr>
            <w:noProof/>
            <w:webHidden/>
          </w:rPr>
          <w:instrText xml:space="preserve"> PAGEREF _Toc12370052 \h </w:instrText>
        </w:r>
        <w:r w:rsidR="00EB155C">
          <w:rPr>
            <w:noProof/>
            <w:webHidden/>
          </w:rPr>
        </w:r>
        <w:r w:rsidR="00EB155C">
          <w:rPr>
            <w:noProof/>
            <w:webHidden/>
          </w:rPr>
          <w:fldChar w:fldCharType="separate"/>
        </w:r>
        <w:r w:rsidR="00BC4F63">
          <w:rPr>
            <w:noProof/>
            <w:webHidden/>
          </w:rPr>
          <w:t>4</w:t>
        </w:r>
        <w:r w:rsidR="00EB155C">
          <w:rPr>
            <w:noProof/>
            <w:webHidden/>
          </w:rPr>
          <w:fldChar w:fldCharType="end"/>
        </w:r>
      </w:hyperlink>
    </w:p>
    <w:p w14:paraId="24205453" w14:textId="1A4C68DC" w:rsidR="00EB155C" w:rsidRDefault="00784A31">
      <w:pPr>
        <w:pStyle w:val="Sommario1"/>
        <w:rPr>
          <w:rFonts w:asciiTheme="minorHAnsi" w:eastAsiaTheme="minorEastAsia" w:hAnsiTheme="minorHAnsi" w:cstheme="minorBidi"/>
          <w:b w:val="0"/>
          <w:bCs w:val="0"/>
          <w:caps w:val="0"/>
          <w:noProof/>
          <w:sz w:val="22"/>
          <w:szCs w:val="22"/>
          <w:lang w:val="en-US" w:eastAsia="en-US"/>
        </w:rPr>
      </w:pPr>
      <w:hyperlink w:anchor="_Toc12370053" w:history="1">
        <w:r w:rsidR="00EB155C" w:rsidRPr="0094264B">
          <w:rPr>
            <w:rStyle w:val="Collegamentoipertestuale"/>
            <w:rFonts w:ascii="Times New Roman" w:hAnsi="Times New Roman"/>
            <w:noProof/>
            <w:lang w:val="en-US" w:eastAsia="x-none"/>
          </w:rPr>
          <w:t>1.2.</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Class and property hierarchies</w:t>
        </w:r>
        <w:r w:rsidR="00EB155C">
          <w:rPr>
            <w:noProof/>
            <w:webHidden/>
          </w:rPr>
          <w:tab/>
        </w:r>
        <w:r w:rsidR="00EB155C">
          <w:rPr>
            <w:noProof/>
            <w:webHidden/>
          </w:rPr>
          <w:fldChar w:fldCharType="begin"/>
        </w:r>
        <w:r w:rsidR="00EB155C">
          <w:rPr>
            <w:noProof/>
            <w:webHidden/>
          </w:rPr>
          <w:instrText xml:space="preserve"> PAGEREF _Toc12370053 \h </w:instrText>
        </w:r>
        <w:r w:rsidR="00EB155C">
          <w:rPr>
            <w:noProof/>
            <w:webHidden/>
          </w:rPr>
        </w:r>
        <w:r w:rsidR="00EB155C">
          <w:rPr>
            <w:noProof/>
            <w:webHidden/>
          </w:rPr>
          <w:fldChar w:fldCharType="separate"/>
        </w:r>
        <w:r w:rsidR="00BC4F63">
          <w:rPr>
            <w:noProof/>
            <w:webHidden/>
          </w:rPr>
          <w:t>5</w:t>
        </w:r>
        <w:r w:rsidR="00EB155C">
          <w:rPr>
            <w:noProof/>
            <w:webHidden/>
          </w:rPr>
          <w:fldChar w:fldCharType="end"/>
        </w:r>
      </w:hyperlink>
    </w:p>
    <w:p w14:paraId="074FBE1C" w14:textId="6C9256EB" w:rsidR="00EB155C" w:rsidRDefault="00784A3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4" w:history="1">
        <w:r w:rsidR="00EB155C" w:rsidRPr="0094264B">
          <w:rPr>
            <w:rStyle w:val="Collegamentoipertestuale"/>
            <w:rFonts w:ascii="Times New Roman" w:hAnsi="Times New Roman" w:cs="Times New Roman"/>
            <w:noProof/>
            <w:lang w:val="en-US"/>
          </w:rPr>
          <w:t>1.2.1.</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Argumentation Model Class Hierarchy aligned with part of the CIDOC CRM and CRMsci Class Hierarchies</w:t>
        </w:r>
        <w:r w:rsidR="00EB155C">
          <w:rPr>
            <w:noProof/>
            <w:webHidden/>
          </w:rPr>
          <w:tab/>
        </w:r>
        <w:r w:rsidR="00EB155C">
          <w:rPr>
            <w:noProof/>
            <w:webHidden/>
          </w:rPr>
          <w:fldChar w:fldCharType="begin"/>
        </w:r>
        <w:r w:rsidR="00EB155C">
          <w:rPr>
            <w:noProof/>
            <w:webHidden/>
          </w:rPr>
          <w:instrText xml:space="preserve"> PAGEREF _Toc12370054 \h </w:instrText>
        </w:r>
        <w:r w:rsidR="00EB155C">
          <w:rPr>
            <w:noProof/>
            <w:webHidden/>
          </w:rPr>
        </w:r>
        <w:r w:rsidR="00EB155C">
          <w:rPr>
            <w:noProof/>
            <w:webHidden/>
          </w:rPr>
          <w:fldChar w:fldCharType="separate"/>
        </w:r>
        <w:r w:rsidR="00BC4F63">
          <w:rPr>
            <w:noProof/>
            <w:webHidden/>
          </w:rPr>
          <w:t>6</w:t>
        </w:r>
        <w:r w:rsidR="00EB155C">
          <w:rPr>
            <w:noProof/>
            <w:webHidden/>
          </w:rPr>
          <w:fldChar w:fldCharType="end"/>
        </w:r>
      </w:hyperlink>
    </w:p>
    <w:p w14:paraId="193CF65D" w14:textId="12EFEE19" w:rsidR="00EB155C" w:rsidRDefault="00784A31">
      <w:pPr>
        <w:pStyle w:val="Sommario2"/>
        <w:tabs>
          <w:tab w:val="left" w:pos="1000"/>
          <w:tab w:val="right" w:leader="dot" w:pos="9016"/>
        </w:tabs>
        <w:rPr>
          <w:rFonts w:asciiTheme="minorHAnsi" w:eastAsiaTheme="minorEastAsia" w:hAnsiTheme="minorHAnsi" w:cstheme="minorBidi"/>
          <w:noProof/>
          <w:sz w:val="22"/>
          <w:szCs w:val="22"/>
          <w:lang w:val="en-US" w:eastAsia="en-US"/>
        </w:rPr>
      </w:pPr>
      <w:hyperlink w:anchor="_Toc12370055" w:history="1">
        <w:r w:rsidR="00EB155C" w:rsidRPr="0094264B">
          <w:rPr>
            <w:rStyle w:val="Collegamentoipertestuale"/>
            <w:rFonts w:ascii="Times New Roman" w:hAnsi="Times New Roman" w:cs="Times New Roman"/>
            <w:noProof/>
            <w:lang w:val="en-US"/>
          </w:rPr>
          <w:t>1.2.2.</w:t>
        </w:r>
        <w:r w:rsidR="00EB155C">
          <w:rPr>
            <w:rFonts w:asciiTheme="minorHAnsi" w:eastAsiaTheme="minorEastAsia" w:hAnsiTheme="minorHAnsi" w:cstheme="minorBidi"/>
            <w:noProof/>
            <w:sz w:val="22"/>
            <w:szCs w:val="22"/>
            <w:lang w:val="en-US" w:eastAsia="en-US"/>
          </w:rPr>
          <w:tab/>
        </w:r>
        <w:r w:rsidR="00EB155C" w:rsidRPr="0094264B">
          <w:rPr>
            <w:rStyle w:val="Collegamentoipertestuale"/>
            <w:rFonts w:ascii="Times New Roman" w:hAnsi="Times New Roman" w:cs="Times New Roman"/>
            <w:noProof/>
            <w:lang w:val="en-US"/>
          </w:rPr>
          <w:t>Argumentation Model PROPERTY Hierarchy</w:t>
        </w:r>
        <w:r w:rsidR="00EB155C">
          <w:rPr>
            <w:noProof/>
            <w:webHidden/>
          </w:rPr>
          <w:tab/>
        </w:r>
        <w:r w:rsidR="00EB155C">
          <w:rPr>
            <w:noProof/>
            <w:webHidden/>
          </w:rPr>
          <w:fldChar w:fldCharType="begin"/>
        </w:r>
        <w:r w:rsidR="00EB155C">
          <w:rPr>
            <w:noProof/>
            <w:webHidden/>
          </w:rPr>
          <w:instrText xml:space="preserve"> PAGEREF _Toc12370055 \h </w:instrText>
        </w:r>
        <w:r w:rsidR="00EB155C">
          <w:rPr>
            <w:noProof/>
            <w:webHidden/>
          </w:rPr>
        </w:r>
        <w:r w:rsidR="00EB155C">
          <w:rPr>
            <w:noProof/>
            <w:webHidden/>
          </w:rPr>
          <w:fldChar w:fldCharType="separate"/>
        </w:r>
        <w:r w:rsidR="00BC4F63">
          <w:rPr>
            <w:noProof/>
            <w:webHidden/>
          </w:rPr>
          <w:t>8</w:t>
        </w:r>
        <w:r w:rsidR="00EB155C">
          <w:rPr>
            <w:noProof/>
            <w:webHidden/>
          </w:rPr>
          <w:fldChar w:fldCharType="end"/>
        </w:r>
      </w:hyperlink>
    </w:p>
    <w:p w14:paraId="52C41E7B" w14:textId="74D49F78" w:rsidR="00EB155C" w:rsidRDefault="00784A31">
      <w:pPr>
        <w:pStyle w:val="Sommario1"/>
        <w:rPr>
          <w:rFonts w:asciiTheme="minorHAnsi" w:eastAsiaTheme="minorEastAsia" w:hAnsiTheme="minorHAnsi" w:cstheme="minorBidi"/>
          <w:b w:val="0"/>
          <w:bCs w:val="0"/>
          <w:caps w:val="0"/>
          <w:noProof/>
          <w:sz w:val="22"/>
          <w:szCs w:val="22"/>
          <w:lang w:val="en-US" w:eastAsia="en-US"/>
        </w:rPr>
      </w:pPr>
      <w:hyperlink w:anchor="_Toc12370056" w:history="1">
        <w:r w:rsidR="00EB155C" w:rsidRPr="0094264B">
          <w:rPr>
            <w:rStyle w:val="Collegamentoipertestuale"/>
            <w:rFonts w:ascii="Times New Roman" w:hAnsi="Times New Roman"/>
            <w:noProof/>
            <w:lang w:val="en-US" w:eastAsia="x-none"/>
          </w:rPr>
          <w:t>1.3.</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Argumentation Model Class Declaration</w:t>
        </w:r>
        <w:r w:rsidR="00EB155C">
          <w:rPr>
            <w:noProof/>
            <w:webHidden/>
          </w:rPr>
          <w:tab/>
        </w:r>
        <w:r w:rsidR="00EB155C">
          <w:rPr>
            <w:noProof/>
            <w:webHidden/>
          </w:rPr>
          <w:fldChar w:fldCharType="begin"/>
        </w:r>
        <w:r w:rsidR="00EB155C">
          <w:rPr>
            <w:noProof/>
            <w:webHidden/>
          </w:rPr>
          <w:instrText xml:space="preserve"> PAGEREF _Toc12370056 \h </w:instrText>
        </w:r>
        <w:r w:rsidR="00EB155C">
          <w:rPr>
            <w:noProof/>
            <w:webHidden/>
          </w:rPr>
        </w:r>
        <w:r w:rsidR="00EB155C">
          <w:rPr>
            <w:noProof/>
            <w:webHidden/>
          </w:rPr>
          <w:fldChar w:fldCharType="separate"/>
        </w:r>
        <w:r w:rsidR="00BC4F63">
          <w:rPr>
            <w:noProof/>
            <w:webHidden/>
          </w:rPr>
          <w:t>9</w:t>
        </w:r>
        <w:r w:rsidR="00EB155C">
          <w:rPr>
            <w:noProof/>
            <w:webHidden/>
          </w:rPr>
          <w:fldChar w:fldCharType="end"/>
        </w:r>
      </w:hyperlink>
    </w:p>
    <w:p w14:paraId="48D24693" w14:textId="65473B2A" w:rsidR="00EB155C" w:rsidRDefault="00784A31">
      <w:pPr>
        <w:pStyle w:val="Sommario1"/>
        <w:rPr>
          <w:rFonts w:asciiTheme="minorHAnsi" w:eastAsiaTheme="minorEastAsia" w:hAnsiTheme="minorHAnsi" w:cstheme="minorBidi"/>
          <w:b w:val="0"/>
          <w:bCs w:val="0"/>
          <w:caps w:val="0"/>
          <w:noProof/>
          <w:sz w:val="22"/>
          <w:szCs w:val="22"/>
          <w:lang w:val="en-US" w:eastAsia="en-US"/>
        </w:rPr>
      </w:pPr>
      <w:hyperlink w:anchor="_Toc12370057" w:history="1">
        <w:r w:rsidR="00EB155C" w:rsidRPr="0094264B">
          <w:rPr>
            <w:rStyle w:val="Collegamentoipertestuale"/>
            <w:rFonts w:ascii="Times New Roman" w:hAnsi="Times New Roman"/>
            <w:noProof/>
            <w:lang w:val="en-US" w:eastAsia="x-none"/>
          </w:rPr>
          <w:t>1.4.</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Classes</w:t>
        </w:r>
        <w:r w:rsidR="00EB155C">
          <w:rPr>
            <w:noProof/>
            <w:webHidden/>
          </w:rPr>
          <w:tab/>
        </w:r>
        <w:r w:rsidR="00EB155C">
          <w:rPr>
            <w:noProof/>
            <w:webHidden/>
          </w:rPr>
          <w:fldChar w:fldCharType="begin"/>
        </w:r>
        <w:r w:rsidR="00EB155C">
          <w:rPr>
            <w:noProof/>
            <w:webHidden/>
          </w:rPr>
          <w:instrText xml:space="preserve"> PAGEREF _Toc12370057 \h </w:instrText>
        </w:r>
        <w:r w:rsidR="00EB155C">
          <w:rPr>
            <w:noProof/>
            <w:webHidden/>
          </w:rPr>
        </w:r>
        <w:r w:rsidR="00EB155C">
          <w:rPr>
            <w:noProof/>
            <w:webHidden/>
          </w:rPr>
          <w:fldChar w:fldCharType="separate"/>
        </w:r>
        <w:r w:rsidR="00BC4F63">
          <w:rPr>
            <w:noProof/>
            <w:webHidden/>
          </w:rPr>
          <w:t>10</w:t>
        </w:r>
        <w:r w:rsidR="00EB155C">
          <w:rPr>
            <w:noProof/>
            <w:webHidden/>
          </w:rPr>
          <w:fldChar w:fldCharType="end"/>
        </w:r>
      </w:hyperlink>
    </w:p>
    <w:p w14:paraId="45EA52D6" w14:textId="6DE1BC7F"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58" w:history="1">
        <w:r w:rsidR="00EB155C" w:rsidRPr="0094264B">
          <w:rPr>
            <w:rStyle w:val="Collegamentoipertestuale"/>
            <w:noProof/>
            <w:lang w:val="en-US"/>
          </w:rPr>
          <w:t>I1 Argumentation</w:t>
        </w:r>
        <w:r w:rsidR="00EB155C">
          <w:rPr>
            <w:noProof/>
            <w:webHidden/>
          </w:rPr>
          <w:tab/>
        </w:r>
        <w:r w:rsidR="00EB155C">
          <w:rPr>
            <w:noProof/>
            <w:webHidden/>
          </w:rPr>
          <w:fldChar w:fldCharType="begin"/>
        </w:r>
        <w:r w:rsidR="00EB155C">
          <w:rPr>
            <w:noProof/>
            <w:webHidden/>
          </w:rPr>
          <w:instrText xml:space="preserve"> PAGEREF _Toc12370058 \h </w:instrText>
        </w:r>
        <w:r w:rsidR="00EB155C">
          <w:rPr>
            <w:noProof/>
            <w:webHidden/>
          </w:rPr>
        </w:r>
        <w:r w:rsidR="00EB155C">
          <w:rPr>
            <w:noProof/>
            <w:webHidden/>
          </w:rPr>
          <w:fldChar w:fldCharType="separate"/>
        </w:r>
        <w:r w:rsidR="00BC4F63">
          <w:rPr>
            <w:noProof/>
            <w:webHidden/>
          </w:rPr>
          <w:t>10</w:t>
        </w:r>
        <w:r w:rsidR="00EB155C">
          <w:rPr>
            <w:noProof/>
            <w:webHidden/>
          </w:rPr>
          <w:fldChar w:fldCharType="end"/>
        </w:r>
      </w:hyperlink>
    </w:p>
    <w:p w14:paraId="4978C8FD" w14:textId="64B6D03C"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59" w:history="1">
        <w:r w:rsidR="00EB155C" w:rsidRPr="0094264B">
          <w:rPr>
            <w:rStyle w:val="Collegamentoipertestuale"/>
            <w:noProof/>
            <w:lang w:val="en-US"/>
          </w:rPr>
          <w:t>I2 Belief</w:t>
        </w:r>
        <w:r w:rsidR="00EB155C">
          <w:rPr>
            <w:noProof/>
            <w:webHidden/>
          </w:rPr>
          <w:tab/>
        </w:r>
        <w:r w:rsidR="00EB155C">
          <w:rPr>
            <w:noProof/>
            <w:webHidden/>
          </w:rPr>
          <w:fldChar w:fldCharType="begin"/>
        </w:r>
        <w:r w:rsidR="00EB155C">
          <w:rPr>
            <w:noProof/>
            <w:webHidden/>
          </w:rPr>
          <w:instrText xml:space="preserve"> PAGEREF _Toc12370059 \h </w:instrText>
        </w:r>
        <w:r w:rsidR="00EB155C">
          <w:rPr>
            <w:noProof/>
            <w:webHidden/>
          </w:rPr>
        </w:r>
        <w:r w:rsidR="00EB155C">
          <w:rPr>
            <w:noProof/>
            <w:webHidden/>
          </w:rPr>
          <w:fldChar w:fldCharType="separate"/>
        </w:r>
        <w:r w:rsidR="00BC4F63">
          <w:rPr>
            <w:noProof/>
            <w:webHidden/>
          </w:rPr>
          <w:t>10</w:t>
        </w:r>
        <w:r w:rsidR="00EB155C">
          <w:rPr>
            <w:noProof/>
            <w:webHidden/>
          </w:rPr>
          <w:fldChar w:fldCharType="end"/>
        </w:r>
      </w:hyperlink>
    </w:p>
    <w:p w14:paraId="39C3654E" w14:textId="6F8CD68B"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0" w:history="1">
        <w:r w:rsidR="00EB155C" w:rsidRPr="0094264B">
          <w:rPr>
            <w:rStyle w:val="Collegamentoipertestuale"/>
            <w:noProof/>
            <w:lang w:val="en-US"/>
          </w:rPr>
          <w:t>I3 Inference Logic</w:t>
        </w:r>
        <w:r w:rsidR="00EB155C">
          <w:rPr>
            <w:noProof/>
            <w:webHidden/>
          </w:rPr>
          <w:tab/>
        </w:r>
        <w:r w:rsidR="00EB155C">
          <w:rPr>
            <w:noProof/>
            <w:webHidden/>
          </w:rPr>
          <w:fldChar w:fldCharType="begin"/>
        </w:r>
        <w:r w:rsidR="00EB155C">
          <w:rPr>
            <w:noProof/>
            <w:webHidden/>
          </w:rPr>
          <w:instrText xml:space="preserve"> PAGEREF _Toc12370060 \h </w:instrText>
        </w:r>
        <w:r w:rsidR="00EB155C">
          <w:rPr>
            <w:noProof/>
            <w:webHidden/>
          </w:rPr>
        </w:r>
        <w:r w:rsidR="00EB155C">
          <w:rPr>
            <w:noProof/>
            <w:webHidden/>
          </w:rPr>
          <w:fldChar w:fldCharType="separate"/>
        </w:r>
        <w:r w:rsidR="00BC4F63">
          <w:rPr>
            <w:noProof/>
            <w:webHidden/>
          </w:rPr>
          <w:t>10</w:t>
        </w:r>
        <w:r w:rsidR="00EB155C">
          <w:rPr>
            <w:noProof/>
            <w:webHidden/>
          </w:rPr>
          <w:fldChar w:fldCharType="end"/>
        </w:r>
      </w:hyperlink>
    </w:p>
    <w:p w14:paraId="1812418C" w14:textId="31B2FA6F"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1" w:history="1">
        <w:r w:rsidR="00EB155C" w:rsidRPr="0094264B">
          <w:rPr>
            <w:rStyle w:val="Collegamentoipertestuale"/>
            <w:noProof/>
            <w:lang w:val="en-US"/>
          </w:rPr>
          <w:t>I4 Proposition Set</w:t>
        </w:r>
        <w:r w:rsidR="00EB155C">
          <w:rPr>
            <w:noProof/>
            <w:webHidden/>
          </w:rPr>
          <w:tab/>
        </w:r>
        <w:r w:rsidR="00EB155C">
          <w:rPr>
            <w:noProof/>
            <w:webHidden/>
          </w:rPr>
          <w:fldChar w:fldCharType="begin"/>
        </w:r>
        <w:r w:rsidR="00EB155C">
          <w:rPr>
            <w:noProof/>
            <w:webHidden/>
          </w:rPr>
          <w:instrText xml:space="preserve"> PAGEREF _Toc12370061 \h </w:instrText>
        </w:r>
        <w:r w:rsidR="00EB155C">
          <w:rPr>
            <w:noProof/>
            <w:webHidden/>
          </w:rPr>
        </w:r>
        <w:r w:rsidR="00EB155C">
          <w:rPr>
            <w:noProof/>
            <w:webHidden/>
          </w:rPr>
          <w:fldChar w:fldCharType="separate"/>
        </w:r>
        <w:r w:rsidR="00BC4F63">
          <w:rPr>
            <w:noProof/>
            <w:webHidden/>
          </w:rPr>
          <w:t>11</w:t>
        </w:r>
        <w:r w:rsidR="00EB155C">
          <w:rPr>
            <w:noProof/>
            <w:webHidden/>
          </w:rPr>
          <w:fldChar w:fldCharType="end"/>
        </w:r>
      </w:hyperlink>
    </w:p>
    <w:p w14:paraId="0F695408" w14:textId="00B7308D"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2" w:history="1">
        <w:r w:rsidR="00EB155C" w:rsidRPr="0094264B">
          <w:rPr>
            <w:rStyle w:val="Collegamentoipertestuale"/>
            <w:noProof/>
            <w:lang w:val="en-US"/>
          </w:rPr>
          <w:t>I5 Inference Making</w:t>
        </w:r>
        <w:r w:rsidR="00EB155C">
          <w:rPr>
            <w:noProof/>
            <w:webHidden/>
          </w:rPr>
          <w:tab/>
        </w:r>
        <w:r w:rsidR="00EB155C">
          <w:rPr>
            <w:noProof/>
            <w:webHidden/>
          </w:rPr>
          <w:fldChar w:fldCharType="begin"/>
        </w:r>
        <w:r w:rsidR="00EB155C">
          <w:rPr>
            <w:noProof/>
            <w:webHidden/>
          </w:rPr>
          <w:instrText xml:space="preserve"> PAGEREF _Toc12370062 \h </w:instrText>
        </w:r>
        <w:r w:rsidR="00EB155C">
          <w:rPr>
            <w:noProof/>
            <w:webHidden/>
          </w:rPr>
        </w:r>
        <w:r w:rsidR="00EB155C">
          <w:rPr>
            <w:noProof/>
            <w:webHidden/>
          </w:rPr>
          <w:fldChar w:fldCharType="separate"/>
        </w:r>
        <w:r w:rsidR="00BC4F63">
          <w:rPr>
            <w:noProof/>
            <w:webHidden/>
          </w:rPr>
          <w:t>11</w:t>
        </w:r>
        <w:r w:rsidR="00EB155C">
          <w:rPr>
            <w:noProof/>
            <w:webHidden/>
          </w:rPr>
          <w:fldChar w:fldCharType="end"/>
        </w:r>
      </w:hyperlink>
    </w:p>
    <w:p w14:paraId="56C964E9" w14:textId="17CFD3FE"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3" w:history="1">
        <w:r w:rsidR="00EB155C" w:rsidRPr="0094264B">
          <w:rPr>
            <w:rStyle w:val="Collegamentoipertestuale"/>
            <w:noProof/>
            <w:lang w:val="en-US"/>
          </w:rPr>
          <w:t>I6 Belief Value</w:t>
        </w:r>
        <w:r w:rsidR="00EB155C">
          <w:rPr>
            <w:noProof/>
            <w:webHidden/>
          </w:rPr>
          <w:tab/>
        </w:r>
        <w:r w:rsidR="00EB155C">
          <w:rPr>
            <w:noProof/>
            <w:webHidden/>
          </w:rPr>
          <w:fldChar w:fldCharType="begin"/>
        </w:r>
        <w:r w:rsidR="00EB155C">
          <w:rPr>
            <w:noProof/>
            <w:webHidden/>
          </w:rPr>
          <w:instrText xml:space="preserve"> PAGEREF _Toc12370063 \h </w:instrText>
        </w:r>
        <w:r w:rsidR="00EB155C">
          <w:rPr>
            <w:noProof/>
            <w:webHidden/>
          </w:rPr>
        </w:r>
        <w:r w:rsidR="00EB155C">
          <w:rPr>
            <w:noProof/>
            <w:webHidden/>
          </w:rPr>
          <w:fldChar w:fldCharType="separate"/>
        </w:r>
        <w:r w:rsidR="00BC4F63">
          <w:rPr>
            <w:noProof/>
            <w:webHidden/>
          </w:rPr>
          <w:t>12</w:t>
        </w:r>
        <w:r w:rsidR="00EB155C">
          <w:rPr>
            <w:noProof/>
            <w:webHidden/>
          </w:rPr>
          <w:fldChar w:fldCharType="end"/>
        </w:r>
      </w:hyperlink>
    </w:p>
    <w:p w14:paraId="07312CB8" w14:textId="133C8C77"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4" w:history="1">
        <w:r w:rsidR="00EB155C" w:rsidRPr="0094264B">
          <w:rPr>
            <w:rStyle w:val="Collegamentoipertestuale"/>
            <w:noProof/>
            <w:lang w:val="en-US"/>
          </w:rPr>
          <w:t>I7 Belief Adoption</w:t>
        </w:r>
        <w:r w:rsidR="00EB155C">
          <w:rPr>
            <w:noProof/>
            <w:webHidden/>
          </w:rPr>
          <w:tab/>
        </w:r>
        <w:r w:rsidR="00EB155C">
          <w:rPr>
            <w:noProof/>
            <w:webHidden/>
          </w:rPr>
          <w:fldChar w:fldCharType="begin"/>
        </w:r>
        <w:r w:rsidR="00EB155C">
          <w:rPr>
            <w:noProof/>
            <w:webHidden/>
          </w:rPr>
          <w:instrText xml:space="preserve"> PAGEREF _Toc12370064 \h </w:instrText>
        </w:r>
        <w:r w:rsidR="00EB155C">
          <w:rPr>
            <w:noProof/>
            <w:webHidden/>
          </w:rPr>
        </w:r>
        <w:r w:rsidR="00EB155C">
          <w:rPr>
            <w:noProof/>
            <w:webHidden/>
          </w:rPr>
          <w:fldChar w:fldCharType="separate"/>
        </w:r>
        <w:r w:rsidR="00BC4F63">
          <w:rPr>
            <w:noProof/>
            <w:webHidden/>
          </w:rPr>
          <w:t>12</w:t>
        </w:r>
        <w:r w:rsidR="00EB155C">
          <w:rPr>
            <w:noProof/>
            <w:webHidden/>
          </w:rPr>
          <w:fldChar w:fldCharType="end"/>
        </w:r>
      </w:hyperlink>
    </w:p>
    <w:p w14:paraId="048D3BCE" w14:textId="3F67F496"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5" w:history="1">
        <w:r w:rsidR="00EB155C" w:rsidRPr="0094264B">
          <w:rPr>
            <w:rStyle w:val="Collegamentoipertestuale"/>
            <w:noProof/>
          </w:rPr>
          <w:t>I8 Conviction</w:t>
        </w:r>
        <w:r w:rsidR="00EB155C">
          <w:rPr>
            <w:noProof/>
            <w:webHidden/>
          </w:rPr>
          <w:tab/>
        </w:r>
        <w:r w:rsidR="00EB155C">
          <w:rPr>
            <w:noProof/>
            <w:webHidden/>
          </w:rPr>
          <w:fldChar w:fldCharType="begin"/>
        </w:r>
        <w:r w:rsidR="00EB155C">
          <w:rPr>
            <w:noProof/>
            <w:webHidden/>
          </w:rPr>
          <w:instrText xml:space="preserve"> PAGEREF _Toc12370065 \h </w:instrText>
        </w:r>
        <w:r w:rsidR="00EB155C">
          <w:rPr>
            <w:noProof/>
            <w:webHidden/>
          </w:rPr>
        </w:r>
        <w:r w:rsidR="00EB155C">
          <w:rPr>
            <w:noProof/>
            <w:webHidden/>
          </w:rPr>
          <w:fldChar w:fldCharType="separate"/>
        </w:r>
        <w:r w:rsidR="00BC4F63">
          <w:rPr>
            <w:noProof/>
            <w:webHidden/>
          </w:rPr>
          <w:t>13</w:t>
        </w:r>
        <w:r w:rsidR="00EB155C">
          <w:rPr>
            <w:noProof/>
            <w:webHidden/>
          </w:rPr>
          <w:fldChar w:fldCharType="end"/>
        </w:r>
      </w:hyperlink>
    </w:p>
    <w:p w14:paraId="393C00B7" w14:textId="47F4A46A"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6" w:history="1">
        <w:r w:rsidR="00EB155C" w:rsidRPr="0094264B">
          <w:rPr>
            <w:rStyle w:val="Collegamentoipertestuale"/>
            <w:noProof/>
          </w:rPr>
          <w:t xml:space="preserve">I9 </w:t>
        </w:r>
        <w:r w:rsidR="00EB155C" w:rsidRPr="0094264B">
          <w:rPr>
            <w:rStyle w:val="Collegamentoipertestuale"/>
            <w:noProof/>
            <w:lang w:val="en-US"/>
          </w:rPr>
          <w:t>Provenanced Comprehension</w:t>
        </w:r>
        <w:r w:rsidR="00EB155C">
          <w:rPr>
            <w:noProof/>
            <w:webHidden/>
          </w:rPr>
          <w:tab/>
        </w:r>
        <w:r w:rsidR="00EB155C">
          <w:rPr>
            <w:noProof/>
            <w:webHidden/>
          </w:rPr>
          <w:fldChar w:fldCharType="begin"/>
        </w:r>
        <w:r w:rsidR="00EB155C">
          <w:rPr>
            <w:noProof/>
            <w:webHidden/>
          </w:rPr>
          <w:instrText xml:space="preserve"> PAGEREF _Toc12370066 \h </w:instrText>
        </w:r>
        <w:r w:rsidR="00EB155C">
          <w:rPr>
            <w:noProof/>
            <w:webHidden/>
          </w:rPr>
        </w:r>
        <w:r w:rsidR="00EB155C">
          <w:rPr>
            <w:noProof/>
            <w:webHidden/>
          </w:rPr>
          <w:fldChar w:fldCharType="separate"/>
        </w:r>
        <w:r w:rsidR="00BC4F63">
          <w:rPr>
            <w:noProof/>
            <w:webHidden/>
          </w:rPr>
          <w:t>13</w:t>
        </w:r>
        <w:r w:rsidR="00EB155C">
          <w:rPr>
            <w:noProof/>
            <w:webHidden/>
          </w:rPr>
          <w:fldChar w:fldCharType="end"/>
        </w:r>
      </w:hyperlink>
    </w:p>
    <w:p w14:paraId="4DF42CC5" w14:textId="332A9A85"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67" w:history="1">
        <w:r w:rsidR="00EB155C" w:rsidRPr="0094264B">
          <w:rPr>
            <w:rStyle w:val="Collegamentoipertestuale"/>
            <w:noProof/>
          </w:rPr>
          <w:t>I10 Provenance Statement</w:t>
        </w:r>
        <w:r w:rsidR="00EB155C">
          <w:rPr>
            <w:noProof/>
            <w:webHidden/>
          </w:rPr>
          <w:tab/>
        </w:r>
        <w:r w:rsidR="00EB155C">
          <w:rPr>
            <w:noProof/>
            <w:webHidden/>
          </w:rPr>
          <w:fldChar w:fldCharType="begin"/>
        </w:r>
        <w:r w:rsidR="00EB155C">
          <w:rPr>
            <w:noProof/>
            <w:webHidden/>
          </w:rPr>
          <w:instrText xml:space="preserve"> PAGEREF _Toc12370067 \h </w:instrText>
        </w:r>
        <w:r w:rsidR="00EB155C">
          <w:rPr>
            <w:noProof/>
            <w:webHidden/>
          </w:rPr>
        </w:r>
        <w:r w:rsidR="00EB155C">
          <w:rPr>
            <w:noProof/>
            <w:webHidden/>
          </w:rPr>
          <w:fldChar w:fldCharType="separate"/>
        </w:r>
        <w:r w:rsidR="00BC4F63">
          <w:rPr>
            <w:noProof/>
            <w:webHidden/>
          </w:rPr>
          <w:t>14</w:t>
        </w:r>
        <w:r w:rsidR="00EB155C">
          <w:rPr>
            <w:noProof/>
            <w:webHidden/>
          </w:rPr>
          <w:fldChar w:fldCharType="end"/>
        </w:r>
      </w:hyperlink>
    </w:p>
    <w:p w14:paraId="2B665590" w14:textId="56EAC391" w:rsidR="00EB155C" w:rsidRDefault="00784A31">
      <w:pPr>
        <w:pStyle w:val="Sommario1"/>
        <w:rPr>
          <w:rFonts w:asciiTheme="minorHAnsi" w:eastAsiaTheme="minorEastAsia" w:hAnsiTheme="minorHAnsi" w:cstheme="minorBidi"/>
          <w:b w:val="0"/>
          <w:bCs w:val="0"/>
          <w:caps w:val="0"/>
          <w:noProof/>
          <w:sz w:val="22"/>
          <w:szCs w:val="22"/>
          <w:lang w:val="en-US" w:eastAsia="en-US"/>
        </w:rPr>
      </w:pPr>
      <w:hyperlink w:anchor="_Toc12370068" w:history="1">
        <w:r w:rsidR="00EB155C" w:rsidRPr="0094264B">
          <w:rPr>
            <w:rStyle w:val="Collegamentoipertestuale"/>
            <w:rFonts w:ascii="Times New Roman" w:hAnsi="Times New Roman"/>
            <w:noProof/>
            <w:lang w:val="en-US" w:eastAsia="ar-SA"/>
          </w:rPr>
          <w:t>1.5.</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ar-SA"/>
          </w:rPr>
          <w:t>Argumentation Model Property Declaration</w:t>
        </w:r>
        <w:r w:rsidR="00EB155C">
          <w:rPr>
            <w:noProof/>
            <w:webHidden/>
          </w:rPr>
          <w:tab/>
        </w:r>
        <w:r w:rsidR="00EB155C">
          <w:rPr>
            <w:noProof/>
            <w:webHidden/>
          </w:rPr>
          <w:fldChar w:fldCharType="begin"/>
        </w:r>
        <w:r w:rsidR="00EB155C">
          <w:rPr>
            <w:noProof/>
            <w:webHidden/>
          </w:rPr>
          <w:instrText xml:space="preserve"> PAGEREF _Toc12370068 \h </w:instrText>
        </w:r>
        <w:r w:rsidR="00EB155C">
          <w:rPr>
            <w:noProof/>
            <w:webHidden/>
          </w:rPr>
        </w:r>
        <w:r w:rsidR="00EB155C">
          <w:rPr>
            <w:noProof/>
            <w:webHidden/>
          </w:rPr>
          <w:fldChar w:fldCharType="separate"/>
        </w:r>
        <w:r w:rsidR="00BC4F63">
          <w:rPr>
            <w:noProof/>
            <w:webHidden/>
          </w:rPr>
          <w:t>17</w:t>
        </w:r>
        <w:r w:rsidR="00EB155C">
          <w:rPr>
            <w:noProof/>
            <w:webHidden/>
          </w:rPr>
          <w:fldChar w:fldCharType="end"/>
        </w:r>
      </w:hyperlink>
    </w:p>
    <w:p w14:paraId="0FED408B" w14:textId="29FD4A12" w:rsidR="00EB155C" w:rsidRDefault="00784A31">
      <w:pPr>
        <w:pStyle w:val="Sommario1"/>
        <w:rPr>
          <w:rFonts w:asciiTheme="minorHAnsi" w:eastAsiaTheme="minorEastAsia" w:hAnsiTheme="minorHAnsi" w:cstheme="minorBidi"/>
          <w:b w:val="0"/>
          <w:bCs w:val="0"/>
          <w:caps w:val="0"/>
          <w:noProof/>
          <w:sz w:val="22"/>
          <w:szCs w:val="22"/>
          <w:lang w:val="en-US" w:eastAsia="en-US"/>
        </w:rPr>
      </w:pPr>
      <w:hyperlink w:anchor="_Toc12370069" w:history="1">
        <w:r w:rsidR="00EB155C" w:rsidRPr="0094264B">
          <w:rPr>
            <w:rStyle w:val="Collegamentoipertestuale"/>
            <w:rFonts w:ascii="Times New Roman" w:hAnsi="Times New Roman"/>
            <w:noProof/>
            <w:lang w:val="en-US" w:eastAsia="x-none"/>
          </w:rPr>
          <w:t>1.6.</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x-none"/>
          </w:rPr>
          <w:t>Properties</w:t>
        </w:r>
        <w:r w:rsidR="00EB155C">
          <w:rPr>
            <w:noProof/>
            <w:webHidden/>
          </w:rPr>
          <w:tab/>
        </w:r>
        <w:r w:rsidR="00EB155C">
          <w:rPr>
            <w:noProof/>
            <w:webHidden/>
          </w:rPr>
          <w:fldChar w:fldCharType="begin"/>
        </w:r>
        <w:r w:rsidR="00EB155C">
          <w:rPr>
            <w:noProof/>
            <w:webHidden/>
          </w:rPr>
          <w:instrText xml:space="preserve"> PAGEREF _Toc12370069 \h </w:instrText>
        </w:r>
        <w:r w:rsidR="00EB155C">
          <w:rPr>
            <w:noProof/>
            <w:webHidden/>
          </w:rPr>
        </w:r>
        <w:r w:rsidR="00EB155C">
          <w:rPr>
            <w:noProof/>
            <w:webHidden/>
          </w:rPr>
          <w:fldChar w:fldCharType="separate"/>
        </w:r>
        <w:r w:rsidR="00BC4F63">
          <w:rPr>
            <w:noProof/>
            <w:webHidden/>
          </w:rPr>
          <w:t>17</w:t>
        </w:r>
        <w:r w:rsidR="00EB155C">
          <w:rPr>
            <w:noProof/>
            <w:webHidden/>
          </w:rPr>
          <w:fldChar w:fldCharType="end"/>
        </w:r>
      </w:hyperlink>
    </w:p>
    <w:p w14:paraId="1BD1D610" w14:textId="681C3E2C"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0" w:history="1">
        <w:r w:rsidR="00EB155C" w:rsidRPr="0094264B">
          <w:rPr>
            <w:rStyle w:val="Collegamentoipertestuale"/>
            <w:noProof/>
            <w:lang w:val="en-US"/>
          </w:rPr>
          <w:t>J1 used as premise (was premise for)</w:t>
        </w:r>
        <w:r w:rsidR="00EB155C">
          <w:rPr>
            <w:noProof/>
            <w:webHidden/>
          </w:rPr>
          <w:tab/>
        </w:r>
        <w:r w:rsidR="00EB155C">
          <w:rPr>
            <w:noProof/>
            <w:webHidden/>
          </w:rPr>
          <w:fldChar w:fldCharType="begin"/>
        </w:r>
        <w:r w:rsidR="00EB155C">
          <w:rPr>
            <w:noProof/>
            <w:webHidden/>
          </w:rPr>
          <w:instrText xml:space="preserve"> PAGEREF _Toc12370070 \h </w:instrText>
        </w:r>
        <w:r w:rsidR="00EB155C">
          <w:rPr>
            <w:noProof/>
            <w:webHidden/>
          </w:rPr>
        </w:r>
        <w:r w:rsidR="00EB155C">
          <w:rPr>
            <w:noProof/>
            <w:webHidden/>
          </w:rPr>
          <w:fldChar w:fldCharType="separate"/>
        </w:r>
        <w:r w:rsidR="00BC4F63">
          <w:rPr>
            <w:noProof/>
            <w:webHidden/>
          </w:rPr>
          <w:t>17</w:t>
        </w:r>
        <w:r w:rsidR="00EB155C">
          <w:rPr>
            <w:noProof/>
            <w:webHidden/>
          </w:rPr>
          <w:fldChar w:fldCharType="end"/>
        </w:r>
      </w:hyperlink>
    </w:p>
    <w:p w14:paraId="5C0DD4D0" w14:textId="31538487"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1" w:history="1">
        <w:r w:rsidR="00EB155C" w:rsidRPr="0094264B">
          <w:rPr>
            <w:rStyle w:val="Collegamentoipertestuale"/>
            <w:noProof/>
          </w:rPr>
          <w:t>J2 concluded that (was concluded by)</w:t>
        </w:r>
        <w:r w:rsidR="00EB155C">
          <w:rPr>
            <w:noProof/>
            <w:webHidden/>
          </w:rPr>
          <w:tab/>
        </w:r>
        <w:r w:rsidR="00EB155C">
          <w:rPr>
            <w:noProof/>
            <w:webHidden/>
          </w:rPr>
          <w:fldChar w:fldCharType="begin"/>
        </w:r>
        <w:r w:rsidR="00EB155C">
          <w:rPr>
            <w:noProof/>
            <w:webHidden/>
          </w:rPr>
          <w:instrText xml:space="preserve"> PAGEREF _Toc12370071 \h </w:instrText>
        </w:r>
        <w:r w:rsidR="00EB155C">
          <w:rPr>
            <w:noProof/>
            <w:webHidden/>
          </w:rPr>
        </w:r>
        <w:r w:rsidR="00EB155C">
          <w:rPr>
            <w:noProof/>
            <w:webHidden/>
          </w:rPr>
          <w:fldChar w:fldCharType="separate"/>
        </w:r>
        <w:r w:rsidR="00BC4F63">
          <w:rPr>
            <w:noProof/>
            <w:webHidden/>
          </w:rPr>
          <w:t>18</w:t>
        </w:r>
        <w:r w:rsidR="00EB155C">
          <w:rPr>
            <w:noProof/>
            <w:webHidden/>
          </w:rPr>
          <w:fldChar w:fldCharType="end"/>
        </w:r>
      </w:hyperlink>
    </w:p>
    <w:p w14:paraId="19AA27D3" w14:textId="3CD2E78D"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2" w:history="1">
        <w:r w:rsidR="00EB155C" w:rsidRPr="0094264B">
          <w:rPr>
            <w:rStyle w:val="Collegamentoipertestuale"/>
            <w:noProof/>
            <w:lang w:val="en-US"/>
          </w:rPr>
          <w:t>J3 applies (was applied by)</w:t>
        </w:r>
        <w:r w:rsidR="00EB155C">
          <w:rPr>
            <w:noProof/>
            <w:webHidden/>
          </w:rPr>
          <w:tab/>
        </w:r>
        <w:r w:rsidR="00EB155C">
          <w:rPr>
            <w:noProof/>
            <w:webHidden/>
          </w:rPr>
          <w:fldChar w:fldCharType="begin"/>
        </w:r>
        <w:r w:rsidR="00EB155C">
          <w:rPr>
            <w:noProof/>
            <w:webHidden/>
          </w:rPr>
          <w:instrText xml:space="preserve"> PAGEREF _Toc12370072 \h </w:instrText>
        </w:r>
        <w:r w:rsidR="00EB155C">
          <w:rPr>
            <w:noProof/>
            <w:webHidden/>
          </w:rPr>
        </w:r>
        <w:r w:rsidR="00EB155C">
          <w:rPr>
            <w:noProof/>
            <w:webHidden/>
          </w:rPr>
          <w:fldChar w:fldCharType="separate"/>
        </w:r>
        <w:r w:rsidR="00BC4F63">
          <w:rPr>
            <w:noProof/>
            <w:webHidden/>
          </w:rPr>
          <w:t>18</w:t>
        </w:r>
        <w:r w:rsidR="00EB155C">
          <w:rPr>
            <w:noProof/>
            <w:webHidden/>
          </w:rPr>
          <w:fldChar w:fldCharType="end"/>
        </w:r>
      </w:hyperlink>
    </w:p>
    <w:p w14:paraId="2FC69196" w14:textId="5155BF47"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3" w:history="1">
        <w:r w:rsidR="00EB155C" w:rsidRPr="0094264B">
          <w:rPr>
            <w:rStyle w:val="Collegamentoipertestuale"/>
            <w:noProof/>
            <w:lang w:val="en-US"/>
          </w:rPr>
          <w:t>J4 that (is subject of)</w:t>
        </w:r>
        <w:r w:rsidR="00EB155C">
          <w:rPr>
            <w:noProof/>
            <w:webHidden/>
          </w:rPr>
          <w:tab/>
        </w:r>
        <w:r w:rsidR="00EB155C">
          <w:rPr>
            <w:noProof/>
            <w:webHidden/>
          </w:rPr>
          <w:fldChar w:fldCharType="begin"/>
        </w:r>
        <w:r w:rsidR="00EB155C">
          <w:rPr>
            <w:noProof/>
            <w:webHidden/>
          </w:rPr>
          <w:instrText xml:space="preserve"> PAGEREF _Toc12370073 \h </w:instrText>
        </w:r>
        <w:r w:rsidR="00EB155C">
          <w:rPr>
            <w:noProof/>
            <w:webHidden/>
          </w:rPr>
        </w:r>
        <w:r w:rsidR="00EB155C">
          <w:rPr>
            <w:noProof/>
            <w:webHidden/>
          </w:rPr>
          <w:fldChar w:fldCharType="separate"/>
        </w:r>
        <w:r w:rsidR="00BC4F63">
          <w:rPr>
            <w:noProof/>
            <w:webHidden/>
          </w:rPr>
          <w:t>19</w:t>
        </w:r>
        <w:r w:rsidR="00EB155C">
          <w:rPr>
            <w:noProof/>
            <w:webHidden/>
          </w:rPr>
          <w:fldChar w:fldCharType="end"/>
        </w:r>
      </w:hyperlink>
    </w:p>
    <w:p w14:paraId="6FCBE95A" w14:textId="199A5AA7"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4" w:history="1">
        <w:r w:rsidR="00EB155C" w:rsidRPr="0094264B">
          <w:rPr>
            <w:rStyle w:val="Collegamentoipertestuale"/>
            <w:noProof/>
            <w:lang w:val="en-US"/>
          </w:rPr>
          <w:t>J5 holds to be</w:t>
        </w:r>
        <w:r w:rsidR="00EB155C">
          <w:rPr>
            <w:noProof/>
            <w:webHidden/>
          </w:rPr>
          <w:tab/>
        </w:r>
        <w:r w:rsidR="00EB155C">
          <w:rPr>
            <w:noProof/>
            <w:webHidden/>
          </w:rPr>
          <w:fldChar w:fldCharType="begin"/>
        </w:r>
        <w:r w:rsidR="00EB155C">
          <w:rPr>
            <w:noProof/>
            <w:webHidden/>
          </w:rPr>
          <w:instrText xml:space="preserve"> PAGEREF _Toc12370074 \h </w:instrText>
        </w:r>
        <w:r w:rsidR="00EB155C">
          <w:rPr>
            <w:noProof/>
            <w:webHidden/>
          </w:rPr>
        </w:r>
        <w:r w:rsidR="00EB155C">
          <w:rPr>
            <w:noProof/>
            <w:webHidden/>
          </w:rPr>
          <w:fldChar w:fldCharType="separate"/>
        </w:r>
        <w:r w:rsidR="00BC4F63">
          <w:rPr>
            <w:noProof/>
            <w:webHidden/>
          </w:rPr>
          <w:t>19</w:t>
        </w:r>
        <w:r w:rsidR="00EB155C">
          <w:rPr>
            <w:noProof/>
            <w:webHidden/>
          </w:rPr>
          <w:fldChar w:fldCharType="end"/>
        </w:r>
      </w:hyperlink>
    </w:p>
    <w:p w14:paraId="7CC414EF" w14:textId="45F739C3"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5" w:history="1">
        <w:r w:rsidR="00EB155C" w:rsidRPr="0094264B">
          <w:rPr>
            <w:rStyle w:val="Collegamentoipertestuale"/>
            <w:noProof/>
            <w:lang w:val="en-US"/>
          </w:rPr>
          <w:t>J6 adopted (adopted by)</w:t>
        </w:r>
        <w:r w:rsidR="00EB155C">
          <w:rPr>
            <w:noProof/>
            <w:webHidden/>
          </w:rPr>
          <w:tab/>
        </w:r>
        <w:r w:rsidR="00EB155C">
          <w:rPr>
            <w:noProof/>
            <w:webHidden/>
          </w:rPr>
          <w:fldChar w:fldCharType="begin"/>
        </w:r>
        <w:r w:rsidR="00EB155C">
          <w:rPr>
            <w:noProof/>
            <w:webHidden/>
          </w:rPr>
          <w:instrText xml:space="preserve"> PAGEREF _Toc12370075 \h </w:instrText>
        </w:r>
        <w:r w:rsidR="00EB155C">
          <w:rPr>
            <w:noProof/>
            <w:webHidden/>
          </w:rPr>
        </w:r>
        <w:r w:rsidR="00EB155C">
          <w:rPr>
            <w:noProof/>
            <w:webHidden/>
          </w:rPr>
          <w:fldChar w:fldCharType="separate"/>
        </w:r>
        <w:r w:rsidR="00BC4F63">
          <w:rPr>
            <w:noProof/>
            <w:webHidden/>
          </w:rPr>
          <w:t>19</w:t>
        </w:r>
        <w:r w:rsidR="00EB155C">
          <w:rPr>
            <w:noProof/>
            <w:webHidden/>
          </w:rPr>
          <w:fldChar w:fldCharType="end"/>
        </w:r>
      </w:hyperlink>
    </w:p>
    <w:p w14:paraId="0963FCC1" w14:textId="3091AF4F"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6" w:history="1">
        <w:r w:rsidR="00EB155C" w:rsidRPr="0094264B">
          <w:rPr>
            <w:rStyle w:val="Collegamentoipertestuale"/>
            <w:noProof/>
            <w:lang w:val="en-US"/>
          </w:rPr>
          <w:t>J7 is based on evidence from (is evidence for)</w:t>
        </w:r>
        <w:r w:rsidR="00EB155C">
          <w:rPr>
            <w:noProof/>
            <w:webHidden/>
          </w:rPr>
          <w:tab/>
        </w:r>
        <w:r w:rsidR="00EB155C">
          <w:rPr>
            <w:noProof/>
            <w:webHidden/>
          </w:rPr>
          <w:fldChar w:fldCharType="begin"/>
        </w:r>
        <w:r w:rsidR="00EB155C">
          <w:rPr>
            <w:noProof/>
            <w:webHidden/>
          </w:rPr>
          <w:instrText xml:space="preserve"> PAGEREF _Toc12370076 \h </w:instrText>
        </w:r>
        <w:r w:rsidR="00EB155C">
          <w:rPr>
            <w:noProof/>
            <w:webHidden/>
          </w:rPr>
        </w:r>
        <w:r w:rsidR="00EB155C">
          <w:rPr>
            <w:noProof/>
            <w:webHidden/>
          </w:rPr>
          <w:fldChar w:fldCharType="separate"/>
        </w:r>
        <w:r w:rsidR="00BC4F63">
          <w:rPr>
            <w:noProof/>
            <w:webHidden/>
          </w:rPr>
          <w:t>20</w:t>
        </w:r>
        <w:r w:rsidR="00EB155C">
          <w:rPr>
            <w:noProof/>
            <w:webHidden/>
          </w:rPr>
          <w:fldChar w:fldCharType="end"/>
        </w:r>
      </w:hyperlink>
    </w:p>
    <w:p w14:paraId="5BE42931" w14:textId="5F55F0BA"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7" w:history="1">
        <w:r w:rsidR="00EB155C" w:rsidRPr="0094264B">
          <w:rPr>
            <w:rStyle w:val="Collegamentoipertestuale"/>
            <w:noProof/>
          </w:rPr>
          <w:t>J8 understands (is understood by)</w:t>
        </w:r>
        <w:r w:rsidR="00EB155C">
          <w:rPr>
            <w:noProof/>
            <w:webHidden/>
          </w:rPr>
          <w:tab/>
        </w:r>
        <w:r w:rsidR="00EB155C">
          <w:rPr>
            <w:noProof/>
            <w:webHidden/>
          </w:rPr>
          <w:fldChar w:fldCharType="begin"/>
        </w:r>
        <w:r w:rsidR="00EB155C">
          <w:rPr>
            <w:noProof/>
            <w:webHidden/>
          </w:rPr>
          <w:instrText xml:space="preserve"> PAGEREF _Toc12370077 \h </w:instrText>
        </w:r>
        <w:r w:rsidR="00EB155C">
          <w:rPr>
            <w:noProof/>
            <w:webHidden/>
          </w:rPr>
        </w:r>
        <w:r w:rsidR="00EB155C">
          <w:rPr>
            <w:noProof/>
            <w:webHidden/>
          </w:rPr>
          <w:fldChar w:fldCharType="separate"/>
        </w:r>
        <w:r w:rsidR="00BC4F63">
          <w:rPr>
            <w:noProof/>
            <w:webHidden/>
          </w:rPr>
          <w:t>20</w:t>
        </w:r>
        <w:r w:rsidR="00EB155C">
          <w:rPr>
            <w:noProof/>
            <w:webHidden/>
          </w:rPr>
          <w:fldChar w:fldCharType="end"/>
        </w:r>
      </w:hyperlink>
    </w:p>
    <w:p w14:paraId="5B0D15AA" w14:textId="60AE16D3"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8" w:history="1">
        <w:r w:rsidR="00EB155C" w:rsidRPr="0094264B">
          <w:rPr>
            <w:rStyle w:val="Collegamentoipertestuale"/>
            <w:noProof/>
          </w:rPr>
          <w:t>J9 believes in provenance (provenance is believed by)</w:t>
        </w:r>
        <w:r w:rsidR="00EB155C">
          <w:rPr>
            <w:noProof/>
            <w:webHidden/>
          </w:rPr>
          <w:tab/>
        </w:r>
        <w:r w:rsidR="00EB155C">
          <w:rPr>
            <w:noProof/>
            <w:webHidden/>
          </w:rPr>
          <w:fldChar w:fldCharType="begin"/>
        </w:r>
        <w:r w:rsidR="00EB155C">
          <w:rPr>
            <w:noProof/>
            <w:webHidden/>
          </w:rPr>
          <w:instrText xml:space="preserve"> PAGEREF _Toc12370078 \h </w:instrText>
        </w:r>
        <w:r w:rsidR="00EB155C">
          <w:rPr>
            <w:noProof/>
            <w:webHidden/>
          </w:rPr>
        </w:r>
        <w:r w:rsidR="00EB155C">
          <w:rPr>
            <w:noProof/>
            <w:webHidden/>
          </w:rPr>
          <w:fldChar w:fldCharType="separate"/>
        </w:r>
        <w:r w:rsidR="00BC4F63">
          <w:rPr>
            <w:noProof/>
            <w:webHidden/>
          </w:rPr>
          <w:t>20</w:t>
        </w:r>
        <w:r w:rsidR="00EB155C">
          <w:rPr>
            <w:noProof/>
            <w:webHidden/>
          </w:rPr>
          <w:fldChar w:fldCharType="end"/>
        </w:r>
      </w:hyperlink>
    </w:p>
    <w:p w14:paraId="200504EF" w14:textId="6EDBFC3C" w:rsidR="00EB155C" w:rsidRDefault="00784A31">
      <w:pPr>
        <w:pStyle w:val="Sommario3"/>
        <w:tabs>
          <w:tab w:val="right" w:leader="dot" w:pos="9016"/>
        </w:tabs>
        <w:rPr>
          <w:rFonts w:asciiTheme="minorHAnsi" w:eastAsiaTheme="minorEastAsia" w:hAnsiTheme="minorHAnsi" w:cstheme="minorBidi"/>
          <w:noProof/>
          <w:sz w:val="22"/>
          <w:szCs w:val="22"/>
          <w:lang w:val="en-US" w:eastAsia="en-US"/>
        </w:rPr>
      </w:pPr>
      <w:hyperlink w:anchor="_Toc12370079" w:history="1">
        <w:r w:rsidR="00EB155C" w:rsidRPr="0094264B">
          <w:rPr>
            <w:rStyle w:val="Collegamentoipertestuale"/>
            <w:noProof/>
          </w:rPr>
          <w:t>J10 reads as</w:t>
        </w:r>
        <w:r w:rsidR="00EB155C">
          <w:rPr>
            <w:noProof/>
            <w:webHidden/>
          </w:rPr>
          <w:tab/>
        </w:r>
        <w:r w:rsidR="00EB155C">
          <w:rPr>
            <w:noProof/>
            <w:webHidden/>
          </w:rPr>
          <w:fldChar w:fldCharType="begin"/>
        </w:r>
        <w:r w:rsidR="00EB155C">
          <w:rPr>
            <w:noProof/>
            <w:webHidden/>
          </w:rPr>
          <w:instrText xml:space="preserve"> PAGEREF _Toc12370079 \h </w:instrText>
        </w:r>
        <w:r w:rsidR="00EB155C">
          <w:rPr>
            <w:noProof/>
            <w:webHidden/>
          </w:rPr>
        </w:r>
        <w:r w:rsidR="00EB155C">
          <w:rPr>
            <w:noProof/>
            <w:webHidden/>
          </w:rPr>
          <w:fldChar w:fldCharType="separate"/>
        </w:r>
        <w:r w:rsidR="00BC4F63">
          <w:rPr>
            <w:noProof/>
            <w:webHidden/>
          </w:rPr>
          <w:t>21</w:t>
        </w:r>
        <w:r w:rsidR="00EB155C">
          <w:rPr>
            <w:noProof/>
            <w:webHidden/>
          </w:rPr>
          <w:fldChar w:fldCharType="end"/>
        </w:r>
      </w:hyperlink>
    </w:p>
    <w:p w14:paraId="7B9B070F" w14:textId="29E55D64" w:rsidR="00EB155C" w:rsidRDefault="00784A31">
      <w:pPr>
        <w:pStyle w:val="Sommario1"/>
        <w:rPr>
          <w:rFonts w:asciiTheme="minorHAnsi" w:eastAsiaTheme="minorEastAsia" w:hAnsiTheme="minorHAnsi" w:cstheme="minorBidi"/>
          <w:b w:val="0"/>
          <w:bCs w:val="0"/>
          <w:caps w:val="0"/>
          <w:noProof/>
          <w:sz w:val="22"/>
          <w:szCs w:val="22"/>
          <w:lang w:val="en-US" w:eastAsia="en-US"/>
        </w:rPr>
      </w:pPr>
      <w:hyperlink w:anchor="_Toc12370080" w:history="1">
        <w:r w:rsidR="00EB155C" w:rsidRPr="0094264B">
          <w:rPr>
            <w:rStyle w:val="Collegamentoipertestuale"/>
            <w:rFonts w:ascii="Times New Roman" w:hAnsi="Times New Roman"/>
            <w:noProof/>
            <w:lang w:val="en-US" w:eastAsia="ar-SA"/>
          </w:rPr>
          <w:t>1.7.</w:t>
        </w:r>
        <w:r w:rsidR="00EB155C">
          <w:rPr>
            <w:rFonts w:asciiTheme="minorHAnsi" w:eastAsiaTheme="minorEastAsia" w:hAnsiTheme="minorHAnsi" w:cstheme="minorBidi"/>
            <w:b w:val="0"/>
            <w:bCs w:val="0"/>
            <w:caps w:val="0"/>
            <w:noProof/>
            <w:sz w:val="22"/>
            <w:szCs w:val="22"/>
            <w:lang w:val="en-US" w:eastAsia="en-US"/>
          </w:rPr>
          <w:tab/>
        </w:r>
        <w:r w:rsidR="00EB155C" w:rsidRPr="0094264B">
          <w:rPr>
            <w:rStyle w:val="Collegamentoipertestuale"/>
            <w:rFonts w:ascii="Times New Roman" w:hAnsi="Times New Roman"/>
            <w:noProof/>
            <w:lang w:val="en-US" w:eastAsia="ar-SA"/>
          </w:rPr>
          <w:t>Bibliography</w:t>
        </w:r>
        <w:r w:rsidR="00EB155C">
          <w:rPr>
            <w:noProof/>
            <w:webHidden/>
          </w:rPr>
          <w:tab/>
        </w:r>
        <w:r w:rsidR="00EB155C">
          <w:rPr>
            <w:noProof/>
            <w:webHidden/>
          </w:rPr>
          <w:fldChar w:fldCharType="begin"/>
        </w:r>
        <w:r w:rsidR="00EB155C">
          <w:rPr>
            <w:noProof/>
            <w:webHidden/>
          </w:rPr>
          <w:instrText xml:space="preserve"> PAGEREF _Toc12370080 \h </w:instrText>
        </w:r>
        <w:r w:rsidR="00EB155C">
          <w:rPr>
            <w:noProof/>
            <w:webHidden/>
          </w:rPr>
        </w:r>
        <w:r w:rsidR="00EB155C">
          <w:rPr>
            <w:noProof/>
            <w:webHidden/>
          </w:rPr>
          <w:fldChar w:fldCharType="separate"/>
        </w:r>
        <w:r w:rsidR="00BC4F63">
          <w:rPr>
            <w:noProof/>
            <w:webHidden/>
          </w:rPr>
          <w:t>23</w:t>
        </w:r>
        <w:r w:rsidR="00EB155C">
          <w:rPr>
            <w:noProof/>
            <w:webHidden/>
          </w:rPr>
          <w:fldChar w:fldCharType="end"/>
        </w:r>
      </w:hyperlink>
    </w:p>
    <w:p w14:paraId="5FB33242" w14:textId="77777777" w:rsidR="009540EF" w:rsidRPr="000C3000" w:rsidRDefault="009540EF" w:rsidP="009540EF">
      <w:pPr>
        <w:pStyle w:val="N1"/>
        <w:rPr>
          <w:rFonts w:ascii="Times New Roman" w:hAnsi="Times New Roman"/>
          <w:lang w:val="en-US"/>
        </w:rPr>
      </w:pPr>
      <w:r w:rsidRPr="000C3000">
        <w:rPr>
          <w:rFonts w:ascii="Times New Roman" w:hAnsi="Times New Roman"/>
          <w:b/>
          <w:bCs/>
          <w:caps/>
          <w:lang w:val="en-US"/>
        </w:rPr>
        <w:fldChar w:fldCharType="end"/>
      </w:r>
    </w:p>
    <w:p w14:paraId="789BF680" w14:textId="77777777" w:rsidR="009540EF" w:rsidRPr="000C3000" w:rsidRDefault="009540EF" w:rsidP="009540EF">
      <w:pPr>
        <w:pStyle w:val="N1"/>
        <w:rPr>
          <w:rFonts w:ascii="Times New Roman" w:hAnsi="Times New Roman"/>
          <w:lang w:val="en-US"/>
        </w:rPr>
      </w:pPr>
    </w:p>
    <w:p w14:paraId="124C7541" w14:textId="77777777" w:rsidR="009540EF" w:rsidRPr="000C3000" w:rsidRDefault="009540EF" w:rsidP="009540EF">
      <w:pPr>
        <w:pStyle w:val="N1"/>
        <w:rPr>
          <w:rFonts w:ascii="Times New Roman" w:hAnsi="Times New Roman"/>
          <w:lang w:val="en-US"/>
        </w:rPr>
      </w:pPr>
    </w:p>
    <w:p w14:paraId="1A3AEFB2" w14:textId="77777777" w:rsidR="009540EF" w:rsidRPr="000C3000" w:rsidRDefault="009540EF" w:rsidP="009540EF">
      <w:pPr>
        <w:pStyle w:val="Titolo"/>
        <w:numPr>
          <w:ilvl w:val="0"/>
          <w:numId w:val="3"/>
        </w:numPr>
        <w:ind w:left="0" w:firstLine="0"/>
        <w:jc w:val="center"/>
        <w:rPr>
          <w:rFonts w:ascii="Times New Roman" w:hAnsi="Times New Roman"/>
          <w:lang w:val="en-US" w:eastAsia="x-none"/>
        </w:rPr>
      </w:pPr>
      <w:bookmarkStart w:id="19" w:name="_Toc217372329"/>
      <w:bookmarkStart w:id="20" w:name="_Toc343792045"/>
      <w:r w:rsidRPr="000C3000">
        <w:rPr>
          <w:rFonts w:ascii="Times New Roman" w:hAnsi="Times New Roman"/>
          <w:lang w:val="en-US" w:eastAsia="x-none"/>
        </w:rPr>
        <w:t>The Argumentation Model</w:t>
      </w:r>
      <w:bookmarkEnd w:id="19"/>
      <w:bookmarkEnd w:id="20"/>
    </w:p>
    <w:p w14:paraId="620A322A" w14:textId="77777777" w:rsidR="009540EF" w:rsidRPr="000C3000" w:rsidRDefault="009540EF" w:rsidP="009540EF">
      <w:pPr>
        <w:pStyle w:val="Titolo1"/>
        <w:numPr>
          <w:ilvl w:val="1"/>
          <w:numId w:val="3"/>
        </w:numPr>
        <w:ind w:left="0" w:firstLine="0"/>
        <w:rPr>
          <w:rFonts w:ascii="Times New Roman" w:hAnsi="Times New Roman"/>
          <w:lang w:val="en-US" w:eastAsia="x-none"/>
        </w:rPr>
      </w:pPr>
      <w:bookmarkStart w:id="21" w:name="_Toc12370049"/>
      <w:r w:rsidRPr="000C3000">
        <w:rPr>
          <w:rFonts w:ascii="Times New Roman" w:hAnsi="Times New Roman"/>
          <w:lang w:val="en-US" w:eastAsia="x-none"/>
        </w:rPr>
        <w:t>Introduction</w:t>
      </w:r>
      <w:bookmarkEnd w:id="21"/>
    </w:p>
    <w:p w14:paraId="3C335F6F" w14:textId="77777777" w:rsidR="009540EF" w:rsidRPr="000C3000" w:rsidRDefault="009540EF" w:rsidP="009540EF">
      <w:pPr>
        <w:pStyle w:val="Titolo2"/>
        <w:numPr>
          <w:ilvl w:val="2"/>
          <w:numId w:val="3"/>
        </w:numPr>
        <w:spacing w:before="240" w:after="240" w:line="240" w:lineRule="atLeast"/>
        <w:jc w:val="both"/>
        <w:rPr>
          <w:rFonts w:ascii="Times New Roman" w:hAnsi="Times New Roman" w:cs="Times New Roman"/>
          <w:lang w:val="en-US"/>
        </w:rPr>
      </w:pPr>
      <w:bookmarkStart w:id="22" w:name="_Toc12370050"/>
      <w:r w:rsidRPr="000C3000">
        <w:rPr>
          <w:rFonts w:ascii="Times New Roman" w:hAnsi="Times New Roman" w:cs="Times New Roman"/>
          <w:lang w:val="en-US"/>
        </w:rPr>
        <w:t>S</w:t>
      </w:r>
      <w:r w:rsidR="000E7790">
        <w:rPr>
          <w:rFonts w:ascii="Times New Roman" w:hAnsi="Times New Roman" w:cs="Times New Roman"/>
          <w:lang w:val="en-US"/>
        </w:rPr>
        <w:t>cope</w:t>
      </w:r>
      <w:bookmarkEnd w:id="22"/>
    </w:p>
    <w:p w14:paraId="738E16F5" w14:textId="116C3933" w:rsidR="00E23230" w:rsidRDefault="00E23230" w:rsidP="009540EF">
      <w:pPr>
        <w:rPr>
          <w:rFonts w:ascii="Times New Roman" w:hAnsi="Times New Roman" w:cs="Times New Roman"/>
          <w:lang w:val="en-US"/>
        </w:rPr>
      </w:pPr>
      <w:r w:rsidRPr="00E23230">
        <w:rPr>
          <w:rFonts w:ascii="Lucida Grande" w:hAnsi="Lucida Grande" w:cs="Lucida Grande"/>
          <w:i/>
          <w:iCs/>
          <w:color w:val="444444"/>
          <w:sz w:val="21"/>
          <w:szCs w:val="21"/>
          <w:bdr w:val="none" w:sz="0" w:space="0" w:color="auto" w:frame="1"/>
          <w:shd w:val="clear" w:color="auto" w:fill="FFFFFF"/>
        </w:rPr>
        <w:t xml:space="preserve">This document describes </w:t>
      </w:r>
      <w:proofErr w:type="gramStart"/>
      <w:r w:rsidRPr="00E23230">
        <w:rPr>
          <w:rFonts w:ascii="Lucida Grande" w:hAnsi="Lucida Grande" w:cs="Lucida Grande"/>
          <w:i/>
          <w:iCs/>
          <w:color w:val="444444"/>
          <w:sz w:val="21"/>
          <w:szCs w:val="21"/>
          <w:bdr w:val="none" w:sz="0" w:space="0" w:color="auto" w:frame="1"/>
          <w:shd w:val="clear" w:color="auto" w:fill="FFFFFF"/>
        </w:rPr>
        <w:t>work</w:t>
      </w:r>
      <w:proofErr w:type="gramEnd"/>
      <w:r w:rsidRPr="00E23230">
        <w:rPr>
          <w:rFonts w:ascii="Lucida Grande" w:hAnsi="Lucida Grande" w:cs="Lucida Grande"/>
          <w:i/>
          <w:iCs/>
          <w:color w:val="444444"/>
          <w:sz w:val="21"/>
          <w:szCs w:val="21"/>
          <w:bdr w:val="none" w:sz="0" w:space="0" w:color="auto" w:frame="1"/>
          <w:shd w:val="clear" w:color="auto" w:fill="FFFFFF"/>
        </w:rPr>
        <w:t xml:space="preserve"> </w:t>
      </w:r>
    </w:p>
    <w:p w14:paraId="19E0E790" w14:textId="29C63675"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This text defines the “Argumentation Model</w:t>
      </w:r>
      <w:proofErr w:type="gramStart"/>
      <w:r w:rsidR="00E23230" w:rsidRPr="000C3000">
        <w:rPr>
          <w:rFonts w:ascii="Times New Roman" w:hAnsi="Times New Roman" w:cs="Times New Roman"/>
          <w:lang w:val="en-US"/>
        </w:rPr>
        <w:t>”</w:t>
      </w:r>
      <w:r w:rsidR="00E23230">
        <w:rPr>
          <w:rFonts w:ascii="Times New Roman" w:hAnsi="Times New Roman" w:cs="Times New Roman"/>
          <w:lang w:val="en-US"/>
        </w:rPr>
        <w:t>,</w:t>
      </w:r>
      <w:r w:rsidR="00E23230" w:rsidRPr="00E23230">
        <w:rPr>
          <w:rFonts w:ascii="Lucida Grande" w:hAnsi="Lucida Grande" w:cs="Lucida Grande"/>
          <w:i/>
          <w:iCs/>
          <w:color w:val="444444"/>
          <w:sz w:val="21"/>
          <w:szCs w:val="21"/>
          <w:bdr w:val="none" w:sz="0" w:space="0" w:color="auto" w:frame="1"/>
          <w:shd w:val="clear" w:color="auto" w:fill="FFFFFF"/>
        </w:rPr>
        <w:t>which</w:t>
      </w:r>
      <w:proofErr w:type="gramEnd"/>
      <w:r w:rsidR="00E23230" w:rsidRPr="00E23230">
        <w:rPr>
          <w:rFonts w:ascii="Lucida Grande" w:hAnsi="Lucida Grande" w:cs="Lucida Grande"/>
          <w:i/>
          <w:iCs/>
          <w:color w:val="444444"/>
          <w:sz w:val="21"/>
          <w:szCs w:val="21"/>
          <w:bdr w:val="none" w:sz="0" w:space="0" w:color="auto" w:frame="1"/>
          <w:shd w:val="clear" w:color="auto" w:fill="FFFFFF"/>
        </w:rPr>
        <w:t xml:space="preserve"> uses and extends the CIDOC Conceptual Reference Model (CRM, ISO21127). The CIDOC-CRM definition document should be read before this document. References to the CRM in this document are taken from CRM version XX maintained by CIDOC</w:t>
      </w:r>
      <w:r w:rsidR="00E23230">
        <w:rPr>
          <w:rFonts w:ascii="Lucida Grande" w:hAnsi="Lucida Grande" w:cs="Lucida Grande"/>
          <w:i/>
          <w:iCs/>
          <w:color w:val="444444"/>
          <w:sz w:val="21"/>
          <w:szCs w:val="21"/>
          <w:bdr w:val="none" w:sz="0" w:space="0" w:color="auto" w:frame="1"/>
          <w:shd w:val="clear" w:color="auto" w:fill="FFFFFF"/>
        </w:rPr>
        <w:t xml:space="preserve">. </w:t>
      </w:r>
      <w:r w:rsidRPr="000C3000">
        <w:rPr>
          <w:rFonts w:ascii="Times New Roman" w:hAnsi="Times New Roman" w:cs="Times New Roman"/>
          <w:lang w:val="en-US"/>
        </w:rPr>
        <w:t>It is a formal ontology intended to be used as a global schema for integrating metadata about argumentation and inference making in descriptive and empirical sciences</w:t>
      </w:r>
      <w:r w:rsidR="002659CD" w:rsidRPr="000C3000">
        <w:rPr>
          <w:rStyle w:val="Rimandonotaapidipagina"/>
          <w:rFonts w:ascii="Times New Roman" w:hAnsi="Times New Roman" w:cs="Times New Roman"/>
          <w:lang w:val="en-US"/>
        </w:rPr>
        <w:footnoteReference w:id="1"/>
      </w:r>
      <w:r w:rsidRPr="000C3000">
        <w:rPr>
          <w:rFonts w:ascii="Times New Roman" w:hAnsi="Times New Roman" w:cs="Times New Roman"/>
          <w:lang w:val="en-US"/>
        </w:rPr>
        <w:t xml:space="preserve"> such as biodiversity, geology, geography, archaeology, cultural heritage</w:t>
      </w:r>
      <w:r w:rsidR="002659CD" w:rsidRPr="000C3000">
        <w:rPr>
          <w:rFonts w:ascii="Times New Roman" w:hAnsi="Times New Roman" w:cs="Times New Roman"/>
          <w:lang w:val="en-US"/>
        </w:rPr>
        <w:t>,</w:t>
      </w:r>
      <w:r w:rsidRPr="000C3000">
        <w:rPr>
          <w:rFonts w:ascii="Times New Roman" w:hAnsi="Times New Roman" w:cs="Times New Roman"/>
          <w:lang w:val="en-US"/>
        </w:rPr>
        <w:t xml:space="preserve"> conservation, research IT environments and research data libraries. Its primary purpose is facilitating the management, integration, mediation, </w:t>
      </w:r>
      <w:proofErr w:type="gramStart"/>
      <w:r w:rsidRPr="000C3000">
        <w:rPr>
          <w:rFonts w:ascii="Times New Roman" w:hAnsi="Times New Roman" w:cs="Times New Roman"/>
          <w:lang w:val="en-US"/>
        </w:rPr>
        <w:t>interchange</w:t>
      </w:r>
      <w:proofErr w:type="gramEnd"/>
      <w:r w:rsidRPr="000C3000">
        <w:rPr>
          <w:rFonts w:ascii="Times New Roman" w:hAnsi="Times New Roman" w:cs="Times New Roman"/>
          <w:lang w:val="en-US"/>
        </w:rPr>
        <w:t xml:space="preserve"> and access to data about reasoning by a description of the semantic relationships between the premises, conclusions and </w:t>
      </w:r>
      <w:r w:rsidR="003319C4" w:rsidRPr="000C3000">
        <w:rPr>
          <w:rFonts w:ascii="Times New Roman" w:hAnsi="Times New Roman" w:cs="Times New Roman"/>
          <w:lang w:val="en-US"/>
        </w:rPr>
        <w:t>activities of reasoning.</w:t>
      </w:r>
    </w:p>
    <w:p w14:paraId="642048AA"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 xml:space="preserve">It uses and extends the CIDOC CRM (ISO21127) as a general ontology of human activity, things and events happening in </w:t>
      </w:r>
      <w:r w:rsidR="002659CD" w:rsidRPr="000C3000">
        <w:rPr>
          <w:rFonts w:ascii="Times New Roman" w:hAnsi="Times New Roman" w:cs="Times New Roman"/>
          <w:lang w:val="en-US"/>
        </w:rPr>
        <w:t>space-time</w:t>
      </w:r>
      <w:r w:rsidRPr="000C3000">
        <w:rPr>
          <w:rFonts w:ascii="Times New Roman" w:hAnsi="Times New Roman" w:cs="Times New Roman"/>
          <w:lang w:val="en-US"/>
        </w:rPr>
        <w:t>. It uses the same encoding-neutral formalism of knowledge representation (“data model” in the sense of computer science) as the CIDOC CRM, which can be implemented in RDFS, OWL, on RDBMS and in other forms of encoding. Since the model reuses, wherever appropriate, parts of CIDOC Conceptual Reference Model, we provide in this document also a comprehensive list of all constructs used from ISO21127, together with their definitions following the version 5.1.2 maintained by CIDOC.</w:t>
      </w:r>
    </w:p>
    <w:p w14:paraId="45909B4B" w14:textId="77777777" w:rsidR="009540EF" w:rsidRPr="000C3000" w:rsidRDefault="00D95F14" w:rsidP="009540EF">
      <w:pPr>
        <w:rPr>
          <w:rFonts w:ascii="Times New Roman" w:hAnsi="Times New Roman" w:cs="Times New Roman"/>
          <w:lang w:val="en-US"/>
        </w:rPr>
      </w:pPr>
      <w:r w:rsidRPr="000C3000">
        <w:rPr>
          <w:rFonts w:ascii="Times New Roman" w:hAnsi="Times New Roman" w:cs="Times New Roman"/>
        </w:rPr>
        <w:t xml:space="preserve">The Argumentation Model is reducing the IAM model in </w:t>
      </w:r>
      <w:proofErr w:type="spellStart"/>
      <w:r w:rsidRPr="000C3000">
        <w:rPr>
          <w:rFonts w:ascii="Times New Roman" w:hAnsi="Times New Roman" w:cs="Times New Roman"/>
        </w:rPr>
        <w:t>Doerr</w:t>
      </w:r>
      <w:proofErr w:type="spellEnd"/>
      <w:r w:rsidRPr="000C3000">
        <w:rPr>
          <w:rFonts w:ascii="Times New Roman" w:hAnsi="Times New Roman" w:cs="Times New Roman"/>
        </w:rPr>
        <w:t xml:space="preserve">, </w:t>
      </w:r>
      <w:proofErr w:type="spellStart"/>
      <w:r w:rsidRPr="000C3000">
        <w:rPr>
          <w:rFonts w:ascii="Times New Roman" w:hAnsi="Times New Roman" w:cs="Times New Roman"/>
        </w:rPr>
        <w:t>Kritsotaki</w:t>
      </w:r>
      <w:proofErr w:type="spellEnd"/>
      <w:r w:rsidRPr="000C3000">
        <w:rPr>
          <w:rFonts w:ascii="Times New Roman" w:hAnsi="Times New Roman" w:cs="Times New Roman"/>
        </w:rPr>
        <w:t xml:space="preserve"> and </w:t>
      </w:r>
      <w:proofErr w:type="spellStart"/>
      <w:r w:rsidRPr="000C3000">
        <w:rPr>
          <w:rFonts w:ascii="Times New Roman" w:hAnsi="Times New Roman" w:cs="Times New Roman"/>
        </w:rPr>
        <w:t>Boutsika</w:t>
      </w:r>
      <w:proofErr w:type="spellEnd"/>
      <w:r w:rsidRPr="000C3000">
        <w:rPr>
          <w:rFonts w:ascii="Times New Roman" w:hAnsi="Times New Roman" w:cs="Times New Roman"/>
        </w:rPr>
        <w:t xml:space="preserve"> (2011) and embedding it in the CRM Sci. It simplifies IAM by making the inference structure (such as a mathematical proof) and the belief in this structure implicit to the argumentation event. It develops explicit scope notes for the concepts in this model. It maintains the flexibility of the IAM with respect to the system of belief values to be employed. It is motivated and has been validated by examples of argumentation about facts (in contrast to categorical theory building) from archaeological reasoning and reasoning on text elements and annotations in manuscripts. It takes further into account reasoning about facts in scientific data in the form of observation, measurement, data evaluation and citation in </w:t>
      </w:r>
      <w:r w:rsidRPr="000C3000">
        <w:rPr>
          <w:rFonts w:ascii="Times New Roman" w:hAnsi="Times New Roman" w:cs="Times New Roman"/>
          <w:lang w:val="en-US"/>
        </w:rPr>
        <w:t>biodiversity, geology, archeology, cultural heritage conservation and clinical studies</w:t>
      </w:r>
      <w:r w:rsidRPr="000C3000">
        <w:rPr>
          <w:rFonts w:ascii="Times New Roman" w:hAnsi="Times New Roman" w:cs="Times New Roman"/>
        </w:rPr>
        <w:t>.</w:t>
      </w:r>
    </w:p>
    <w:p w14:paraId="57A2578C"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Besides application-specific extensions, this model is inten</w:t>
      </w:r>
      <w:r w:rsidR="00A43CFC" w:rsidRPr="000C3000">
        <w:rPr>
          <w:rFonts w:ascii="Times New Roman" w:hAnsi="Times New Roman" w:cs="Times New Roman"/>
          <w:lang w:val="en-US"/>
        </w:rPr>
        <w:t xml:space="preserve">ded to be complemented by </w:t>
      </w:r>
      <w:proofErr w:type="spellStart"/>
      <w:r w:rsidR="00A43CFC" w:rsidRPr="000C3000">
        <w:rPr>
          <w:rFonts w:ascii="Times New Roman" w:hAnsi="Times New Roman" w:cs="Times New Roman"/>
          <w:lang w:val="en-US"/>
        </w:rPr>
        <w:t>CRMsci</w:t>
      </w:r>
      <w:proofErr w:type="spellEnd"/>
      <w:r w:rsidRPr="000C3000">
        <w:rPr>
          <w:rFonts w:ascii="Times New Roman" w:hAnsi="Times New Roman" w:cs="Times New Roman"/>
          <w:lang w:val="en-US"/>
        </w:rPr>
        <w:t>, a more detailed model a</w:t>
      </w:r>
      <w:r w:rsidR="00A43CFC" w:rsidRPr="000C3000">
        <w:rPr>
          <w:rFonts w:ascii="Times New Roman" w:hAnsi="Times New Roman" w:cs="Times New Roman"/>
          <w:lang w:val="en-US"/>
        </w:rPr>
        <w:t xml:space="preserve">nd extension of the CIDOC CRM for metadata about scientific observation, </w:t>
      </w:r>
      <w:proofErr w:type="gramStart"/>
      <w:r w:rsidR="00A43CFC" w:rsidRPr="000C3000">
        <w:rPr>
          <w:rFonts w:ascii="Times New Roman" w:hAnsi="Times New Roman" w:cs="Times New Roman"/>
          <w:lang w:val="en-US"/>
        </w:rPr>
        <w:t>measurements</w:t>
      </w:r>
      <w:proofErr w:type="gramEnd"/>
      <w:r w:rsidR="00A43CFC" w:rsidRPr="000C3000">
        <w:rPr>
          <w:rFonts w:ascii="Times New Roman" w:hAnsi="Times New Roman" w:cs="Times New Roman"/>
          <w:lang w:val="en-US"/>
        </w:rPr>
        <w:t xml:space="preserve"> and processed data in descriptive and empirical sciences, </w:t>
      </w:r>
      <w:r w:rsidRPr="000C3000">
        <w:rPr>
          <w:rFonts w:ascii="Times New Roman" w:hAnsi="Times New Roman" w:cs="Times New Roman"/>
          <w:lang w:val="en-US"/>
        </w:rPr>
        <w:t>also currently available in a first stable version [</w:t>
      </w:r>
      <w:proofErr w:type="spellStart"/>
      <w:r w:rsidR="00A43CFC" w:rsidRPr="000C3000">
        <w:rPr>
          <w:rFonts w:ascii="Times New Roman" w:hAnsi="Times New Roman" w:cs="Times New Roman"/>
          <w:color w:val="000000"/>
          <w:sz w:val="18"/>
          <w:szCs w:val="18"/>
          <w:shd w:val="clear" w:color="auto" w:fill="FFFFFF"/>
        </w:rPr>
        <w:t>CRMsci</w:t>
      </w:r>
      <w:proofErr w:type="spellEnd"/>
      <w:r w:rsidRPr="000C3000">
        <w:rPr>
          <w:rFonts w:ascii="Times New Roman" w:hAnsi="Times New Roman" w:cs="Times New Roman"/>
          <w:color w:val="000000"/>
          <w:sz w:val="18"/>
          <w:szCs w:val="18"/>
          <w:shd w:val="clear" w:color="auto" w:fill="FFFFFF"/>
        </w:rPr>
        <w:t>, versio</w:t>
      </w:r>
      <w:r w:rsidR="00A43CFC" w:rsidRPr="000C3000">
        <w:rPr>
          <w:rFonts w:ascii="Times New Roman" w:hAnsi="Times New Roman" w:cs="Times New Roman"/>
          <w:color w:val="000000"/>
          <w:sz w:val="18"/>
          <w:szCs w:val="18"/>
          <w:shd w:val="clear" w:color="auto" w:fill="FFFFFF"/>
        </w:rPr>
        <w:t>n 1.2</w:t>
      </w:r>
      <w:r w:rsidRPr="000C3000">
        <w:rPr>
          <w:rFonts w:ascii="Times New Roman" w:hAnsi="Times New Roman" w:cs="Times New Roman"/>
          <w:color w:val="000000"/>
          <w:sz w:val="18"/>
          <w:szCs w:val="18"/>
          <w:shd w:val="clear" w:color="auto" w:fill="FFFFFF"/>
        </w:rPr>
        <w:t xml:space="preserve"> - </w:t>
      </w:r>
      <w:proofErr w:type="spellStart"/>
      <w:r w:rsidRPr="000C3000">
        <w:rPr>
          <w:rFonts w:ascii="Times New Roman" w:hAnsi="Times New Roman" w:cs="Times New Roman"/>
          <w:color w:val="000000"/>
          <w:sz w:val="18"/>
          <w:szCs w:val="18"/>
          <w:shd w:val="clear" w:color="auto" w:fill="FFFFFF"/>
        </w:rPr>
        <w:t>Doerr</w:t>
      </w:r>
      <w:proofErr w:type="spellEnd"/>
      <w:r w:rsidRPr="000C3000">
        <w:rPr>
          <w:rFonts w:ascii="Times New Roman" w:hAnsi="Times New Roman" w:cs="Times New Roman"/>
          <w:color w:val="000000"/>
          <w:sz w:val="18"/>
          <w:szCs w:val="18"/>
          <w:shd w:val="clear" w:color="auto" w:fill="FFFFFF"/>
        </w:rPr>
        <w:t xml:space="preserve">, M. and </w:t>
      </w:r>
      <w:proofErr w:type="spellStart"/>
      <w:r w:rsidR="00A43CFC" w:rsidRPr="000C3000">
        <w:rPr>
          <w:rFonts w:ascii="Times New Roman" w:hAnsi="Times New Roman" w:cs="Times New Roman"/>
          <w:color w:val="000000"/>
          <w:sz w:val="18"/>
          <w:szCs w:val="18"/>
          <w:shd w:val="clear" w:color="auto" w:fill="FFFFFF"/>
        </w:rPr>
        <w:t>Kritsotaki</w:t>
      </w:r>
      <w:proofErr w:type="spellEnd"/>
      <w:r w:rsidR="00A43CFC" w:rsidRPr="000C3000">
        <w:rPr>
          <w:rFonts w:ascii="Times New Roman" w:hAnsi="Times New Roman" w:cs="Times New Roman"/>
          <w:color w:val="000000"/>
          <w:sz w:val="18"/>
          <w:szCs w:val="18"/>
          <w:shd w:val="clear" w:color="auto" w:fill="FFFFFF"/>
        </w:rPr>
        <w:t>, A</w:t>
      </w:r>
      <w:r w:rsidRPr="000C3000">
        <w:rPr>
          <w:rFonts w:ascii="Times New Roman" w:hAnsi="Times New Roman" w:cs="Times New Roman"/>
          <w:color w:val="000000"/>
          <w:sz w:val="18"/>
          <w:szCs w:val="18"/>
          <w:shd w:val="clear" w:color="auto" w:fill="FFFFFF"/>
        </w:rPr>
        <w:t xml:space="preserve">. </w:t>
      </w:r>
      <w:r w:rsidR="00A43CFC" w:rsidRPr="000C3000">
        <w:rPr>
          <w:rFonts w:ascii="Times New Roman" w:hAnsi="Times New Roman" w:cs="Times New Roman"/>
          <w:color w:val="000000"/>
          <w:sz w:val="18"/>
          <w:szCs w:val="18"/>
          <w:shd w:val="clear" w:color="auto" w:fill="FFFFFF"/>
        </w:rPr>
        <w:t>2014</w:t>
      </w:r>
      <w:r w:rsidRPr="000C3000">
        <w:rPr>
          <w:rFonts w:ascii="Times New Roman" w:hAnsi="Times New Roman" w:cs="Times New Roman"/>
          <w:lang w:val="en-US"/>
        </w:rPr>
        <w:t xml:space="preserve">].  </w:t>
      </w:r>
    </w:p>
    <w:p w14:paraId="0A0584C2" w14:textId="77777777" w:rsidR="009540EF" w:rsidRPr="000C3000" w:rsidRDefault="009540EF" w:rsidP="000C3000">
      <w:pPr>
        <w:widowControl w:val="0"/>
        <w:autoSpaceDE w:val="0"/>
        <w:autoSpaceDN w:val="0"/>
        <w:rPr>
          <w:rFonts w:ascii="Times New Roman" w:hAnsi="Times New Roman" w:cs="Times New Roman"/>
          <w:lang w:val="en-US"/>
        </w:rPr>
      </w:pPr>
      <w:r w:rsidRPr="000C3000">
        <w:rPr>
          <w:rFonts w:ascii="Times New Roman" w:hAnsi="Times New Roman" w:cs="Times New Roman"/>
          <w:lang w:val="en-US"/>
        </w:rPr>
        <w:t xml:space="preserve">This is an attempt to maintain a modular structure of multiple ontologies related and layered in a specialization – generalization relationship, and into relatively self-contained units with few cross-correlations into other modules, such as describing quantities. This model aims at staying harmonized with the CIDOC CRM, i.e., its maintainers submit proposals for modifying the CIDOC CRM wherever adequate to guarantee the overall consistency, disciplinary </w:t>
      </w:r>
      <w:proofErr w:type="gramStart"/>
      <w:r w:rsidRPr="000C3000">
        <w:rPr>
          <w:rFonts w:ascii="Times New Roman" w:hAnsi="Times New Roman" w:cs="Times New Roman"/>
          <w:lang w:val="en-US"/>
        </w:rPr>
        <w:t>adequacy</w:t>
      </w:r>
      <w:proofErr w:type="gramEnd"/>
      <w:r w:rsidRPr="000C3000">
        <w:rPr>
          <w:rFonts w:ascii="Times New Roman" w:hAnsi="Times New Roman" w:cs="Times New Roman"/>
          <w:lang w:val="en-US"/>
        </w:rPr>
        <w:t xml:space="preserve"> and modularity of CRM-based ontology modules.</w:t>
      </w:r>
    </w:p>
    <w:p w14:paraId="10C2B35D" w14:textId="77777777" w:rsidR="00490818" w:rsidRPr="000C3000" w:rsidRDefault="00490818" w:rsidP="000C3000">
      <w:pPr>
        <w:widowControl w:val="0"/>
        <w:autoSpaceDE w:val="0"/>
        <w:autoSpaceDN w:val="0"/>
        <w:rPr>
          <w:rFonts w:ascii="Times New Roman" w:hAnsi="Times New Roman" w:cs="Times New Roman"/>
          <w:lang w:val="en-US"/>
        </w:rPr>
      </w:pPr>
      <w:r w:rsidRPr="000C3000">
        <w:rPr>
          <w:rFonts w:ascii="Times New Roman" w:hAnsi="Times New Roman" w:cs="Times New Roman"/>
          <w:lang w:val="en-US"/>
        </w:rPr>
        <w:t>An instance of I2 Belief comes into existence when an instance of I1 Argumentation concludes it</w:t>
      </w:r>
      <w:r w:rsidR="000E7790">
        <w:rPr>
          <w:rFonts w:ascii="Times New Roman" w:hAnsi="Times New Roman" w:cs="Times New Roman"/>
          <w:lang w:val="en-US"/>
        </w:rPr>
        <w:t xml:space="preserve"> </w:t>
      </w:r>
      <w:r w:rsidRPr="000C3000">
        <w:rPr>
          <w:rFonts w:ascii="Times New Roman" w:hAnsi="Times New Roman" w:cs="Times New Roman"/>
          <w:lang w:val="en-US"/>
        </w:rPr>
        <w:t>(through one of its sub-classes S4 Observation, I5 Inference Making or I7 Belief Adoption). Only one E39 Actor may hold a particular instance of I2 Belief, though the E39 Actor may, of course, be an instance of E74 Group. Such an instance of E74 Group may lose or gain members (via one or more instances of E85 Joining or E86 Leaving) without affecting the belief the group representatively maintains. The members supporting the common belief may not necessarily be all individually convinced of it. This does not invalidate the belief of the Group.</w:t>
      </w:r>
    </w:p>
    <w:p w14:paraId="1867A2B2" w14:textId="77777777" w:rsidR="00490818" w:rsidRPr="000C3000" w:rsidRDefault="00490818" w:rsidP="000C3000">
      <w:pPr>
        <w:widowControl w:val="0"/>
        <w:autoSpaceDE w:val="0"/>
        <w:autoSpaceDN w:val="0"/>
        <w:rPr>
          <w:rFonts w:ascii="Times New Roman" w:hAnsi="Times New Roman" w:cs="Times New Roman"/>
          <w:lang w:val="en-US"/>
        </w:rPr>
      </w:pPr>
      <w:r w:rsidRPr="000C3000">
        <w:rPr>
          <w:rFonts w:ascii="Times New Roman" w:hAnsi="Times New Roman" w:cs="Times New Roman"/>
          <w:lang w:val="en-US"/>
        </w:rPr>
        <w:t xml:space="preserve">The instance of E39 Actor that holds the I2 Belief is the instance that carried out the instance of I1 Argumentation that resulted in the instance of I2 Belief. If other instances of E39 Actor wish to adopt the I6 Belief Value about part or all of the I4 Proposition Set attached to an instance of I2 </w:t>
      </w:r>
      <w:proofErr w:type="gramStart"/>
      <w:r w:rsidRPr="000C3000">
        <w:rPr>
          <w:rFonts w:ascii="Times New Roman" w:hAnsi="Times New Roman" w:cs="Times New Roman"/>
          <w:lang w:val="en-US"/>
        </w:rPr>
        <w:t>Belief</w:t>
      </w:r>
      <w:proofErr w:type="gramEnd"/>
      <w:r w:rsidRPr="000C3000">
        <w:rPr>
          <w:rFonts w:ascii="Times New Roman" w:hAnsi="Times New Roman" w:cs="Times New Roman"/>
          <w:lang w:val="en-US"/>
        </w:rPr>
        <w:t xml:space="preserve"> then a new instance of I7 Belief Adoption must be used to create a new instance of I2 Belief. This new instance of I2 Belief will have the same I6 Belief Value as the original instance of I2 Belief and must share at least some of the propositions in the original I4 Proposition Set.</w:t>
      </w:r>
    </w:p>
    <w:p w14:paraId="5AD94B13" w14:textId="77777777" w:rsidR="00490818" w:rsidRPr="000C3000" w:rsidRDefault="00490818" w:rsidP="000C3000">
      <w:pPr>
        <w:widowControl w:val="0"/>
        <w:autoSpaceDE w:val="0"/>
        <w:autoSpaceDN w:val="0"/>
        <w:rPr>
          <w:rFonts w:ascii="Times New Roman" w:hAnsi="Times New Roman" w:cs="Times New Roman"/>
          <w:lang w:val="en-US"/>
        </w:rPr>
      </w:pPr>
      <w:r w:rsidRPr="000C3000">
        <w:rPr>
          <w:rFonts w:ascii="Times New Roman" w:hAnsi="Times New Roman" w:cs="Times New Roman"/>
          <w:lang w:val="en-US"/>
        </w:rPr>
        <w:t>An instance of I2 Belief goes out of existence when the instance of E39 Actor changes its I6 Belief Value about one or more of the propositions in the associated instance of I4 Proposition Set. Should the instance of E39 Actor continue to hold the same opinion about other propositions in the associated I4 Proposition Set then a new instance of I5 Inference Making would create a new instance of I2 Belief. The new instance of I5 Inference Making would use the original instance of I2 Belief as a premise.</w:t>
      </w:r>
    </w:p>
    <w:p w14:paraId="5D21EB85" w14:textId="77777777" w:rsidR="009540EF" w:rsidRPr="000C3000" w:rsidRDefault="009540EF" w:rsidP="009540EF">
      <w:pPr>
        <w:pStyle w:val="Titolo2"/>
        <w:numPr>
          <w:ilvl w:val="2"/>
          <w:numId w:val="3"/>
        </w:numPr>
        <w:spacing w:before="240" w:after="240" w:line="240" w:lineRule="atLeast"/>
        <w:jc w:val="both"/>
        <w:rPr>
          <w:rFonts w:ascii="Times New Roman" w:hAnsi="Times New Roman" w:cs="Times New Roman"/>
          <w:lang w:val="en-US"/>
        </w:rPr>
      </w:pPr>
      <w:bookmarkStart w:id="23" w:name="_Toc382492759"/>
      <w:bookmarkStart w:id="24" w:name="_Toc12370051"/>
      <w:r w:rsidRPr="000C3000">
        <w:rPr>
          <w:rFonts w:ascii="Times New Roman" w:hAnsi="Times New Roman" w:cs="Times New Roman"/>
          <w:lang w:val="en-US"/>
        </w:rPr>
        <w:t>Status</w:t>
      </w:r>
      <w:bookmarkEnd w:id="23"/>
      <w:bookmarkEnd w:id="24"/>
    </w:p>
    <w:p w14:paraId="7955426D"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model presented in this document has so far be</w:t>
      </w:r>
      <w:r w:rsidR="003319C4" w:rsidRPr="000C3000">
        <w:rPr>
          <w:rFonts w:ascii="Times New Roman" w:hAnsi="Times New Roman" w:cs="Times New Roman"/>
          <w:lang w:val="en-US"/>
        </w:rPr>
        <w:t>en</w:t>
      </w:r>
      <w:r w:rsidRPr="000C3000">
        <w:rPr>
          <w:rFonts w:ascii="Times New Roman" w:hAnsi="Times New Roman" w:cs="Times New Roman"/>
          <w:lang w:val="en-US"/>
        </w:rPr>
        <w:t xml:space="preserve"> validated in </w:t>
      </w:r>
      <w:r w:rsidR="003319C4" w:rsidRPr="000C3000">
        <w:rPr>
          <w:rFonts w:ascii="Times New Roman" w:hAnsi="Times New Roman" w:cs="Times New Roman"/>
          <w:lang w:val="en-US"/>
        </w:rPr>
        <w:t>the British Museum Discovering Sloan pr</w:t>
      </w:r>
      <w:r w:rsidRPr="000C3000">
        <w:rPr>
          <w:rFonts w:ascii="Times New Roman" w:hAnsi="Times New Roman" w:cs="Times New Roman"/>
          <w:lang w:val="en-US"/>
        </w:rPr>
        <w:t>oject. This document describes a consolidated version from this experience, with the aim to present it for review and further adoption to the widest possible community. The model is not “finished”, some parts such as the subclasses of inference making are not fully developed in terms of properties, and all constructs and scope notes are open to further elaboration.</w:t>
      </w:r>
    </w:p>
    <w:p w14:paraId="56E24C21" w14:textId="77777777" w:rsidR="009540EF" w:rsidRPr="000C3000" w:rsidRDefault="009540EF" w:rsidP="009540EF">
      <w:pPr>
        <w:pStyle w:val="Titolo2"/>
        <w:numPr>
          <w:ilvl w:val="2"/>
          <w:numId w:val="3"/>
        </w:numPr>
        <w:spacing w:before="240" w:after="240" w:line="240" w:lineRule="atLeast"/>
        <w:jc w:val="both"/>
        <w:rPr>
          <w:rFonts w:ascii="Times New Roman" w:hAnsi="Times New Roman" w:cs="Times New Roman"/>
          <w:lang w:val="en-US"/>
        </w:rPr>
      </w:pPr>
      <w:bookmarkStart w:id="25" w:name="_Toc12370052"/>
      <w:r w:rsidRPr="000C3000">
        <w:rPr>
          <w:rFonts w:ascii="Times New Roman" w:hAnsi="Times New Roman" w:cs="Times New Roman"/>
          <w:lang w:val="en-US"/>
        </w:rPr>
        <w:t>Naming Conventions</w:t>
      </w:r>
      <w:bookmarkEnd w:id="25"/>
    </w:p>
    <w:p w14:paraId="428F63A2" w14:textId="77777777" w:rsidR="009540EF" w:rsidRPr="000C3000" w:rsidRDefault="009540EF" w:rsidP="009540EF">
      <w:pPr>
        <w:widowControl w:val="0"/>
        <w:suppressAutoHyphens/>
        <w:autoSpaceDE w:val="0"/>
        <w:ind w:firstLine="540"/>
        <w:rPr>
          <w:rFonts w:ascii="Times New Roman" w:hAnsi="Times New Roman" w:cs="Times New Roman"/>
          <w:lang w:val="en-US" w:eastAsia="ar-SA"/>
        </w:rPr>
      </w:pPr>
      <w:r w:rsidRPr="000C3000">
        <w:rPr>
          <w:rFonts w:ascii="Times New Roman" w:hAnsi="Times New Roman" w:cs="Times New Roman"/>
          <w:lang w:val="en-US" w:eastAsia="ar-SA"/>
        </w:rPr>
        <w:t>All the classes declared were given both a name and an identifier constructed according to the conventions used in the CIDOC CRM model. For classes that ide</w:t>
      </w:r>
      <w:r w:rsidR="003319C4" w:rsidRPr="000C3000">
        <w:rPr>
          <w:rFonts w:ascii="Times New Roman" w:hAnsi="Times New Roman" w:cs="Times New Roman"/>
          <w:lang w:val="en-US" w:eastAsia="ar-SA"/>
        </w:rPr>
        <w:t>ntifier consists of the letter I</w:t>
      </w:r>
      <w:r w:rsidRPr="000C3000">
        <w:rPr>
          <w:rFonts w:ascii="Times New Roman" w:hAnsi="Times New Roman" w:cs="Times New Roman"/>
          <w:lang w:val="en-US" w:eastAsia="ar-SA"/>
        </w:rPr>
        <w:t xml:space="preserve"> followed by a number. Resulting properties were also given a name and an identifier, constructed according to the same conventions. That ide</w:t>
      </w:r>
      <w:r w:rsidR="003319C4" w:rsidRPr="000C3000">
        <w:rPr>
          <w:rFonts w:ascii="Times New Roman" w:hAnsi="Times New Roman" w:cs="Times New Roman"/>
          <w:lang w:val="en-US" w:eastAsia="ar-SA"/>
        </w:rPr>
        <w:t>ntifier consists of the letter J</w:t>
      </w:r>
      <w:r w:rsidRPr="000C3000">
        <w:rPr>
          <w:rFonts w:ascii="Times New Roman" w:hAnsi="Times New Roman" w:cs="Times New Roman"/>
          <w:lang w:val="en-US" w:eastAsia="ar-SA"/>
        </w:rPr>
        <w:t xml:space="preserve"> followed by a number, which in turn is followed by the letter “B” every time the property is mentioned “backwards”, i.e., from target to </w:t>
      </w:r>
      <w:r w:rsidR="003319C4" w:rsidRPr="000C3000">
        <w:rPr>
          <w:rFonts w:ascii="Times New Roman" w:hAnsi="Times New Roman" w:cs="Times New Roman"/>
          <w:lang w:val="en-US" w:eastAsia="ar-SA"/>
        </w:rPr>
        <w:t>domain. “I” and “J</w:t>
      </w:r>
      <w:r w:rsidRPr="000C3000">
        <w:rPr>
          <w:rFonts w:ascii="Times New Roman" w:hAnsi="Times New Roman" w:cs="Times New Roman"/>
          <w:lang w:val="en-US" w:eastAsia="ar-SA"/>
        </w:rPr>
        <w:t>” do not have any other meaning. They correspond respectively to letters “E” and “P” in the CIDOC CRM naming conventions, where “E” originally meant “entity” (although the CIDOC CRM “entities” are now consistently called “classes”), and “P” means “property”. Whenever CIDOC CRM classes are used in our model, they are named by the name they h</w:t>
      </w:r>
      <w:r w:rsidR="00A06816" w:rsidRPr="000C3000">
        <w:rPr>
          <w:rFonts w:ascii="Times New Roman" w:hAnsi="Times New Roman" w:cs="Times New Roman"/>
          <w:lang w:val="en-US" w:eastAsia="ar-SA"/>
        </w:rPr>
        <w:t xml:space="preserve">ave in the original CIDOC CRM. </w:t>
      </w:r>
    </w:p>
    <w:p w14:paraId="11EE08EF" w14:textId="77777777" w:rsidR="009540EF" w:rsidRPr="000C3000" w:rsidRDefault="00A06816" w:rsidP="009540EF">
      <w:pPr>
        <w:widowControl w:val="0"/>
        <w:suppressAutoHyphens/>
        <w:autoSpaceDE w:val="0"/>
        <w:rPr>
          <w:rFonts w:ascii="Times New Roman" w:hAnsi="Times New Roman" w:cs="Times New Roman"/>
          <w:lang w:val="en-US" w:eastAsia="ar-SA"/>
        </w:rPr>
      </w:pPr>
      <w:r w:rsidRPr="000C3000">
        <w:rPr>
          <w:rFonts w:ascii="Times New Roman" w:hAnsi="Times New Roman" w:cs="Times New Roman"/>
          <w:lang w:val="en-US" w:eastAsia="ar-SA"/>
        </w:rPr>
        <w:t>Elements</w:t>
      </w:r>
      <w:r w:rsidR="009540EF" w:rsidRPr="000C3000">
        <w:rPr>
          <w:rFonts w:ascii="Times New Roman" w:hAnsi="Times New Roman" w:cs="Times New Roman"/>
          <w:lang w:val="en-US" w:eastAsia="ar-SA"/>
        </w:rPr>
        <w:t xml:space="preserve"> in red in CRM</w:t>
      </w:r>
      <w:r w:rsidRPr="000C3000">
        <w:rPr>
          <w:rFonts w:ascii="Times New Roman" w:hAnsi="Times New Roman" w:cs="Times New Roman"/>
          <w:lang w:val="en-US" w:eastAsia="ar-SA"/>
        </w:rPr>
        <w:t xml:space="preserve"> and </w:t>
      </w:r>
      <w:proofErr w:type="spellStart"/>
      <w:r w:rsidRPr="000C3000">
        <w:rPr>
          <w:rFonts w:ascii="Times New Roman" w:hAnsi="Times New Roman" w:cs="Times New Roman"/>
          <w:lang w:val="en-US" w:eastAsia="ar-SA"/>
        </w:rPr>
        <w:t>CRMsci</w:t>
      </w:r>
      <w:proofErr w:type="spellEnd"/>
      <w:r w:rsidRPr="000C3000">
        <w:rPr>
          <w:rFonts w:ascii="Times New Roman" w:hAnsi="Times New Roman" w:cs="Times New Roman"/>
          <w:lang w:val="en-US" w:eastAsia="ar-SA"/>
        </w:rPr>
        <w:t xml:space="preserve"> Classes and P</w:t>
      </w:r>
      <w:r w:rsidR="009540EF" w:rsidRPr="000C3000">
        <w:rPr>
          <w:rFonts w:ascii="Times New Roman" w:hAnsi="Times New Roman" w:cs="Times New Roman"/>
          <w:lang w:val="en-US" w:eastAsia="ar-SA"/>
        </w:rPr>
        <w:t xml:space="preserve">roperties are additions/extensions coming </w:t>
      </w:r>
      <w:r w:rsidR="00A43CFC" w:rsidRPr="000C3000">
        <w:rPr>
          <w:rFonts w:ascii="Times New Roman" w:hAnsi="Times New Roman" w:cs="Times New Roman"/>
          <w:lang w:val="en-US" w:eastAsia="ar-SA"/>
        </w:rPr>
        <w:t>from the</w:t>
      </w:r>
      <w:r w:rsidR="009540EF" w:rsidRPr="000C3000">
        <w:rPr>
          <w:rFonts w:ascii="Times New Roman" w:hAnsi="Times New Roman" w:cs="Times New Roman"/>
          <w:lang w:val="en-US" w:eastAsia="ar-SA"/>
        </w:rPr>
        <w:t xml:space="preserve"> </w:t>
      </w:r>
      <w:r w:rsidR="00A43CFC" w:rsidRPr="000C3000">
        <w:rPr>
          <w:rFonts w:ascii="Times New Roman" w:hAnsi="Times New Roman" w:cs="Times New Roman"/>
          <w:lang w:val="en-US"/>
        </w:rPr>
        <w:t xml:space="preserve">Argumentation </w:t>
      </w:r>
      <w:r w:rsidR="00A43CFC" w:rsidRPr="000C3000">
        <w:rPr>
          <w:rFonts w:ascii="Times New Roman" w:hAnsi="Times New Roman" w:cs="Times New Roman"/>
          <w:lang w:val="en-US" w:eastAsia="ar-SA"/>
        </w:rPr>
        <w:t>model</w:t>
      </w:r>
      <w:r w:rsidR="009540EF" w:rsidRPr="000C3000">
        <w:rPr>
          <w:rFonts w:ascii="Times New Roman" w:hAnsi="Times New Roman" w:cs="Times New Roman"/>
          <w:lang w:val="en-US" w:eastAsia="ar-SA"/>
        </w:rPr>
        <w:t>.</w:t>
      </w:r>
    </w:p>
    <w:p w14:paraId="73D96C72" w14:textId="77777777" w:rsidR="009540EF" w:rsidRPr="000C3000" w:rsidRDefault="009540EF" w:rsidP="009540EF">
      <w:pPr>
        <w:pStyle w:val="Titolo1"/>
        <w:numPr>
          <w:ilvl w:val="1"/>
          <w:numId w:val="3"/>
        </w:numPr>
        <w:ind w:left="0" w:firstLine="0"/>
        <w:rPr>
          <w:rFonts w:ascii="Times New Roman" w:hAnsi="Times New Roman"/>
          <w:lang w:val="en-US" w:eastAsia="x-none"/>
        </w:rPr>
      </w:pPr>
      <w:bookmarkStart w:id="26" w:name="_Toc12370053"/>
      <w:r w:rsidRPr="000C3000">
        <w:rPr>
          <w:rFonts w:ascii="Times New Roman" w:hAnsi="Times New Roman"/>
          <w:lang w:val="en-US" w:eastAsia="x-none"/>
        </w:rPr>
        <w:t>Class and property hierarchies</w:t>
      </w:r>
      <w:bookmarkEnd w:id="26"/>
    </w:p>
    <w:p w14:paraId="77225762"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CIDOC CRM model declares no “attributes” at all (except implicitly in its “scope notes” for classes</w:t>
      </w:r>
      <w:proofErr w:type="gramStart"/>
      <w:r w:rsidRPr="000C3000">
        <w:rPr>
          <w:rFonts w:ascii="Times New Roman" w:hAnsi="Times New Roman" w:cs="Times New Roman"/>
          <w:lang w:val="en-US"/>
        </w:rPr>
        <w:t>), but</w:t>
      </w:r>
      <w:proofErr w:type="gramEnd"/>
      <w:r w:rsidRPr="000C3000">
        <w:rPr>
          <w:rFonts w:ascii="Times New Roman" w:hAnsi="Times New Roman" w:cs="Times New Roman"/>
          <w:lang w:val="en-US"/>
        </w:rPr>
        <w:t xml:space="preserve"> regards any information element as a “property” (or “relationship”) between two classes. The semantics are therefore rendered as properties, according to the same principles as the CIDOC CRM model.</w:t>
      </w:r>
    </w:p>
    <w:p w14:paraId="7B7F421C" w14:textId="77777777" w:rsidR="009540EF" w:rsidRPr="000C3000" w:rsidRDefault="009540EF" w:rsidP="009540EF">
      <w:pPr>
        <w:rPr>
          <w:rFonts w:ascii="Times New Roman" w:hAnsi="Times New Roman" w:cs="Times New Roman"/>
          <w:lang w:val="en-US"/>
        </w:rPr>
      </w:pPr>
    </w:p>
    <w:p w14:paraId="5C182195"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 xml:space="preserve">Although they do not provide comprehensive definitions, compact </w:t>
      </w:r>
      <w:proofErr w:type="spellStart"/>
      <w:r w:rsidRPr="000C3000">
        <w:rPr>
          <w:rFonts w:ascii="Times New Roman" w:hAnsi="Times New Roman" w:cs="Times New Roman"/>
          <w:lang w:val="en-US"/>
        </w:rPr>
        <w:t>monohierarchical</w:t>
      </w:r>
      <w:proofErr w:type="spellEnd"/>
      <w:r w:rsidRPr="000C3000">
        <w:rPr>
          <w:rFonts w:ascii="Times New Roman" w:hAnsi="Times New Roman" w:cs="Times New Roman"/>
          <w:lang w:val="en-US"/>
        </w:rPr>
        <w:t xml:space="preserve"> presentations of the class and property </w:t>
      </w:r>
      <w:proofErr w:type="spellStart"/>
      <w:r w:rsidRPr="000C3000">
        <w:rPr>
          <w:rFonts w:ascii="Times New Roman" w:hAnsi="Times New Roman" w:cs="Times New Roman"/>
          <w:lang w:val="en-US"/>
        </w:rPr>
        <w:t>IsA</w:t>
      </w:r>
      <w:proofErr w:type="spellEnd"/>
      <w:r w:rsidRPr="000C3000">
        <w:rPr>
          <w:rFonts w:ascii="Times New Roman" w:hAnsi="Times New Roman" w:cs="Times New Roman"/>
          <w:lang w:val="en-US"/>
        </w:rPr>
        <w:t xml:space="preserve"> hierarchies have been found to significantly aid in the comprehension and navigation of the </w:t>
      </w:r>
      <w:proofErr w:type="gramStart"/>
      <w:r w:rsidRPr="000C3000">
        <w:rPr>
          <w:rFonts w:ascii="Times New Roman" w:hAnsi="Times New Roman" w:cs="Times New Roman"/>
          <w:lang w:val="en-US"/>
        </w:rPr>
        <w:t>model, and</w:t>
      </w:r>
      <w:proofErr w:type="gramEnd"/>
      <w:r w:rsidRPr="000C3000">
        <w:rPr>
          <w:rFonts w:ascii="Times New Roman" w:hAnsi="Times New Roman" w:cs="Times New Roman"/>
          <w:lang w:val="en-US"/>
        </w:rPr>
        <w:t xml:space="preserve"> are therefore provided below.</w:t>
      </w:r>
    </w:p>
    <w:p w14:paraId="24CD433F"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class hierarchy presented below has the following format:</w:t>
      </w:r>
    </w:p>
    <w:p w14:paraId="719993DC"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Each line begins with a unique class identifier, consisting of a </w:t>
      </w:r>
      <w:r w:rsidR="00A43CFC" w:rsidRPr="000C3000">
        <w:rPr>
          <w:rFonts w:ascii="Times New Roman" w:hAnsi="Times New Roman" w:cs="Times New Roman"/>
          <w:lang w:val="en-US"/>
        </w:rPr>
        <w:t>number preceded by the letter “I</w:t>
      </w:r>
      <w:r w:rsidRPr="000C3000">
        <w:rPr>
          <w:rFonts w:ascii="Times New Roman" w:hAnsi="Times New Roman" w:cs="Times New Roman"/>
          <w:lang w:val="en-US"/>
        </w:rPr>
        <w:t xml:space="preserve">”, </w:t>
      </w:r>
      <w:r w:rsidR="00A43CFC" w:rsidRPr="000C3000">
        <w:rPr>
          <w:rFonts w:ascii="Times New Roman" w:hAnsi="Times New Roman" w:cs="Times New Roman"/>
          <w:lang w:val="en-US"/>
        </w:rPr>
        <w:t xml:space="preserve">“S” </w:t>
      </w:r>
      <w:r w:rsidRPr="000C3000">
        <w:rPr>
          <w:rFonts w:ascii="Times New Roman" w:hAnsi="Times New Roman" w:cs="Times New Roman"/>
          <w:lang w:val="en-US"/>
        </w:rPr>
        <w:t>or “E”.</w:t>
      </w:r>
    </w:p>
    <w:p w14:paraId="2BCA662B"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A series of hyphens (“-”) follows the unique class identifier, indicating the hierarchical position of the class in the </w:t>
      </w:r>
      <w:proofErr w:type="spellStart"/>
      <w:r w:rsidRPr="000C3000">
        <w:rPr>
          <w:rFonts w:ascii="Times New Roman" w:hAnsi="Times New Roman" w:cs="Times New Roman"/>
          <w:lang w:val="en-US"/>
        </w:rPr>
        <w:t>IsA</w:t>
      </w:r>
      <w:proofErr w:type="spellEnd"/>
      <w:r w:rsidRPr="000C3000">
        <w:rPr>
          <w:rFonts w:ascii="Times New Roman" w:hAnsi="Times New Roman" w:cs="Times New Roman"/>
          <w:lang w:val="en-US"/>
        </w:rPr>
        <w:t xml:space="preserve"> hierarchy.</w:t>
      </w:r>
    </w:p>
    <w:p w14:paraId="0EBE5438"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The English name of the class appears to the right of the hyphens.</w:t>
      </w:r>
    </w:p>
    <w:p w14:paraId="36B19E98"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The index is ordered by hierarchical level, in a “depth first” manner, from the smaller to the larger sub hierarchies.</w:t>
      </w:r>
    </w:p>
    <w:p w14:paraId="571DF42D"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Classes that appear in more than one position in the class hierarchy </w:t>
      </w:r>
      <w:proofErr w:type="gramStart"/>
      <w:r w:rsidRPr="000C3000">
        <w:rPr>
          <w:rFonts w:ascii="Times New Roman" w:hAnsi="Times New Roman" w:cs="Times New Roman"/>
          <w:lang w:val="en-US"/>
        </w:rPr>
        <w:t>as a result of</w:t>
      </w:r>
      <w:proofErr w:type="gramEnd"/>
      <w:r w:rsidRPr="000C3000">
        <w:rPr>
          <w:rFonts w:ascii="Times New Roman" w:hAnsi="Times New Roman" w:cs="Times New Roman"/>
          <w:lang w:val="en-US"/>
        </w:rPr>
        <w:t xml:space="preserve"> multiple inheritance are shown in an </w:t>
      </w:r>
      <w:r w:rsidRPr="000C3000">
        <w:rPr>
          <w:rFonts w:ascii="Times New Roman" w:hAnsi="Times New Roman" w:cs="Times New Roman"/>
          <w:i/>
          <w:lang w:val="en-US"/>
        </w:rPr>
        <w:t>italic typeface</w:t>
      </w:r>
      <w:r w:rsidRPr="000C3000">
        <w:rPr>
          <w:rFonts w:ascii="Times New Roman" w:hAnsi="Times New Roman" w:cs="Times New Roman"/>
          <w:lang w:val="en-US"/>
        </w:rPr>
        <w:t>.</w:t>
      </w:r>
    </w:p>
    <w:p w14:paraId="332D3CB6" w14:textId="77777777" w:rsidR="00A06816" w:rsidRPr="000C3000" w:rsidRDefault="00A06816" w:rsidP="009540EF">
      <w:pPr>
        <w:rPr>
          <w:rFonts w:ascii="Times New Roman" w:hAnsi="Times New Roman" w:cs="Times New Roman"/>
          <w:lang w:val="en-US"/>
        </w:rPr>
      </w:pPr>
    </w:p>
    <w:p w14:paraId="697EEE34"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property hierarchy presented below has the following format:</w:t>
      </w:r>
    </w:p>
    <w:p w14:paraId="458523CC"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Each line begins with a unique property identifier, consisting of a </w:t>
      </w:r>
      <w:r w:rsidR="00141351" w:rsidRPr="000C3000">
        <w:rPr>
          <w:rFonts w:ascii="Times New Roman" w:hAnsi="Times New Roman" w:cs="Times New Roman"/>
          <w:lang w:val="en-US"/>
        </w:rPr>
        <w:t>number preceded by the letter “J</w:t>
      </w:r>
      <w:r w:rsidRPr="000C3000">
        <w:rPr>
          <w:rFonts w:ascii="Times New Roman" w:hAnsi="Times New Roman" w:cs="Times New Roman"/>
          <w:lang w:val="en-US"/>
        </w:rPr>
        <w:t>”.</w:t>
      </w:r>
    </w:p>
    <w:p w14:paraId="1FBB19F6"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 xml:space="preserve">A series of hyphens (“-”) follows the unique property identifier, indicating the hierarchical position of the property in the </w:t>
      </w:r>
      <w:proofErr w:type="spellStart"/>
      <w:r w:rsidRPr="000C3000">
        <w:rPr>
          <w:rFonts w:ascii="Times New Roman" w:hAnsi="Times New Roman" w:cs="Times New Roman"/>
          <w:lang w:val="en-US"/>
        </w:rPr>
        <w:t>IsA</w:t>
      </w:r>
      <w:proofErr w:type="spellEnd"/>
      <w:r w:rsidRPr="000C3000">
        <w:rPr>
          <w:rFonts w:ascii="Times New Roman" w:hAnsi="Times New Roman" w:cs="Times New Roman"/>
          <w:lang w:val="en-US"/>
        </w:rPr>
        <w:t xml:space="preserve"> hierarchy.</w:t>
      </w:r>
    </w:p>
    <w:p w14:paraId="67DFA577"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The English name of the property appears to the right of the hyphens.</w:t>
      </w:r>
    </w:p>
    <w:p w14:paraId="09DBC1CA" w14:textId="77777777" w:rsidR="009540EF" w:rsidRPr="000C3000" w:rsidRDefault="009540EF" w:rsidP="009540EF">
      <w:pPr>
        <w:numPr>
          <w:ilvl w:val="0"/>
          <w:numId w:val="29"/>
        </w:numPr>
        <w:tabs>
          <w:tab w:val="clear" w:pos="1544"/>
          <w:tab w:val="num" w:pos="709"/>
        </w:tabs>
        <w:spacing w:after="0" w:line="240" w:lineRule="auto"/>
        <w:ind w:left="709"/>
        <w:jc w:val="both"/>
        <w:rPr>
          <w:rFonts w:ascii="Times New Roman" w:hAnsi="Times New Roman" w:cs="Times New Roman"/>
          <w:lang w:val="en-US"/>
        </w:rPr>
      </w:pPr>
      <w:r w:rsidRPr="000C3000">
        <w:rPr>
          <w:rFonts w:ascii="Times New Roman" w:hAnsi="Times New Roman" w:cs="Times New Roman"/>
          <w:lang w:val="en-US"/>
        </w:rPr>
        <w:t>The domain class for which the property is declared.</w:t>
      </w:r>
    </w:p>
    <w:p w14:paraId="4EA62A04" w14:textId="5DF5B8CF" w:rsidR="00105876" w:rsidRDefault="00105876">
      <w:pPr>
        <w:rPr>
          <w:rFonts w:ascii="Times New Roman" w:hAnsi="Times New Roman" w:cs="Times New Roman"/>
          <w:lang w:val="en-US"/>
        </w:rPr>
      </w:pPr>
      <w:r>
        <w:rPr>
          <w:rFonts w:ascii="Times New Roman" w:hAnsi="Times New Roman" w:cs="Times New Roman"/>
          <w:lang w:val="en-US"/>
        </w:rPr>
        <w:br w:type="page"/>
      </w:r>
    </w:p>
    <w:p w14:paraId="36BFB4F1" w14:textId="77777777" w:rsidR="009540EF" w:rsidRPr="000C3000" w:rsidRDefault="009540EF" w:rsidP="009540EF">
      <w:pPr>
        <w:rPr>
          <w:rFonts w:ascii="Times New Roman" w:hAnsi="Times New Roman" w:cs="Times New Roman"/>
          <w:lang w:val="en-US"/>
        </w:rPr>
      </w:pPr>
    </w:p>
    <w:p w14:paraId="57A6A7CE" w14:textId="77777777" w:rsidR="009540EF" w:rsidRPr="000C3000" w:rsidRDefault="002243BC" w:rsidP="009540EF">
      <w:pPr>
        <w:pStyle w:val="Titolo2"/>
        <w:numPr>
          <w:ilvl w:val="2"/>
          <w:numId w:val="3"/>
        </w:numPr>
        <w:spacing w:before="0" w:after="240" w:line="240" w:lineRule="atLeast"/>
        <w:jc w:val="both"/>
        <w:rPr>
          <w:rFonts w:ascii="Times New Roman" w:hAnsi="Times New Roman" w:cs="Times New Roman"/>
          <w:lang w:val="en-US"/>
        </w:rPr>
      </w:pPr>
      <w:bookmarkStart w:id="27" w:name="_Toc339541446"/>
      <w:bookmarkStart w:id="28" w:name="_Toc12370054"/>
      <w:r w:rsidRPr="000C3000">
        <w:rPr>
          <w:rFonts w:ascii="Times New Roman" w:hAnsi="Times New Roman" w:cs="Times New Roman"/>
          <w:lang w:val="en-US"/>
        </w:rPr>
        <w:t>Argumentation</w:t>
      </w:r>
      <w:r w:rsidR="009540EF" w:rsidRPr="000C3000">
        <w:rPr>
          <w:rFonts w:ascii="Times New Roman" w:hAnsi="Times New Roman" w:cs="Times New Roman"/>
          <w:lang w:val="en-US"/>
        </w:rPr>
        <w:t xml:space="preserve"> Model Class </w:t>
      </w:r>
      <w:r w:rsidR="0015304C" w:rsidRPr="000C3000">
        <w:rPr>
          <w:rFonts w:ascii="Times New Roman" w:hAnsi="Times New Roman" w:cs="Times New Roman"/>
          <w:lang w:val="en-US"/>
        </w:rPr>
        <w:t>Hierarchy aligned with part of</w:t>
      </w:r>
      <w:r w:rsidR="009540EF" w:rsidRPr="000C3000">
        <w:rPr>
          <w:rFonts w:ascii="Times New Roman" w:hAnsi="Times New Roman" w:cs="Times New Roman"/>
          <w:lang w:val="en-US"/>
        </w:rPr>
        <w:t xml:space="preserve"> </w:t>
      </w:r>
      <w:r w:rsidR="0015304C" w:rsidRPr="000C3000">
        <w:rPr>
          <w:rFonts w:ascii="Times New Roman" w:hAnsi="Times New Roman" w:cs="Times New Roman"/>
          <w:lang w:val="en-US"/>
        </w:rPr>
        <w:t xml:space="preserve">the </w:t>
      </w:r>
      <w:r w:rsidR="009540EF" w:rsidRPr="000C3000">
        <w:rPr>
          <w:rFonts w:ascii="Times New Roman" w:hAnsi="Times New Roman" w:cs="Times New Roman"/>
          <w:lang w:val="en-US"/>
        </w:rPr>
        <w:t xml:space="preserve">CIDOC CRM </w:t>
      </w:r>
      <w:r w:rsidR="0015304C" w:rsidRPr="000C3000">
        <w:rPr>
          <w:rFonts w:ascii="Times New Roman" w:hAnsi="Times New Roman" w:cs="Times New Roman"/>
          <w:lang w:val="en-US"/>
        </w:rPr>
        <w:t xml:space="preserve">and </w:t>
      </w:r>
      <w:proofErr w:type="spellStart"/>
      <w:r w:rsidR="0015304C" w:rsidRPr="000C3000">
        <w:rPr>
          <w:rFonts w:ascii="Times New Roman" w:hAnsi="Times New Roman" w:cs="Times New Roman"/>
          <w:lang w:val="en-US"/>
        </w:rPr>
        <w:t>CRMsci</w:t>
      </w:r>
      <w:proofErr w:type="spellEnd"/>
      <w:r w:rsidR="0015304C" w:rsidRPr="000C3000">
        <w:rPr>
          <w:rFonts w:ascii="Times New Roman" w:hAnsi="Times New Roman" w:cs="Times New Roman"/>
          <w:lang w:val="en-US"/>
        </w:rPr>
        <w:t xml:space="preserve"> </w:t>
      </w:r>
      <w:r w:rsidR="009540EF" w:rsidRPr="000C3000">
        <w:rPr>
          <w:rFonts w:ascii="Times New Roman" w:hAnsi="Times New Roman" w:cs="Times New Roman"/>
          <w:lang w:val="en-US"/>
        </w:rPr>
        <w:t>Class Hierarch</w:t>
      </w:r>
      <w:bookmarkEnd w:id="27"/>
      <w:r w:rsidR="0015304C" w:rsidRPr="000C3000">
        <w:rPr>
          <w:rFonts w:ascii="Times New Roman" w:hAnsi="Times New Roman" w:cs="Times New Roman"/>
          <w:lang w:val="en-US"/>
        </w:rPr>
        <w:t>ies</w:t>
      </w:r>
      <w:bookmarkEnd w:id="28"/>
    </w:p>
    <w:tbl>
      <w:tblPr>
        <w:tblpPr w:leftFromText="180" w:rightFromText="180" w:vertAnchor="text" w:tblpY="1"/>
        <w:tblOverlap w:val="never"/>
        <w:tblW w:w="10206" w:type="dxa"/>
        <w:tblLook w:val="00A0" w:firstRow="1" w:lastRow="0" w:firstColumn="1" w:lastColumn="0" w:noHBand="0" w:noVBand="0"/>
      </w:tblPr>
      <w:tblGrid>
        <w:gridCol w:w="644"/>
        <w:gridCol w:w="290"/>
        <w:gridCol w:w="290"/>
        <w:gridCol w:w="290"/>
        <w:gridCol w:w="290"/>
        <w:gridCol w:w="290"/>
        <w:gridCol w:w="290"/>
        <w:gridCol w:w="290"/>
        <w:gridCol w:w="290"/>
        <w:gridCol w:w="290"/>
        <w:gridCol w:w="6952"/>
      </w:tblGrid>
      <w:tr w:rsidR="00105876" w:rsidRPr="005A709E" w14:paraId="6939F991" w14:textId="77777777" w:rsidTr="002E71F1">
        <w:trPr>
          <w:trHeight w:val="314"/>
        </w:trPr>
        <w:tc>
          <w:tcPr>
            <w:tcW w:w="644" w:type="dxa"/>
            <w:tcBorders>
              <w:top w:val="nil"/>
              <w:left w:val="nil"/>
              <w:bottom w:val="nil"/>
              <w:right w:val="nil"/>
            </w:tcBorders>
          </w:tcPr>
          <w:p w14:paraId="2F806733" w14:textId="77777777" w:rsidR="009540EF" w:rsidRPr="000C3000" w:rsidRDefault="00B162B5">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E1</w:t>
            </w:r>
          </w:p>
        </w:tc>
        <w:tc>
          <w:tcPr>
            <w:tcW w:w="9562" w:type="dxa"/>
            <w:gridSpan w:val="10"/>
            <w:tcBorders>
              <w:top w:val="nil"/>
              <w:left w:val="nil"/>
              <w:bottom w:val="nil"/>
              <w:right w:val="nil"/>
            </w:tcBorders>
          </w:tcPr>
          <w:p w14:paraId="6C03CF70" w14:textId="77777777" w:rsidR="009540EF" w:rsidRPr="005A709E" w:rsidRDefault="009540EF">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CRM Entity</w:t>
            </w:r>
          </w:p>
        </w:tc>
      </w:tr>
      <w:tr w:rsidR="00105876" w:rsidRPr="005A709E" w14:paraId="5E0F5B24" w14:textId="77777777" w:rsidTr="002E71F1">
        <w:trPr>
          <w:trHeight w:val="299"/>
        </w:trPr>
        <w:tc>
          <w:tcPr>
            <w:tcW w:w="644" w:type="dxa"/>
            <w:tcBorders>
              <w:top w:val="nil"/>
              <w:left w:val="nil"/>
              <w:bottom w:val="nil"/>
              <w:right w:val="nil"/>
            </w:tcBorders>
          </w:tcPr>
          <w:p w14:paraId="70280F82" w14:textId="77777777" w:rsidR="009540EF" w:rsidRPr="000C3000" w:rsidRDefault="00B162B5">
            <w:pPr>
              <w:rPr>
                <w:rFonts w:ascii="Times New Roman" w:hAnsi="Times New Roman" w:cs="Times New Roman"/>
                <w:color w:val="0000FF"/>
                <w:u w:val="single"/>
                <w:lang w:val="el-GR" w:eastAsia="el-GR"/>
              </w:rPr>
            </w:pPr>
            <w:r w:rsidRPr="000C3000">
              <w:rPr>
                <w:rFonts w:ascii="Times New Roman" w:hAnsi="Times New Roman" w:cs="Times New Roman"/>
              </w:rPr>
              <w:t>S15</w:t>
            </w:r>
          </w:p>
        </w:tc>
        <w:tc>
          <w:tcPr>
            <w:tcW w:w="290" w:type="dxa"/>
            <w:tcBorders>
              <w:top w:val="nil"/>
              <w:left w:val="nil"/>
              <w:bottom w:val="nil"/>
              <w:right w:val="nil"/>
            </w:tcBorders>
          </w:tcPr>
          <w:p w14:paraId="4BE7D447" w14:textId="77777777" w:rsidR="009540EF" w:rsidRPr="005A709E" w:rsidRDefault="009540EF">
            <w:pPr>
              <w:jc w:val="center"/>
              <w:rPr>
                <w:rFonts w:ascii="Times New Roman" w:hAnsi="Times New Roman" w:cs="Times New Roman"/>
                <w:i/>
                <w:iCs/>
                <w:color w:val="000000"/>
                <w:lang w:val="el-GR" w:eastAsia="el-GR"/>
              </w:rPr>
            </w:pPr>
            <w:r w:rsidRPr="005A709E">
              <w:rPr>
                <w:rFonts w:ascii="Times New Roman" w:hAnsi="Times New Roman" w:cs="Times New Roman"/>
                <w:i/>
                <w:iCs/>
                <w:color w:val="000000"/>
                <w:lang w:eastAsia="el-GR"/>
              </w:rPr>
              <w:t>-</w:t>
            </w:r>
          </w:p>
        </w:tc>
        <w:tc>
          <w:tcPr>
            <w:tcW w:w="9272" w:type="dxa"/>
            <w:gridSpan w:val="9"/>
            <w:tcBorders>
              <w:top w:val="nil"/>
              <w:left w:val="nil"/>
              <w:bottom w:val="nil"/>
              <w:right w:val="nil"/>
            </w:tcBorders>
          </w:tcPr>
          <w:p w14:paraId="17C790EC" w14:textId="77777777" w:rsidR="009540EF" w:rsidRPr="005A709E" w:rsidRDefault="009540EF">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Observable Entity</w:t>
            </w:r>
          </w:p>
        </w:tc>
      </w:tr>
      <w:tr w:rsidR="00105876" w:rsidRPr="005A709E" w14:paraId="1D557094" w14:textId="77777777" w:rsidTr="002E71F1">
        <w:trPr>
          <w:trHeight w:val="299"/>
        </w:trPr>
        <w:tc>
          <w:tcPr>
            <w:tcW w:w="644" w:type="dxa"/>
            <w:tcBorders>
              <w:top w:val="nil"/>
              <w:left w:val="nil"/>
              <w:bottom w:val="nil"/>
              <w:right w:val="nil"/>
            </w:tcBorders>
          </w:tcPr>
          <w:p w14:paraId="0E2850C5" w14:textId="77777777" w:rsidR="009540EF" w:rsidRPr="000C3000" w:rsidRDefault="00B162B5">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E2</w:t>
            </w:r>
          </w:p>
        </w:tc>
        <w:tc>
          <w:tcPr>
            <w:tcW w:w="290" w:type="dxa"/>
            <w:tcBorders>
              <w:top w:val="nil"/>
              <w:left w:val="nil"/>
              <w:bottom w:val="nil"/>
              <w:right w:val="nil"/>
            </w:tcBorders>
          </w:tcPr>
          <w:p w14:paraId="3BAF3D21" w14:textId="77777777" w:rsidR="009540EF" w:rsidRPr="005A709E" w:rsidRDefault="009540EF">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CC8F13B" w14:textId="77777777" w:rsidR="009540EF" w:rsidRPr="005A709E" w:rsidRDefault="009540EF">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982" w:type="dxa"/>
            <w:gridSpan w:val="8"/>
            <w:tcBorders>
              <w:top w:val="nil"/>
              <w:left w:val="nil"/>
              <w:bottom w:val="nil"/>
              <w:right w:val="nil"/>
            </w:tcBorders>
          </w:tcPr>
          <w:p w14:paraId="53DB40E5" w14:textId="77777777" w:rsidR="009540EF" w:rsidRPr="005A709E" w:rsidRDefault="009540EF">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Temporal Entity</w:t>
            </w:r>
          </w:p>
        </w:tc>
      </w:tr>
      <w:tr w:rsidR="00105876" w:rsidRPr="005A709E" w14:paraId="0294D7AA" w14:textId="77777777" w:rsidTr="002E71F1">
        <w:trPr>
          <w:trHeight w:val="299"/>
        </w:trPr>
        <w:tc>
          <w:tcPr>
            <w:tcW w:w="644" w:type="dxa"/>
            <w:tcBorders>
              <w:top w:val="nil"/>
              <w:left w:val="nil"/>
              <w:bottom w:val="nil"/>
              <w:right w:val="nil"/>
            </w:tcBorders>
          </w:tcPr>
          <w:p w14:paraId="6A30A366" w14:textId="247C32E3" w:rsidR="009540EF" w:rsidRPr="009A58C9" w:rsidRDefault="0015304C" w:rsidP="009A58C9">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I</w:t>
            </w:r>
            <w:r w:rsidR="002020F1">
              <w:rPr>
                <w:rFonts w:ascii="Times New Roman" w:hAnsi="Times New Roman" w:cs="Times New Roman"/>
                <w:color w:val="0000FF"/>
                <w:u w:val="single"/>
                <w:lang w:eastAsia="el-GR"/>
              </w:rPr>
              <w:t>8</w:t>
            </w:r>
          </w:p>
        </w:tc>
        <w:tc>
          <w:tcPr>
            <w:tcW w:w="290" w:type="dxa"/>
            <w:tcBorders>
              <w:top w:val="nil"/>
              <w:left w:val="nil"/>
              <w:bottom w:val="nil"/>
              <w:right w:val="nil"/>
            </w:tcBorders>
          </w:tcPr>
          <w:p w14:paraId="513D1A10" w14:textId="77777777" w:rsidR="009540EF" w:rsidRPr="005A709E" w:rsidRDefault="009540EF">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01DC1D6" w14:textId="77777777" w:rsidR="009540EF" w:rsidRPr="005A709E" w:rsidRDefault="009540EF">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0A20969" w14:textId="77777777" w:rsidR="009540EF" w:rsidRPr="005A709E" w:rsidRDefault="009540EF">
            <w:pPr>
              <w:jc w:val="center"/>
              <w:rPr>
                <w:rFonts w:ascii="Times New Roman" w:hAnsi="Times New Roman" w:cs="Times New Roman"/>
                <w:i/>
                <w:iCs/>
                <w:color w:val="000000"/>
                <w:lang w:val="el-GR" w:eastAsia="el-GR"/>
              </w:rPr>
            </w:pPr>
            <w:r w:rsidRPr="005A709E">
              <w:rPr>
                <w:rFonts w:ascii="Times New Roman" w:hAnsi="Times New Roman" w:cs="Times New Roman"/>
                <w:i/>
                <w:iCs/>
                <w:color w:val="000000"/>
                <w:lang w:eastAsia="el-GR"/>
              </w:rPr>
              <w:t>-</w:t>
            </w:r>
          </w:p>
        </w:tc>
        <w:tc>
          <w:tcPr>
            <w:tcW w:w="8692" w:type="dxa"/>
            <w:gridSpan w:val="7"/>
            <w:tcBorders>
              <w:top w:val="nil"/>
              <w:left w:val="nil"/>
              <w:bottom w:val="nil"/>
              <w:right w:val="nil"/>
            </w:tcBorders>
          </w:tcPr>
          <w:p w14:paraId="0C4A0A6E" w14:textId="77777777" w:rsidR="002020F1" w:rsidRDefault="002020F1">
            <w:pPr>
              <w:autoSpaceDE w:val="0"/>
              <w:autoSpaceDN w:val="0"/>
              <w:adjustRightInd w:val="0"/>
              <w:spacing w:after="0" w:line="240" w:lineRule="auto"/>
              <w:jc w:val="both"/>
              <w:rPr>
                <w:rFonts w:ascii="Times New Roman" w:hAnsi="Times New Roman" w:cs="Times New Roman"/>
                <w:color w:val="000000"/>
                <w:lang w:eastAsia="el-GR"/>
              </w:rPr>
            </w:pPr>
            <w:r>
              <w:rPr>
                <w:rFonts w:ascii="Times New Roman" w:hAnsi="Times New Roman" w:cs="Times New Roman"/>
                <w:color w:val="000000"/>
                <w:lang w:eastAsia="el-GR"/>
              </w:rPr>
              <w:t>Conviction</w:t>
            </w:r>
          </w:p>
          <w:p w14:paraId="634FAC60" w14:textId="4BB8FE1D" w:rsidR="009540EF" w:rsidRPr="005A709E" w:rsidRDefault="009540EF">
            <w:pPr>
              <w:autoSpaceDE w:val="0"/>
              <w:autoSpaceDN w:val="0"/>
              <w:adjustRightInd w:val="0"/>
              <w:spacing w:after="0" w:line="240" w:lineRule="auto"/>
              <w:jc w:val="both"/>
              <w:rPr>
                <w:rFonts w:ascii="Times New Roman" w:hAnsi="Times New Roman" w:cs="Times New Roman"/>
                <w:color w:val="000000"/>
                <w:lang w:eastAsia="el-GR"/>
              </w:rPr>
            </w:pPr>
          </w:p>
        </w:tc>
      </w:tr>
      <w:tr w:rsidR="00105876" w:rsidRPr="005A709E" w14:paraId="6BBC4F24" w14:textId="77777777" w:rsidTr="002E71F1">
        <w:trPr>
          <w:trHeight w:val="299"/>
        </w:trPr>
        <w:tc>
          <w:tcPr>
            <w:tcW w:w="644" w:type="dxa"/>
            <w:tcBorders>
              <w:top w:val="nil"/>
              <w:left w:val="nil"/>
              <w:bottom w:val="nil"/>
              <w:right w:val="nil"/>
            </w:tcBorders>
          </w:tcPr>
          <w:p w14:paraId="4D1DDF0A" w14:textId="386A657E" w:rsidR="00325CD9" w:rsidRPr="000C3000" w:rsidRDefault="00325CD9">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I</w:t>
            </w:r>
            <w:r>
              <w:rPr>
                <w:rFonts w:ascii="Times New Roman" w:hAnsi="Times New Roman" w:cs="Times New Roman"/>
                <w:color w:val="0000FF"/>
                <w:u w:val="single"/>
                <w:lang w:eastAsia="el-GR"/>
              </w:rPr>
              <w:t>9</w:t>
            </w:r>
          </w:p>
        </w:tc>
        <w:tc>
          <w:tcPr>
            <w:tcW w:w="290" w:type="dxa"/>
            <w:tcBorders>
              <w:top w:val="nil"/>
              <w:left w:val="nil"/>
              <w:bottom w:val="nil"/>
              <w:right w:val="nil"/>
            </w:tcBorders>
          </w:tcPr>
          <w:p w14:paraId="0E0272CE" w14:textId="77777777" w:rsidR="00325CD9" w:rsidRPr="005A709E" w:rsidRDefault="00325CD9">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EFAF918" w14:textId="77777777" w:rsidR="00325CD9" w:rsidRPr="005A709E" w:rsidRDefault="00325CD9">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D32C04B" w14:textId="77777777" w:rsidR="00325CD9" w:rsidRPr="005A709E" w:rsidRDefault="00325CD9">
            <w:pPr>
              <w:jc w:val="center"/>
              <w:rPr>
                <w:rFonts w:ascii="Times New Roman" w:hAnsi="Times New Roman" w:cs="Times New Roman"/>
                <w:i/>
                <w:iCs/>
                <w:color w:val="000000"/>
                <w:lang w:val="el-GR" w:eastAsia="el-GR"/>
              </w:rPr>
            </w:pPr>
            <w:r w:rsidRPr="005A709E">
              <w:rPr>
                <w:rFonts w:ascii="Times New Roman" w:hAnsi="Times New Roman" w:cs="Times New Roman"/>
                <w:i/>
                <w:iCs/>
                <w:color w:val="000000"/>
                <w:lang w:eastAsia="el-GR"/>
              </w:rPr>
              <w:t>-</w:t>
            </w:r>
          </w:p>
        </w:tc>
        <w:tc>
          <w:tcPr>
            <w:tcW w:w="8692" w:type="dxa"/>
            <w:gridSpan w:val="7"/>
            <w:tcBorders>
              <w:top w:val="nil"/>
              <w:left w:val="nil"/>
              <w:bottom w:val="nil"/>
              <w:right w:val="nil"/>
            </w:tcBorders>
          </w:tcPr>
          <w:p w14:paraId="2F07EE64" w14:textId="50A96220" w:rsidR="00325CD9" w:rsidRDefault="00325CD9">
            <w:pPr>
              <w:autoSpaceDE w:val="0"/>
              <w:autoSpaceDN w:val="0"/>
              <w:adjustRightInd w:val="0"/>
              <w:spacing w:after="0" w:line="240" w:lineRule="auto"/>
              <w:jc w:val="both"/>
              <w:rPr>
                <w:rFonts w:ascii="Times New Roman" w:hAnsi="Times New Roman" w:cs="Times New Roman"/>
                <w:color w:val="000000"/>
                <w:lang w:eastAsia="el-GR"/>
              </w:rPr>
            </w:pPr>
            <w:r>
              <w:rPr>
                <w:rFonts w:ascii="Times New Roman" w:hAnsi="Times New Roman" w:cs="Times New Roman"/>
                <w:color w:val="000000"/>
                <w:lang w:eastAsia="el-GR"/>
              </w:rPr>
              <w:t xml:space="preserve"> -      Provenanced Comprehension</w:t>
            </w:r>
          </w:p>
          <w:p w14:paraId="5E513071" w14:textId="77777777" w:rsidR="00325CD9" w:rsidRPr="005A709E" w:rsidRDefault="00325CD9">
            <w:pPr>
              <w:autoSpaceDE w:val="0"/>
              <w:autoSpaceDN w:val="0"/>
              <w:adjustRightInd w:val="0"/>
              <w:spacing w:after="0" w:line="240" w:lineRule="auto"/>
              <w:jc w:val="both"/>
              <w:rPr>
                <w:rFonts w:ascii="Times New Roman" w:hAnsi="Times New Roman" w:cs="Times New Roman"/>
                <w:color w:val="000000"/>
                <w:lang w:eastAsia="el-GR"/>
              </w:rPr>
            </w:pPr>
          </w:p>
        </w:tc>
      </w:tr>
      <w:tr w:rsidR="00105876" w:rsidRPr="005A709E" w14:paraId="44654569" w14:textId="77777777" w:rsidTr="002E71F1">
        <w:trPr>
          <w:trHeight w:val="299"/>
        </w:trPr>
        <w:tc>
          <w:tcPr>
            <w:tcW w:w="644" w:type="dxa"/>
            <w:tcBorders>
              <w:top w:val="nil"/>
              <w:left w:val="nil"/>
              <w:bottom w:val="nil"/>
              <w:right w:val="nil"/>
            </w:tcBorders>
          </w:tcPr>
          <w:p w14:paraId="1F09BF90" w14:textId="32FDB87B" w:rsidR="002020F1" w:rsidRPr="000C3000" w:rsidRDefault="002020F1">
            <w:pPr>
              <w:rPr>
                <w:rFonts w:ascii="Times New Roman" w:hAnsi="Times New Roman" w:cs="Times New Roman"/>
                <w:color w:val="0000FF"/>
                <w:u w:val="single"/>
                <w:lang w:eastAsia="el-GR"/>
              </w:rPr>
            </w:pPr>
            <w:r w:rsidRPr="000C3000">
              <w:rPr>
                <w:rFonts w:ascii="Times New Roman" w:hAnsi="Times New Roman" w:cs="Times New Roman"/>
                <w:color w:val="0000FF"/>
                <w:u w:val="single"/>
                <w:lang w:eastAsia="el-GR"/>
              </w:rPr>
              <w:t>I</w:t>
            </w:r>
            <w:r>
              <w:rPr>
                <w:rFonts w:ascii="Times New Roman" w:hAnsi="Times New Roman" w:cs="Times New Roman"/>
                <w:color w:val="0000FF"/>
                <w:u w:val="single"/>
                <w:lang w:eastAsia="el-GR"/>
              </w:rPr>
              <w:t>2</w:t>
            </w:r>
          </w:p>
        </w:tc>
        <w:tc>
          <w:tcPr>
            <w:tcW w:w="290" w:type="dxa"/>
            <w:tcBorders>
              <w:top w:val="nil"/>
              <w:left w:val="nil"/>
              <w:bottom w:val="nil"/>
              <w:right w:val="nil"/>
            </w:tcBorders>
          </w:tcPr>
          <w:p w14:paraId="5406B9C6" w14:textId="6489823A" w:rsidR="002020F1" w:rsidRPr="005A709E" w:rsidRDefault="002020F1">
            <w:pPr>
              <w:jc w:val="center"/>
              <w:rPr>
                <w:rFonts w:ascii="Times New Roman" w:hAnsi="Times New Roman" w:cs="Times New Roman"/>
                <w:color w:val="000000"/>
                <w:lang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111BF31" w14:textId="0A55D6E5" w:rsidR="002020F1" w:rsidRPr="005A709E" w:rsidRDefault="002020F1">
            <w:pPr>
              <w:jc w:val="center"/>
              <w:rPr>
                <w:rFonts w:ascii="Times New Roman" w:hAnsi="Times New Roman" w:cs="Times New Roman"/>
                <w:color w:val="000000"/>
                <w:lang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0E0819C" w14:textId="1A21D148" w:rsidR="002020F1" w:rsidRPr="005A709E" w:rsidRDefault="002020F1">
            <w:pPr>
              <w:jc w:val="center"/>
              <w:rPr>
                <w:rFonts w:ascii="Times New Roman" w:hAnsi="Times New Roman" w:cs="Times New Roman"/>
                <w:i/>
                <w:iCs/>
                <w:color w:val="000000"/>
                <w:lang w:eastAsia="el-GR"/>
              </w:rPr>
            </w:pPr>
            <w:r w:rsidRPr="005A709E">
              <w:rPr>
                <w:rFonts w:ascii="Times New Roman" w:hAnsi="Times New Roman" w:cs="Times New Roman"/>
                <w:i/>
                <w:iCs/>
                <w:color w:val="000000"/>
                <w:lang w:eastAsia="el-GR"/>
              </w:rPr>
              <w:t>-</w:t>
            </w:r>
          </w:p>
        </w:tc>
        <w:tc>
          <w:tcPr>
            <w:tcW w:w="8692" w:type="dxa"/>
            <w:gridSpan w:val="7"/>
            <w:tcBorders>
              <w:top w:val="nil"/>
              <w:left w:val="nil"/>
              <w:bottom w:val="nil"/>
              <w:right w:val="nil"/>
            </w:tcBorders>
          </w:tcPr>
          <w:p w14:paraId="7FD90A18" w14:textId="678C120A" w:rsidR="002020F1" w:rsidRDefault="002020F1">
            <w:pPr>
              <w:autoSpaceDE w:val="0"/>
              <w:autoSpaceDN w:val="0"/>
              <w:adjustRightInd w:val="0"/>
              <w:spacing w:after="0" w:line="240" w:lineRule="auto"/>
              <w:jc w:val="both"/>
              <w:rPr>
                <w:rFonts w:ascii="Times New Roman" w:hAnsi="Times New Roman" w:cs="Times New Roman"/>
                <w:color w:val="000000"/>
                <w:lang w:eastAsia="el-GR"/>
              </w:rPr>
            </w:pPr>
            <w:r>
              <w:rPr>
                <w:rFonts w:ascii="Times New Roman" w:hAnsi="Times New Roman" w:cs="Times New Roman"/>
                <w:color w:val="000000"/>
                <w:lang w:eastAsia="el-GR"/>
              </w:rPr>
              <w:t xml:space="preserve"> -      Belief </w:t>
            </w:r>
          </w:p>
        </w:tc>
      </w:tr>
      <w:tr w:rsidR="00105876" w:rsidRPr="005A709E" w14:paraId="45E356BC" w14:textId="77777777" w:rsidTr="002E71F1">
        <w:trPr>
          <w:trHeight w:val="299"/>
        </w:trPr>
        <w:tc>
          <w:tcPr>
            <w:tcW w:w="644" w:type="dxa"/>
            <w:tcBorders>
              <w:top w:val="nil"/>
              <w:left w:val="nil"/>
              <w:bottom w:val="nil"/>
              <w:right w:val="nil"/>
            </w:tcBorders>
          </w:tcPr>
          <w:p w14:paraId="23224C35" w14:textId="12F97B99" w:rsidR="002020F1" w:rsidRPr="000C3000" w:rsidRDefault="002020F1">
            <w:pPr>
              <w:rPr>
                <w:rFonts w:ascii="Times New Roman" w:hAnsi="Times New Roman" w:cs="Times New Roman"/>
                <w:color w:val="0000FF"/>
                <w:u w:val="single"/>
                <w:lang w:val="el-GR" w:eastAsia="el-GR"/>
              </w:rPr>
            </w:pPr>
            <w:r>
              <w:rPr>
                <w:rFonts w:ascii="Times New Roman" w:hAnsi="Times New Roman" w:cs="Times New Roman"/>
                <w:color w:val="0000FF"/>
                <w:u w:val="single"/>
                <w:lang w:eastAsia="el-GR"/>
              </w:rPr>
              <w:t xml:space="preserve"> </w:t>
            </w:r>
          </w:p>
        </w:tc>
        <w:tc>
          <w:tcPr>
            <w:tcW w:w="290" w:type="dxa"/>
            <w:tcBorders>
              <w:top w:val="nil"/>
              <w:left w:val="nil"/>
              <w:bottom w:val="nil"/>
              <w:right w:val="nil"/>
            </w:tcBorders>
          </w:tcPr>
          <w:p w14:paraId="75D2509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06B933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9FA97E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692" w:type="dxa"/>
            <w:gridSpan w:val="7"/>
            <w:tcBorders>
              <w:top w:val="nil"/>
              <w:left w:val="nil"/>
              <w:bottom w:val="nil"/>
              <w:right w:val="nil"/>
            </w:tcBorders>
          </w:tcPr>
          <w:p w14:paraId="7DA1DE8A"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Period</w:t>
            </w:r>
          </w:p>
        </w:tc>
      </w:tr>
      <w:tr w:rsidR="00105876" w:rsidRPr="005A709E" w14:paraId="0DF3505C" w14:textId="77777777" w:rsidTr="002E71F1">
        <w:trPr>
          <w:trHeight w:val="299"/>
        </w:trPr>
        <w:tc>
          <w:tcPr>
            <w:tcW w:w="644" w:type="dxa"/>
            <w:tcBorders>
              <w:top w:val="nil"/>
              <w:left w:val="nil"/>
              <w:bottom w:val="nil"/>
              <w:right w:val="nil"/>
            </w:tcBorders>
          </w:tcPr>
          <w:p w14:paraId="3D8334DA"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E5</w:t>
            </w:r>
          </w:p>
        </w:tc>
        <w:tc>
          <w:tcPr>
            <w:tcW w:w="290" w:type="dxa"/>
            <w:tcBorders>
              <w:top w:val="nil"/>
              <w:left w:val="nil"/>
              <w:bottom w:val="nil"/>
              <w:right w:val="nil"/>
            </w:tcBorders>
          </w:tcPr>
          <w:p w14:paraId="6D8F5EC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03381A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301FEF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EA044D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402" w:type="dxa"/>
            <w:gridSpan w:val="6"/>
            <w:tcBorders>
              <w:top w:val="nil"/>
              <w:left w:val="nil"/>
              <w:bottom w:val="nil"/>
              <w:right w:val="nil"/>
            </w:tcBorders>
          </w:tcPr>
          <w:p w14:paraId="257ED663"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Event</w:t>
            </w:r>
          </w:p>
        </w:tc>
      </w:tr>
      <w:tr w:rsidR="00105876" w:rsidRPr="005A709E" w14:paraId="50C9DC6E" w14:textId="77777777" w:rsidTr="002E71F1">
        <w:trPr>
          <w:trHeight w:val="299"/>
        </w:trPr>
        <w:tc>
          <w:tcPr>
            <w:tcW w:w="644" w:type="dxa"/>
            <w:tcBorders>
              <w:top w:val="nil"/>
              <w:left w:val="nil"/>
              <w:bottom w:val="nil"/>
              <w:right w:val="nil"/>
            </w:tcBorders>
          </w:tcPr>
          <w:p w14:paraId="4A5E9C55" w14:textId="77777777" w:rsidR="002020F1" w:rsidRPr="000C3000" w:rsidRDefault="002020F1">
            <w:pPr>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E7</w:t>
            </w:r>
          </w:p>
        </w:tc>
        <w:tc>
          <w:tcPr>
            <w:tcW w:w="290" w:type="dxa"/>
            <w:tcBorders>
              <w:top w:val="nil"/>
              <w:left w:val="nil"/>
              <w:bottom w:val="nil"/>
              <w:right w:val="nil"/>
            </w:tcBorders>
          </w:tcPr>
          <w:p w14:paraId="2AA04A9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25A30E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91435D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7632E7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2FB24A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112" w:type="dxa"/>
            <w:gridSpan w:val="5"/>
            <w:tcBorders>
              <w:top w:val="nil"/>
              <w:left w:val="nil"/>
              <w:bottom w:val="nil"/>
              <w:right w:val="nil"/>
            </w:tcBorders>
          </w:tcPr>
          <w:p w14:paraId="47BA4A86"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Activity</w:t>
            </w:r>
          </w:p>
        </w:tc>
      </w:tr>
      <w:tr w:rsidR="00105876" w:rsidRPr="005A709E" w14:paraId="78D96030" w14:textId="77777777" w:rsidTr="002E71F1">
        <w:trPr>
          <w:trHeight w:val="601"/>
        </w:trPr>
        <w:tc>
          <w:tcPr>
            <w:tcW w:w="644" w:type="dxa"/>
            <w:tcBorders>
              <w:top w:val="nil"/>
              <w:left w:val="nil"/>
              <w:bottom w:val="nil"/>
              <w:right w:val="nil"/>
            </w:tcBorders>
          </w:tcPr>
          <w:p w14:paraId="6B1A5B6C" w14:textId="1F06B98D" w:rsidR="002020F1" w:rsidRPr="000C3000" w:rsidRDefault="002020F1">
            <w:pPr>
              <w:rPr>
                <w:rFonts w:ascii="Times New Roman" w:hAnsi="Times New Roman" w:cs="Times New Roman"/>
                <w:color w:val="0000FF"/>
                <w:u w:val="single"/>
                <w:lang w:val="el-GR" w:eastAsia="el-GR"/>
              </w:rPr>
            </w:pPr>
            <w:r>
              <w:rPr>
                <w:rFonts w:ascii="Times New Roman" w:hAnsi="Times New Roman" w:cs="Times New Roman"/>
                <w:color w:val="0000FF"/>
                <w:u w:val="single"/>
                <w:lang w:eastAsia="el-GR"/>
              </w:rPr>
              <w:t>I</w:t>
            </w:r>
            <w:r w:rsidRPr="000C3000">
              <w:rPr>
                <w:rFonts w:ascii="Times New Roman" w:hAnsi="Times New Roman" w:cs="Times New Roman"/>
                <w:color w:val="0000FF"/>
                <w:u w:val="single"/>
                <w:lang w:eastAsia="el-GR"/>
              </w:rPr>
              <w:t>1</w:t>
            </w:r>
          </w:p>
        </w:tc>
        <w:tc>
          <w:tcPr>
            <w:tcW w:w="290" w:type="dxa"/>
            <w:tcBorders>
              <w:top w:val="nil"/>
              <w:left w:val="nil"/>
              <w:bottom w:val="nil"/>
              <w:right w:val="nil"/>
            </w:tcBorders>
          </w:tcPr>
          <w:p w14:paraId="6D323AE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B0B067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102D20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4401A2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A3737A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3600A4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822" w:type="dxa"/>
            <w:gridSpan w:val="4"/>
            <w:tcBorders>
              <w:top w:val="nil"/>
              <w:left w:val="nil"/>
              <w:bottom w:val="nil"/>
              <w:right w:val="nil"/>
            </w:tcBorders>
          </w:tcPr>
          <w:p w14:paraId="4677B14B" w14:textId="60090E31"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Argumentation</w:t>
            </w:r>
            <w:r w:rsidRPr="005A709E" w:rsidDel="002020F1">
              <w:rPr>
                <w:rFonts w:ascii="Times New Roman" w:hAnsi="Times New Roman" w:cs="Times New Roman"/>
                <w:color w:val="000000"/>
                <w:lang w:eastAsia="el-GR"/>
              </w:rPr>
              <w:t xml:space="preserve"> </w:t>
            </w:r>
          </w:p>
        </w:tc>
      </w:tr>
      <w:tr w:rsidR="00105876" w:rsidRPr="005A709E" w14:paraId="04764346" w14:textId="77777777" w:rsidTr="002E71F1">
        <w:trPr>
          <w:trHeight w:val="299"/>
        </w:trPr>
        <w:tc>
          <w:tcPr>
            <w:tcW w:w="644" w:type="dxa"/>
            <w:tcBorders>
              <w:top w:val="nil"/>
              <w:left w:val="nil"/>
              <w:bottom w:val="nil"/>
              <w:right w:val="nil"/>
            </w:tcBorders>
          </w:tcPr>
          <w:p w14:paraId="5F33FAD4" w14:textId="77777777" w:rsidR="002020F1" w:rsidRPr="000C3000" w:rsidRDefault="002020F1">
            <w:pPr>
              <w:rPr>
                <w:rFonts w:ascii="Times New Roman" w:hAnsi="Times New Roman" w:cs="Times New Roman"/>
                <w:color w:val="0000FF"/>
                <w:u w:val="single"/>
                <w:lang w:val="el-GR" w:eastAsia="el-GR"/>
              </w:rPr>
            </w:pPr>
            <w:r w:rsidRPr="000C3000">
              <w:rPr>
                <w:rFonts w:ascii="Times New Roman" w:hAnsi="Times New Roman" w:cs="Times New Roman"/>
              </w:rPr>
              <w:t>S4</w:t>
            </w:r>
          </w:p>
        </w:tc>
        <w:tc>
          <w:tcPr>
            <w:tcW w:w="290" w:type="dxa"/>
            <w:tcBorders>
              <w:top w:val="nil"/>
              <w:left w:val="nil"/>
              <w:bottom w:val="nil"/>
              <w:right w:val="nil"/>
            </w:tcBorders>
          </w:tcPr>
          <w:p w14:paraId="682A7DB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126BCF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62CFD0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6F36AC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35341F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C1637A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B62183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D47333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5F84CB40"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Observation</w:t>
            </w:r>
          </w:p>
        </w:tc>
      </w:tr>
      <w:tr w:rsidR="00105876" w:rsidRPr="005A709E" w14:paraId="6CF5C6C9" w14:textId="77777777" w:rsidTr="002E71F1">
        <w:trPr>
          <w:trHeight w:val="299"/>
        </w:trPr>
        <w:tc>
          <w:tcPr>
            <w:tcW w:w="644" w:type="dxa"/>
            <w:tcBorders>
              <w:top w:val="nil"/>
              <w:left w:val="nil"/>
              <w:bottom w:val="nil"/>
              <w:right w:val="nil"/>
            </w:tcBorders>
          </w:tcPr>
          <w:p w14:paraId="47FF92EB" w14:textId="77777777" w:rsidR="002020F1" w:rsidRPr="000C3000" w:rsidRDefault="00784A31">
            <w:pPr>
              <w:rPr>
                <w:rFonts w:ascii="Times New Roman" w:hAnsi="Times New Roman" w:cs="Times New Roman"/>
                <w:color w:val="0000FF"/>
                <w:u w:val="single"/>
                <w:lang w:eastAsia="el-GR"/>
              </w:rPr>
            </w:pPr>
            <w:hyperlink w:anchor="_I5_Inference_Making" w:history="1">
              <w:r w:rsidR="002020F1" w:rsidRPr="000C3000">
                <w:rPr>
                  <w:rStyle w:val="Collegamentoipertestuale"/>
                  <w:rFonts w:ascii="Times New Roman" w:hAnsi="Times New Roman" w:cs="Times New Roman"/>
                  <w:lang w:eastAsia="el-GR"/>
                </w:rPr>
                <w:t>I5</w:t>
              </w:r>
            </w:hyperlink>
          </w:p>
        </w:tc>
        <w:tc>
          <w:tcPr>
            <w:tcW w:w="290" w:type="dxa"/>
            <w:tcBorders>
              <w:top w:val="nil"/>
              <w:left w:val="nil"/>
              <w:bottom w:val="nil"/>
              <w:right w:val="nil"/>
            </w:tcBorders>
          </w:tcPr>
          <w:p w14:paraId="32B42DF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55357F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96230F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6FC465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723920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AA6249B"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2D7372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56AF1B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12C6BAB7"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Inference Making</w:t>
            </w:r>
          </w:p>
        </w:tc>
      </w:tr>
      <w:tr w:rsidR="00105876" w:rsidRPr="005A709E" w14:paraId="59AA1054" w14:textId="77777777" w:rsidTr="002E71F1">
        <w:trPr>
          <w:cantSplit/>
          <w:trHeight w:val="299"/>
        </w:trPr>
        <w:tc>
          <w:tcPr>
            <w:tcW w:w="644" w:type="dxa"/>
            <w:tcBorders>
              <w:top w:val="nil"/>
              <w:left w:val="nil"/>
              <w:bottom w:val="nil"/>
              <w:right w:val="nil"/>
            </w:tcBorders>
          </w:tcPr>
          <w:p w14:paraId="2BD7F1BA"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rPr>
              <w:t>S5</w:t>
            </w:r>
          </w:p>
        </w:tc>
        <w:tc>
          <w:tcPr>
            <w:tcW w:w="290" w:type="dxa"/>
            <w:tcBorders>
              <w:top w:val="nil"/>
              <w:left w:val="nil"/>
              <w:bottom w:val="nil"/>
              <w:right w:val="nil"/>
            </w:tcBorders>
          </w:tcPr>
          <w:p w14:paraId="166124D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7CF35C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34E0B4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41448C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93A241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6882A3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0C7D32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CFD275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26DBCF3D"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Inference Making</w:t>
            </w:r>
          </w:p>
        </w:tc>
      </w:tr>
      <w:tr w:rsidR="00105876" w:rsidRPr="005A709E" w14:paraId="780AFD1C" w14:textId="77777777" w:rsidTr="002E71F1">
        <w:trPr>
          <w:cantSplit/>
          <w:trHeight w:val="299"/>
        </w:trPr>
        <w:tc>
          <w:tcPr>
            <w:tcW w:w="644" w:type="dxa"/>
            <w:tcBorders>
              <w:top w:val="nil"/>
              <w:left w:val="nil"/>
              <w:bottom w:val="nil"/>
              <w:right w:val="nil"/>
            </w:tcBorders>
          </w:tcPr>
          <w:p w14:paraId="6C41570E"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rPr>
              <w:t>S6</w:t>
            </w:r>
          </w:p>
        </w:tc>
        <w:tc>
          <w:tcPr>
            <w:tcW w:w="290" w:type="dxa"/>
            <w:tcBorders>
              <w:top w:val="nil"/>
              <w:left w:val="nil"/>
              <w:bottom w:val="nil"/>
              <w:right w:val="nil"/>
            </w:tcBorders>
          </w:tcPr>
          <w:p w14:paraId="21B5AD8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1CF984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41162B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A03C8B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E36DE1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9F3874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E9A787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70CC28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F907A1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6952" w:type="dxa"/>
            <w:tcBorders>
              <w:top w:val="nil"/>
              <w:left w:val="nil"/>
              <w:bottom w:val="nil"/>
              <w:right w:val="nil"/>
            </w:tcBorders>
          </w:tcPr>
          <w:p w14:paraId="74A84FD1"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Data Evaluation</w:t>
            </w:r>
          </w:p>
        </w:tc>
      </w:tr>
      <w:tr w:rsidR="00105876" w:rsidRPr="005A709E" w14:paraId="261CCBE7" w14:textId="77777777" w:rsidTr="002E71F1">
        <w:trPr>
          <w:cantSplit/>
          <w:trHeight w:val="299"/>
        </w:trPr>
        <w:tc>
          <w:tcPr>
            <w:tcW w:w="644" w:type="dxa"/>
            <w:tcBorders>
              <w:top w:val="nil"/>
              <w:left w:val="nil"/>
              <w:bottom w:val="nil"/>
              <w:right w:val="nil"/>
            </w:tcBorders>
          </w:tcPr>
          <w:p w14:paraId="589D027F" w14:textId="77777777" w:rsidR="002020F1" w:rsidRPr="000C3000" w:rsidRDefault="002020F1">
            <w:pPr>
              <w:rPr>
                <w:rFonts w:ascii="Times New Roman" w:hAnsi="Times New Roman" w:cs="Times New Roman"/>
                <w:color w:val="0000FF"/>
                <w:u w:val="single"/>
                <w:lang w:val="el-GR" w:eastAsia="el-GR"/>
              </w:rPr>
            </w:pPr>
            <w:r w:rsidRPr="000C3000">
              <w:rPr>
                <w:rFonts w:ascii="Times New Roman" w:hAnsi="Times New Roman" w:cs="Times New Roman"/>
              </w:rPr>
              <w:t>S7</w:t>
            </w:r>
          </w:p>
        </w:tc>
        <w:tc>
          <w:tcPr>
            <w:tcW w:w="290" w:type="dxa"/>
            <w:tcBorders>
              <w:top w:val="nil"/>
              <w:left w:val="nil"/>
              <w:bottom w:val="nil"/>
              <w:right w:val="nil"/>
            </w:tcBorders>
          </w:tcPr>
          <w:p w14:paraId="1A75AE9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FB6776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6102B0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55049C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42ADF4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BC5C43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D0689F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EE7A3D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7856A8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6952" w:type="dxa"/>
            <w:tcBorders>
              <w:top w:val="nil"/>
              <w:left w:val="nil"/>
              <w:bottom w:val="nil"/>
              <w:right w:val="nil"/>
            </w:tcBorders>
          </w:tcPr>
          <w:p w14:paraId="045403A7"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Simulation or Prediction</w:t>
            </w:r>
          </w:p>
        </w:tc>
      </w:tr>
      <w:tr w:rsidR="00105876" w:rsidRPr="005A709E" w14:paraId="3EB161B0" w14:textId="77777777" w:rsidTr="002E71F1">
        <w:trPr>
          <w:cantSplit/>
          <w:trHeight w:val="299"/>
        </w:trPr>
        <w:tc>
          <w:tcPr>
            <w:tcW w:w="644" w:type="dxa"/>
            <w:tcBorders>
              <w:top w:val="nil"/>
              <w:left w:val="nil"/>
              <w:bottom w:val="nil"/>
              <w:right w:val="nil"/>
            </w:tcBorders>
          </w:tcPr>
          <w:p w14:paraId="39C7132B"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lang w:eastAsia="el-GR"/>
              </w:rPr>
              <w:t>S8</w:t>
            </w:r>
          </w:p>
        </w:tc>
        <w:tc>
          <w:tcPr>
            <w:tcW w:w="290" w:type="dxa"/>
            <w:tcBorders>
              <w:top w:val="nil"/>
              <w:left w:val="nil"/>
              <w:bottom w:val="nil"/>
              <w:right w:val="nil"/>
            </w:tcBorders>
          </w:tcPr>
          <w:p w14:paraId="25371F9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EC34B2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5260D1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FD074D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B1DFA0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80E77D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E17AED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D9B827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1E8DB9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6952" w:type="dxa"/>
            <w:tcBorders>
              <w:top w:val="nil"/>
              <w:left w:val="nil"/>
              <w:bottom w:val="nil"/>
              <w:right w:val="nil"/>
            </w:tcBorders>
          </w:tcPr>
          <w:p w14:paraId="1D3CC07E"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Categorical Hypothesis Building</w:t>
            </w:r>
          </w:p>
        </w:tc>
      </w:tr>
      <w:tr w:rsidR="00105876" w:rsidRPr="005A709E" w14:paraId="69B26D27" w14:textId="77777777" w:rsidTr="002E71F1">
        <w:trPr>
          <w:trHeight w:val="299"/>
        </w:trPr>
        <w:tc>
          <w:tcPr>
            <w:tcW w:w="644" w:type="dxa"/>
            <w:tcBorders>
              <w:top w:val="nil"/>
              <w:left w:val="nil"/>
              <w:bottom w:val="nil"/>
              <w:right w:val="nil"/>
            </w:tcBorders>
          </w:tcPr>
          <w:p w14:paraId="35FD7474"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rPr>
              <w:t>I</w:t>
            </w:r>
            <w:r w:rsidRPr="000C3000">
              <w:rPr>
                <w:rFonts w:ascii="Times New Roman" w:hAnsi="Times New Roman" w:cs="Times New Roman"/>
                <w:lang w:eastAsia="el-GR"/>
              </w:rPr>
              <w:t>7</w:t>
            </w:r>
          </w:p>
        </w:tc>
        <w:tc>
          <w:tcPr>
            <w:tcW w:w="290" w:type="dxa"/>
            <w:tcBorders>
              <w:top w:val="nil"/>
              <w:left w:val="nil"/>
              <w:bottom w:val="nil"/>
              <w:right w:val="nil"/>
            </w:tcBorders>
          </w:tcPr>
          <w:p w14:paraId="576965F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179E78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CB34F3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5F243B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A1D009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5ACD91B"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311AD7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8385AB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14FDDA75"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Belief Adoption</w:t>
            </w:r>
          </w:p>
        </w:tc>
      </w:tr>
      <w:tr w:rsidR="00105876" w:rsidRPr="005A709E" w14:paraId="7C120E2F" w14:textId="77777777" w:rsidTr="002E71F1">
        <w:trPr>
          <w:trHeight w:val="314"/>
        </w:trPr>
        <w:tc>
          <w:tcPr>
            <w:tcW w:w="644" w:type="dxa"/>
            <w:tcBorders>
              <w:top w:val="nil"/>
              <w:left w:val="nil"/>
              <w:bottom w:val="nil"/>
              <w:right w:val="nil"/>
            </w:tcBorders>
          </w:tcPr>
          <w:p w14:paraId="7D126946"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E77</w:t>
            </w:r>
          </w:p>
        </w:tc>
        <w:tc>
          <w:tcPr>
            <w:tcW w:w="290" w:type="dxa"/>
            <w:tcBorders>
              <w:top w:val="nil"/>
              <w:left w:val="nil"/>
              <w:bottom w:val="nil"/>
              <w:right w:val="nil"/>
            </w:tcBorders>
          </w:tcPr>
          <w:p w14:paraId="465DA92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122F076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8982" w:type="dxa"/>
            <w:gridSpan w:val="8"/>
            <w:tcBorders>
              <w:top w:val="nil"/>
              <w:left w:val="nil"/>
              <w:bottom w:val="nil"/>
              <w:right w:val="nil"/>
            </w:tcBorders>
          </w:tcPr>
          <w:p w14:paraId="313C944D"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Persistent Item</w:t>
            </w:r>
          </w:p>
        </w:tc>
      </w:tr>
      <w:tr w:rsidR="00105876" w:rsidRPr="005A709E" w14:paraId="0B4936BD" w14:textId="77777777" w:rsidTr="002E71F1">
        <w:trPr>
          <w:trHeight w:val="299"/>
        </w:trPr>
        <w:tc>
          <w:tcPr>
            <w:tcW w:w="644" w:type="dxa"/>
            <w:tcBorders>
              <w:top w:val="nil"/>
              <w:left w:val="nil"/>
              <w:bottom w:val="nil"/>
              <w:right w:val="nil"/>
            </w:tcBorders>
          </w:tcPr>
          <w:p w14:paraId="5BB71476"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E70</w:t>
            </w:r>
          </w:p>
        </w:tc>
        <w:tc>
          <w:tcPr>
            <w:tcW w:w="290" w:type="dxa"/>
            <w:tcBorders>
              <w:top w:val="nil"/>
              <w:left w:val="nil"/>
              <w:bottom w:val="nil"/>
              <w:right w:val="nil"/>
            </w:tcBorders>
          </w:tcPr>
          <w:p w14:paraId="1998E89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1A1F5D5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04BC75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692" w:type="dxa"/>
            <w:gridSpan w:val="7"/>
            <w:tcBorders>
              <w:top w:val="nil"/>
              <w:left w:val="nil"/>
              <w:bottom w:val="nil"/>
              <w:right w:val="nil"/>
            </w:tcBorders>
          </w:tcPr>
          <w:p w14:paraId="362A2E91"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Thing</w:t>
            </w:r>
          </w:p>
        </w:tc>
      </w:tr>
      <w:tr w:rsidR="00105876" w:rsidRPr="005A709E" w14:paraId="62CD7246" w14:textId="77777777" w:rsidTr="002E71F1">
        <w:trPr>
          <w:trHeight w:val="299"/>
        </w:trPr>
        <w:tc>
          <w:tcPr>
            <w:tcW w:w="644" w:type="dxa"/>
            <w:tcBorders>
              <w:top w:val="nil"/>
              <w:left w:val="nil"/>
              <w:bottom w:val="nil"/>
              <w:right w:val="nil"/>
            </w:tcBorders>
          </w:tcPr>
          <w:p w14:paraId="12C59DC5"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E72</w:t>
            </w:r>
          </w:p>
        </w:tc>
        <w:tc>
          <w:tcPr>
            <w:tcW w:w="290" w:type="dxa"/>
            <w:tcBorders>
              <w:top w:val="nil"/>
              <w:left w:val="nil"/>
              <w:bottom w:val="nil"/>
              <w:right w:val="nil"/>
            </w:tcBorders>
          </w:tcPr>
          <w:p w14:paraId="42424F6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4EC1AA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0C7270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331E1E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8402" w:type="dxa"/>
            <w:gridSpan w:val="6"/>
            <w:tcBorders>
              <w:top w:val="nil"/>
              <w:left w:val="nil"/>
              <w:bottom w:val="nil"/>
              <w:right w:val="nil"/>
            </w:tcBorders>
          </w:tcPr>
          <w:p w14:paraId="4BB46682"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Legal Object</w:t>
            </w:r>
          </w:p>
        </w:tc>
      </w:tr>
      <w:tr w:rsidR="00105876" w:rsidRPr="005A709E" w14:paraId="2E5FA314" w14:textId="77777777" w:rsidTr="002E71F1">
        <w:trPr>
          <w:trHeight w:val="299"/>
        </w:trPr>
        <w:tc>
          <w:tcPr>
            <w:tcW w:w="644" w:type="dxa"/>
            <w:tcBorders>
              <w:top w:val="nil"/>
              <w:left w:val="nil"/>
              <w:bottom w:val="nil"/>
              <w:right w:val="nil"/>
            </w:tcBorders>
          </w:tcPr>
          <w:p w14:paraId="7EA5DA97"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E90</w:t>
            </w:r>
          </w:p>
        </w:tc>
        <w:tc>
          <w:tcPr>
            <w:tcW w:w="290" w:type="dxa"/>
            <w:tcBorders>
              <w:top w:val="nil"/>
              <w:left w:val="nil"/>
              <w:bottom w:val="nil"/>
              <w:right w:val="nil"/>
            </w:tcBorders>
          </w:tcPr>
          <w:p w14:paraId="3BBFDA0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A1C0C1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108CE7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9E635C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FA8E44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112" w:type="dxa"/>
            <w:gridSpan w:val="5"/>
            <w:tcBorders>
              <w:top w:val="nil"/>
              <w:left w:val="nil"/>
              <w:bottom w:val="nil"/>
              <w:right w:val="nil"/>
            </w:tcBorders>
          </w:tcPr>
          <w:p w14:paraId="1D49AC31"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Symbolic Object</w:t>
            </w:r>
          </w:p>
        </w:tc>
      </w:tr>
      <w:tr w:rsidR="00105876" w:rsidRPr="005A709E" w14:paraId="242D8D76" w14:textId="77777777" w:rsidTr="002E71F1">
        <w:trPr>
          <w:trHeight w:val="299"/>
        </w:trPr>
        <w:tc>
          <w:tcPr>
            <w:tcW w:w="644" w:type="dxa"/>
            <w:tcBorders>
              <w:top w:val="nil"/>
              <w:left w:val="nil"/>
              <w:bottom w:val="nil"/>
              <w:right w:val="nil"/>
            </w:tcBorders>
          </w:tcPr>
          <w:p w14:paraId="25FFF07D"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lang w:eastAsia="el-GR"/>
              </w:rPr>
              <w:t>E73</w:t>
            </w:r>
          </w:p>
        </w:tc>
        <w:tc>
          <w:tcPr>
            <w:tcW w:w="290" w:type="dxa"/>
            <w:tcBorders>
              <w:top w:val="nil"/>
              <w:left w:val="nil"/>
              <w:bottom w:val="nil"/>
              <w:right w:val="nil"/>
            </w:tcBorders>
          </w:tcPr>
          <w:p w14:paraId="66B9A40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AD7933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B376E9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8994C2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C0C273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9499D7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822" w:type="dxa"/>
            <w:gridSpan w:val="4"/>
            <w:tcBorders>
              <w:top w:val="nil"/>
              <w:left w:val="nil"/>
              <w:bottom w:val="nil"/>
              <w:right w:val="nil"/>
            </w:tcBorders>
          </w:tcPr>
          <w:p w14:paraId="282B677A"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Information Object</w:t>
            </w:r>
          </w:p>
        </w:tc>
      </w:tr>
      <w:tr w:rsidR="00105876" w:rsidRPr="005A709E" w14:paraId="57248BE8" w14:textId="77777777" w:rsidTr="002E71F1">
        <w:trPr>
          <w:trHeight w:val="299"/>
        </w:trPr>
        <w:tc>
          <w:tcPr>
            <w:tcW w:w="644" w:type="dxa"/>
            <w:tcBorders>
              <w:top w:val="nil"/>
              <w:left w:val="nil"/>
              <w:bottom w:val="nil"/>
              <w:right w:val="nil"/>
            </w:tcBorders>
          </w:tcPr>
          <w:p w14:paraId="0298AF0E"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I4</w:t>
            </w:r>
          </w:p>
        </w:tc>
        <w:tc>
          <w:tcPr>
            <w:tcW w:w="290" w:type="dxa"/>
            <w:tcBorders>
              <w:top w:val="nil"/>
              <w:left w:val="nil"/>
              <w:bottom w:val="nil"/>
              <w:right w:val="nil"/>
            </w:tcBorders>
          </w:tcPr>
          <w:p w14:paraId="36804EA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355463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97380A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F1B440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40DDE0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30C1E7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2FAA11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532" w:type="dxa"/>
            <w:gridSpan w:val="3"/>
            <w:tcBorders>
              <w:top w:val="nil"/>
              <w:left w:val="nil"/>
              <w:bottom w:val="nil"/>
              <w:right w:val="nil"/>
            </w:tcBorders>
          </w:tcPr>
          <w:p w14:paraId="00BF91D6" w14:textId="4383DC0F" w:rsidR="00D033EC" w:rsidRDefault="002020F1">
            <w:pPr>
              <w:rPr>
                <w:rFonts w:ascii="Times New Roman" w:hAnsi="Times New Roman" w:cs="Times New Roman"/>
                <w:color w:val="000000"/>
                <w:lang w:eastAsia="el-GR"/>
              </w:rPr>
            </w:pPr>
            <w:r w:rsidRPr="005A709E">
              <w:rPr>
                <w:rFonts w:ascii="Times New Roman" w:hAnsi="Times New Roman" w:cs="Times New Roman"/>
                <w:color w:val="000000"/>
                <w:lang w:eastAsia="el-GR"/>
              </w:rPr>
              <w:t>Proposition Set</w:t>
            </w:r>
          </w:p>
          <w:p w14:paraId="6C0CD684" w14:textId="062A695C" w:rsidR="006C176C" w:rsidRPr="006C176C" w:rsidRDefault="006C176C">
            <w:pPr>
              <w:rPr>
                <w:rFonts w:ascii="Times New Roman" w:hAnsi="Times New Roman" w:cs="Times New Roman"/>
                <w:color w:val="000000"/>
                <w:highlight w:val="yellow"/>
                <w:lang w:eastAsia="el-GR"/>
              </w:rPr>
            </w:pPr>
            <w:r w:rsidRPr="006C176C">
              <w:rPr>
                <w:rFonts w:ascii="Times New Roman" w:hAnsi="Times New Roman" w:cs="Times New Roman"/>
                <w:color w:val="000000"/>
                <w:highlight w:val="yellow"/>
                <w:lang w:eastAsia="el-GR"/>
              </w:rPr>
              <w:t>Agent Related Statement</w:t>
            </w:r>
          </w:p>
          <w:p w14:paraId="5473FCB6" w14:textId="123A9257" w:rsidR="00D033EC" w:rsidRPr="006C176C" w:rsidRDefault="00D033EC">
            <w:pPr>
              <w:rPr>
                <w:rFonts w:ascii="Times New Roman" w:hAnsi="Times New Roman" w:cs="Times New Roman"/>
                <w:color w:val="000000"/>
                <w:highlight w:val="yellow"/>
                <w:lang w:eastAsia="el-GR"/>
              </w:rPr>
            </w:pPr>
            <w:r w:rsidRPr="006C176C">
              <w:rPr>
                <w:rFonts w:ascii="Times New Roman" w:hAnsi="Times New Roman" w:cs="Times New Roman"/>
                <w:color w:val="000000"/>
                <w:highlight w:val="yellow"/>
                <w:lang w:eastAsia="el-GR"/>
              </w:rPr>
              <w:t>Functional Statement</w:t>
            </w:r>
          </w:p>
          <w:p w14:paraId="018CBF92" w14:textId="77777777" w:rsidR="00D033EC" w:rsidRDefault="00D033EC">
            <w:pPr>
              <w:rPr>
                <w:rFonts w:ascii="Times New Roman" w:hAnsi="Times New Roman" w:cs="Times New Roman"/>
                <w:color w:val="000000"/>
                <w:highlight w:val="yellow"/>
                <w:lang w:eastAsia="el-GR"/>
              </w:rPr>
            </w:pPr>
            <w:r w:rsidRPr="006C176C">
              <w:rPr>
                <w:rFonts w:ascii="Times New Roman" w:hAnsi="Times New Roman" w:cs="Times New Roman"/>
                <w:color w:val="000000"/>
                <w:highlight w:val="yellow"/>
                <w:lang w:eastAsia="el-GR"/>
              </w:rPr>
              <w:t>Provenance Statement</w:t>
            </w:r>
          </w:p>
          <w:p w14:paraId="43D6C09D" w14:textId="2AFBB98E" w:rsidR="002B6445" w:rsidRPr="006C176C" w:rsidRDefault="002B6445" w:rsidP="002B6445">
            <w:pPr>
              <w:rPr>
                <w:rFonts w:ascii="Times New Roman" w:hAnsi="Times New Roman" w:cs="Times New Roman"/>
                <w:color w:val="000000"/>
                <w:highlight w:val="yellow"/>
                <w:lang w:eastAsia="el-GR"/>
              </w:rPr>
            </w:pPr>
            <w:r>
              <w:rPr>
                <w:rFonts w:ascii="Times New Roman" w:hAnsi="Times New Roman" w:cs="Times New Roman"/>
                <w:color w:val="000000"/>
                <w:highlight w:val="yellow"/>
                <w:lang w:eastAsia="el-GR"/>
              </w:rPr>
              <w:t>Technique attribution</w:t>
            </w:r>
            <w:r w:rsidRPr="006C176C">
              <w:rPr>
                <w:rFonts w:ascii="Times New Roman" w:hAnsi="Times New Roman" w:cs="Times New Roman"/>
                <w:color w:val="000000"/>
                <w:highlight w:val="yellow"/>
                <w:lang w:eastAsia="el-GR"/>
              </w:rPr>
              <w:t xml:space="preserve"> Statement</w:t>
            </w:r>
          </w:p>
          <w:p w14:paraId="6402B69D" w14:textId="1510B566" w:rsidR="00D033EC" w:rsidRPr="00D033EC" w:rsidRDefault="00D033EC">
            <w:pPr>
              <w:rPr>
                <w:rFonts w:ascii="Times New Roman" w:hAnsi="Times New Roman" w:cs="Times New Roman"/>
                <w:color w:val="000000"/>
                <w:lang w:val="it-IT" w:eastAsia="el-GR"/>
              </w:rPr>
            </w:pPr>
            <w:proofErr w:type="spellStart"/>
            <w:r w:rsidRPr="00D033EC">
              <w:rPr>
                <w:rFonts w:ascii="Times New Roman" w:hAnsi="Times New Roman" w:cs="Times New Roman"/>
                <w:color w:val="000000"/>
                <w:highlight w:val="yellow"/>
                <w:lang w:val="it-IT" w:eastAsia="el-GR"/>
              </w:rPr>
              <w:t>Material</w:t>
            </w:r>
            <w:proofErr w:type="spellEnd"/>
            <w:r w:rsidRPr="00D033EC">
              <w:rPr>
                <w:rFonts w:ascii="Times New Roman" w:hAnsi="Times New Roman" w:cs="Times New Roman"/>
                <w:color w:val="000000"/>
                <w:highlight w:val="yellow"/>
                <w:lang w:val="it-IT" w:eastAsia="el-GR"/>
              </w:rPr>
              <w:t xml:space="preserve"> </w:t>
            </w:r>
            <w:proofErr w:type="spellStart"/>
            <w:r w:rsidRPr="00D033EC">
              <w:rPr>
                <w:rFonts w:ascii="Times New Roman" w:hAnsi="Times New Roman" w:cs="Times New Roman"/>
                <w:color w:val="000000"/>
                <w:highlight w:val="yellow"/>
                <w:lang w:val="it-IT" w:eastAsia="el-GR"/>
              </w:rPr>
              <w:t>Attribution</w:t>
            </w:r>
            <w:proofErr w:type="spellEnd"/>
            <w:r w:rsidRPr="00D033EC">
              <w:rPr>
                <w:rFonts w:ascii="Times New Roman" w:hAnsi="Times New Roman" w:cs="Times New Roman"/>
                <w:color w:val="000000"/>
                <w:highlight w:val="yellow"/>
                <w:lang w:val="it-IT" w:eastAsia="el-GR"/>
              </w:rPr>
              <w:t xml:space="preserve"> Statement</w:t>
            </w:r>
          </w:p>
        </w:tc>
      </w:tr>
      <w:tr w:rsidR="00105876" w:rsidRPr="005A709E" w14:paraId="63F85F90" w14:textId="77777777" w:rsidTr="002E71F1">
        <w:trPr>
          <w:trHeight w:val="299"/>
        </w:trPr>
        <w:tc>
          <w:tcPr>
            <w:tcW w:w="644" w:type="dxa"/>
            <w:tcBorders>
              <w:top w:val="nil"/>
              <w:left w:val="nil"/>
              <w:bottom w:val="nil"/>
              <w:right w:val="nil"/>
            </w:tcBorders>
          </w:tcPr>
          <w:p w14:paraId="3018248A"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E71</w:t>
            </w:r>
          </w:p>
        </w:tc>
        <w:tc>
          <w:tcPr>
            <w:tcW w:w="290" w:type="dxa"/>
            <w:tcBorders>
              <w:top w:val="nil"/>
              <w:left w:val="nil"/>
              <w:bottom w:val="nil"/>
              <w:right w:val="nil"/>
            </w:tcBorders>
          </w:tcPr>
          <w:p w14:paraId="293E932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09F406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876094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34ED78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8402" w:type="dxa"/>
            <w:gridSpan w:val="6"/>
            <w:tcBorders>
              <w:top w:val="nil"/>
              <w:left w:val="nil"/>
              <w:bottom w:val="nil"/>
              <w:right w:val="nil"/>
            </w:tcBorders>
          </w:tcPr>
          <w:p w14:paraId="42AF8E71"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Man-Made Thing</w:t>
            </w:r>
          </w:p>
        </w:tc>
      </w:tr>
      <w:tr w:rsidR="00105876" w:rsidRPr="005A709E" w14:paraId="51D6E5FF" w14:textId="77777777" w:rsidTr="002E71F1">
        <w:trPr>
          <w:cantSplit/>
          <w:trHeight w:val="299"/>
        </w:trPr>
        <w:tc>
          <w:tcPr>
            <w:tcW w:w="644" w:type="dxa"/>
            <w:tcBorders>
              <w:top w:val="nil"/>
              <w:left w:val="nil"/>
              <w:bottom w:val="nil"/>
              <w:right w:val="nil"/>
            </w:tcBorders>
          </w:tcPr>
          <w:p w14:paraId="4A770156"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val="el-GR" w:eastAsia="el-GR"/>
              </w:rPr>
            </w:pPr>
            <w:r w:rsidRPr="000C3000">
              <w:rPr>
                <w:rFonts w:ascii="Times New Roman" w:hAnsi="Times New Roman" w:cs="Times New Roman"/>
                <w:color w:val="0000FF"/>
                <w:u w:val="single"/>
                <w:lang w:eastAsia="el-GR"/>
              </w:rPr>
              <w:t>E28</w:t>
            </w:r>
          </w:p>
        </w:tc>
        <w:tc>
          <w:tcPr>
            <w:tcW w:w="290" w:type="dxa"/>
            <w:tcBorders>
              <w:top w:val="nil"/>
              <w:left w:val="nil"/>
              <w:bottom w:val="nil"/>
              <w:right w:val="nil"/>
            </w:tcBorders>
          </w:tcPr>
          <w:p w14:paraId="527B1AE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7C407E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66F152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E8B983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C5C4DE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8112" w:type="dxa"/>
            <w:gridSpan w:val="5"/>
            <w:tcBorders>
              <w:top w:val="nil"/>
              <w:left w:val="nil"/>
              <w:bottom w:val="nil"/>
              <w:right w:val="nil"/>
            </w:tcBorders>
          </w:tcPr>
          <w:p w14:paraId="4C25666B"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Conceptual Object</w:t>
            </w:r>
          </w:p>
        </w:tc>
      </w:tr>
      <w:tr w:rsidR="00105876" w:rsidRPr="005A709E" w14:paraId="2188B590" w14:textId="77777777" w:rsidTr="002E71F1">
        <w:trPr>
          <w:trHeight w:val="299"/>
        </w:trPr>
        <w:tc>
          <w:tcPr>
            <w:tcW w:w="644" w:type="dxa"/>
            <w:tcBorders>
              <w:top w:val="nil"/>
              <w:left w:val="nil"/>
              <w:bottom w:val="nil"/>
              <w:right w:val="nil"/>
            </w:tcBorders>
          </w:tcPr>
          <w:p w14:paraId="3C423A48"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lang w:eastAsia="el-GR"/>
              </w:rPr>
              <w:t>E90</w:t>
            </w:r>
          </w:p>
        </w:tc>
        <w:tc>
          <w:tcPr>
            <w:tcW w:w="290" w:type="dxa"/>
            <w:tcBorders>
              <w:top w:val="nil"/>
              <w:left w:val="nil"/>
              <w:bottom w:val="nil"/>
              <w:right w:val="nil"/>
            </w:tcBorders>
          </w:tcPr>
          <w:p w14:paraId="53C2C36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1CF522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98FBF8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AB315E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35B13E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8187E5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822" w:type="dxa"/>
            <w:gridSpan w:val="4"/>
            <w:tcBorders>
              <w:top w:val="nil"/>
              <w:left w:val="nil"/>
              <w:bottom w:val="nil"/>
              <w:right w:val="nil"/>
            </w:tcBorders>
          </w:tcPr>
          <w:p w14:paraId="5EB359CB"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i/>
                <w:color w:val="000000"/>
                <w:lang w:eastAsia="el-GR"/>
              </w:rPr>
              <w:t>Symbolic Object</w:t>
            </w:r>
          </w:p>
        </w:tc>
      </w:tr>
      <w:tr w:rsidR="00105876" w:rsidRPr="005A709E" w14:paraId="78EDED4E" w14:textId="77777777" w:rsidTr="002E71F1">
        <w:trPr>
          <w:trHeight w:val="299"/>
        </w:trPr>
        <w:tc>
          <w:tcPr>
            <w:tcW w:w="644" w:type="dxa"/>
            <w:tcBorders>
              <w:top w:val="nil"/>
              <w:left w:val="nil"/>
              <w:bottom w:val="nil"/>
              <w:right w:val="nil"/>
            </w:tcBorders>
          </w:tcPr>
          <w:p w14:paraId="14AA0F9C" w14:textId="77777777" w:rsidR="002020F1" w:rsidRPr="000C3000" w:rsidRDefault="00784A31">
            <w:pPr>
              <w:autoSpaceDE w:val="0"/>
              <w:autoSpaceDN w:val="0"/>
              <w:adjustRightInd w:val="0"/>
              <w:spacing w:after="0" w:line="240" w:lineRule="auto"/>
              <w:jc w:val="both"/>
              <w:rPr>
                <w:rFonts w:ascii="Times New Roman" w:hAnsi="Times New Roman" w:cs="Times New Roman"/>
                <w:color w:val="0000FF"/>
                <w:u w:val="single"/>
                <w:lang w:val="el-GR" w:eastAsia="el-GR"/>
              </w:rPr>
            </w:pPr>
            <w:hyperlink w:anchor="_E26_Physical_Feature" w:history="1">
              <w:r w:rsidR="002020F1" w:rsidRPr="000C3000">
                <w:rPr>
                  <w:rFonts w:ascii="Times New Roman" w:hAnsi="Times New Roman" w:cs="Times New Roman"/>
                  <w:color w:val="0000FF"/>
                  <w:u w:val="single"/>
                  <w:lang w:eastAsia="el-GR"/>
                </w:rPr>
                <w:t>E73</w:t>
              </w:r>
            </w:hyperlink>
          </w:p>
        </w:tc>
        <w:tc>
          <w:tcPr>
            <w:tcW w:w="290" w:type="dxa"/>
            <w:tcBorders>
              <w:top w:val="nil"/>
              <w:left w:val="nil"/>
              <w:bottom w:val="nil"/>
              <w:right w:val="nil"/>
            </w:tcBorders>
          </w:tcPr>
          <w:p w14:paraId="5B25934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B90398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6FBB9F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21B503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CE038A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0EA11C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EB887C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532" w:type="dxa"/>
            <w:gridSpan w:val="3"/>
            <w:tcBorders>
              <w:top w:val="nil"/>
              <w:left w:val="nil"/>
              <w:bottom w:val="nil"/>
              <w:right w:val="nil"/>
            </w:tcBorders>
          </w:tcPr>
          <w:p w14:paraId="183D0B79" w14:textId="77777777" w:rsidR="002020F1" w:rsidRPr="005A709E" w:rsidRDefault="002020F1">
            <w:pPr>
              <w:autoSpaceDE w:val="0"/>
              <w:autoSpaceDN w:val="0"/>
              <w:adjustRightInd w:val="0"/>
              <w:spacing w:after="0" w:line="240" w:lineRule="auto"/>
              <w:jc w:val="both"/>
              <w:rPr>
                <w:rFonts w:ascii="Times New Roman" w:hAnsi="Times New Roman" w:cs="Times New Roman"/>
                <w:i/>
                <w:color w:val="000000"/>
                <w:lang w:val="el-GR" w:eastAsia="el-GR"/>
              </w:rPr>
            </w:pPr>
            <w:r w:rsidRPr="005A709E">
              <w:rPr>
                <w:rFonts w:ascii="Times New Roman" w:hAnsi="Times New Roman" w:cs="Times New Roman"/>
                <w:i/>
                <w:color w:val="000000"/>
                <w:lang w:val="el-GR" w:eastAsia="el-GR"/>
              </w:rPr>
              <w:t>Information Object</w:t>
            </w:r>
          </w:p>
        </w:tc>
      </w:tr>
      <w:tr w:rsidR="00105876" w:rsidRPr="005A709E" w14:paraId="7036C58C" w14:textId="77777777" w:rsidTr="002E71F1">
        <w:trPr>
          <w:cantSplit/>
          <w:trHeight w:val="299"/>
        </w:trPr>
        <w:tc>
          <w:tcPr>
            <w:tcW w:w="644" w:type="dxa"/>
            <w:tcBorders>
              <w:top w:val="nil"/>
              <w:left w:val="nil"/>
              <w:bottom w:val="nil"/>
              <w:right w:val="nil"/>
            </w:tcBorders>
          </w:tcPr>
          <w:p w14:paraId="3BEA282E" w14:textId="7D2422DA" w:rsidR="002020F1" w:rsidRPr="002E71F1" w:rsidRDefault="002020F1">
            <w:pPr>
              <w:autoSpaceDE w:val="0"/>
              <w:autoSpaceDN w:val="0"/>
              <w:adjustRightInd w:val="0"/>
              <w:spacing w:after="0" w:line="240" w:lineRule="auto"/>
              <w:jc w:val="both"/>
              <w:rPr>
                <w:rFonts w:ascii="Times New Roman" w:hAnsi="Times New Roman" w:cs="Times New Roman"/>
                <w:lang w:val="el-GR" w:eastAsia="el-GR"/>
              </w:rPr>
            </w:pPr>
            <w:r>
              <w:rPr>
                <w:rFonts w:ascii="Times New Roman" w:hAnsi="Times New Roman" w:cs="Times New Roman"/>
                <w:lang w:eastAsia="el-GR"/>
              </w:rPr>
              <w:t>I10</w:t>
            </w:r>
          </w:p>
        </w:tc>
        <w:tc>
          <w:tcPr>
            <w:tcW w:w="290" w:type="dxa"/>
            <w:tcBorders>
              <w:top w:val="nil"/>
              <w:left w:val="nil"/>
              <w:bottom w:val="nil"/>
              <w:right w:val="nil"/>
            </w:tcBorders>
          </w:tcPr>
          <w:p w14:paraId="0B889EE1" w14:textId="6E5A1042"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1343DCD5" w14:textId="102EB8FA"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D7B889C" w14:textId="6B7B122E"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734891B" w14:textId="6B7553DD"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57CD91B" w14:textId="0F1F2785"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1A1A3DF" w14:textId="393BD1E3"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1186B4C" w14:textId="46EFD0A0"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0D8E873" w14:textId="792357D3"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3C5A5334" w14:textId="3C416694" w:rsidR="002020F1" w:rsidRPr="002E71F1" w:rsidRDefault="002020F1">
            <w:pPr>
              <w:autoSpaceDE w:val="0"/>
              <w:autoSpaceDN w:val="0"/>
              <w:adjustRightInd w:val="0"/>
              <w:spacing w:after="0" w:line="240" w:lineRule="auto"/>
              <w:jc w:val="both"/>
              <w:rPr>
                <w:rFonts w:ascii="Times New Roman" w:hAnsi="Times New Roman" w:cs="Times New Roman"/>
                <w:i/>
                <w:color w:val="000000"/>
                <w:lang w:eastAsia="el-GR"/>
              </w:rPr>
            </w:pPr>
            <w:r>
              <w:rPr>
                <w:rFonts w:ascii="Times New Roman" w:hAnsi="Times New Roman" w:cs="Times New Roman"/>
                <w:i/>
                <w:color w:val="000000"/>
                <w:lang w:eastAsia="el-GR"/>
              </w:rPr>
              <w:t>-    Provenance Statement</w:t>
            </w:r>
          </w:p>
        </w:tc>
      </w:tr>
      <w:tr w:rsidR="00105876" w:rsidRPr="005A709E" w14:paraId="21A0BBE0" w14:textId="77777777" w:rsidTr="002E71F1">
        <w:trPr>
          <w:trHeight w:val="299"/>
        </w:trPr>
        <w:tc>
          <w:tcPr>
            <w:tcW w:w="644" w:type="dxa"/>
            <w:tcBorders>
              <w:top w:val="nil"/>
              <w:left w:val="nil"/>
              <w:bottom w:val="nil"/>
              <w:right w:val="nil"/>
            </w:tcBorders>
          </w:tcPr>
          <w:p w14:paraId="00457151"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lang w:eastAsia="el-GR"/>
              </w:rPr>
              <w:t>E89</w:t>
            </w:r>
          </w:p>
        </w:tc>
        <w:tc>
          <w:tcPr>
            <w:tcW w:w="290" w:type="dxa"/>
            <w:tcBorders>
              <w:top w:val="nil"/>
              <w:left w:val="nil"/>
              <w:bottom w:val="nil"/>
              <w:right w:val="nil"/>
            </w:tcBorders>
          </w:tcPr>
          <w:p w14:paraId="0318E1C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C9B6A3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14681A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8E9D5B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DB99239"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32B5106"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822" w:type="dxa"/>
            <w:gridSpan w:val="4"/>
            <w:tcBorders>
              <w:top w:val="nil"/>
              <w:left w:val="nil"/>
              <w:bottom w:val="nil"/>
              <w:right w:val="nil"/>
            </w:tcBorders>
          </w:tcPr>
          <w:p w14:paraId="6FD0357C"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Propositional Object</w:t>
            </w:r>
          </w:p>
        </w:tc>
      </w:tr>
      <w:tr w:rsidR="00105876" w:rsidRPr="005A709E" w14:paraId="72E2CFA5" w14:textId="77777777" w:rsidTr="002E71F1">
        <w:trPr>
          <w:trHeight w:val="299"/>
        </w:trPr>
        <w:tc>
          <w:tcPr>
            <w:tcW w:w="644" w:type="dxa"/>
            <w:tcBorders>
              <w:top w:val="nil"/>
              <w:left w:val="nil"/>
              <w:bottom w:val="nil"/>
              <w:right w:val="nil"/>
            </w:tcBorders>
          </w:tcPr>
          <w:p w14:paraId="2E545485" w14:textId="77777777" w:rsidR="002020F1" w:rsidRPr="000C3000" w:rsidRDefault="002020F1">
            <w:pPr>
              <w:autoSpaceDE w:val="0"/>
              <w:autoSpaceDN w:val="0"/>
              <w:adjustRightInd w:val="0"/>
              <w:spacing w:after="0" w:line="240" w:lineRule="auto"/>
              <w:jc w:val="both"/>
              <w:rPr>
                <w:rFonts w:ascii="Times New Roman" w:hAnsi="Times New Roman" w:cs="Times New Roman"/>
                <w:color w:val="0000FF"/>
                <w:u w:val="single"/>
                <w:lang w:eastAsia="el-GR"/>
              </w:rPr>
            </w:pPr>
            <w:r w:rsidRPr="000C3000">
              <w:rPr>
                <w:rFonts w:ascii="Times New Roman" w:hAnsi="Times New Roman" w:cs="Times New Roman"/>
                <w:color w:val="0000FF"/>
                <w:u w:val="single"/>
                <w:lang w:eastAsia="el-GR"/>
              </w:rPr>
              <w:t>I3</w:t>
            </w:r>
          </w:p>
        </w:tc>
        <w:tc>
          <w:tcPr>
            <w:tcW w:w="290" w:type="dxa"/>
            <w:tcBorders>
              <w:top w:val="nil"/>
              <w:left w:val="nil"/>
              <w:bottom w:val="nil"/>
              <w:right w:val="nil"/>
            </w:tcBorders>
          </w:tcPr>
          <w:p w14:paraId="743B4B7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21CB8D5F"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8FB275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7621066D"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6C006AEC"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712CC2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72EEE1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532" w:type="dxa"/>
            <w:gridSpan w:val="3"/>
            <w:tcBorders>
              <w:top w:val="nil"/>
              <w:left w:val="nil"/>
              <w:bottom w:val="nil"/>
              <w:right w:val="nil"/>
            </w:tcBorders>
          </w:tcPr>
          <w:p w14:paraId="3E703D0C" w14:textId="77777777" w:rsidR="002020F1" w:rsidRPr="005A709E" w:rsidRDefault="002020F1">
            <w:pPr>
              <w:rPr>
                <w:rFonts w:ascii="Times New Roman" w:hAnsi="Times New Roman" w:cs="Times New Roman"/>
                <w:i/>
                <w:color w:val="000000"/>
                <w:lang w:val="el-GR" w:eastAsia="el-GR"/>
              </w:rPr>
            </w:pPr>
            <w:r w:rsidRPr="005A709E">
              <w:rPr>
                <w:rFonts w:ascii="Times New Roman" w:hAnsi="Times New Roman" w:cs="Times New Roman"/>
                <w:color w:val="000000"/>
                <w:lang w:eastAsia="el-GR"/>
              </w:rPr>
              <w:t>Inference Logic</w:t>
            </w:r>
          </w:p>
        </w:tc>
      </w:tr>
      <w:tr w:rsidR="00105876" w:rsidRPr="005A709E" w14:paraId="46B63536" w14:textId="77777777" w:rsidTr="002E71F1">
        <w:trPr>
          <w:trHeight w:val="299"/>
        </w:trPr>
        <w:tc>
          <w:tcPr>
            <w:tcW w:w="644" w:type="dxa"/>
            <w:tcBorders>
              <w:top w:val="nil"/>
              <w:left w:val="nil"/>
              <w:bottom w:val="nil"/>
              <w:right w:val="nil"/>
            </w:tcBorders>
          </w:tcPr>
          <w:p w14:paraId="0244E86D" w14:textId="77777777" w:rsidR="002020F1" w:rsidRPr="000C3000" w:rsidRDefault="00784A31">
            <w:pPr>
              <w:autoSpaceDE w:val="0"/>
              <w:autoSpaceDN w:val="0"/>
              <w:adjustRightInd w:val="0"/>
              <w:spacing w:after="0" w:line="240" w:lineRule="auto"/>
              <w:jc w:val="both"/>
              <w:rPr>
                <w:rFonts w:ascii="Times New Roman" w:hAnsi="Times New Roman" w:cs="Times New Roman"/>
                <w:color w:val="0000FF"/>
                <w:u w:val="single"/>
                <w:lang w:val="el-GR" w:eastAsia="el-GR"/>
              </w:rPr>
            </w:pPr>
            <w:hyperlink w:anchor="_E26_Physical_Feature" w:history="1">
              <w:r w:rsidR="002020F1" w:rsidRPr="000C3000">
                <w:rPr>
                  <w:rFonts w:ascii="Times New Roman" w:hAnsi="Times New Roman" w:cs="Times New Roman"/>
                  <w:color w:val="0000FF"/>
                  <w:u w:val="single"/>
                  <w:lang w:eastAsia="el-GR"/>
                </w:rPr>
                <w:t>E73</w:t>
              </w:r>
            </w:hyperlink>
          </w:p>
        </w:tc>
        <w:tc>
          <w:tcPr>
            <w:tcW w:w="290" w:type="dxa"/>
            <w:tcBorders>
              <w:top w:val="nil"/>
              <w:left w:val="nil"/>
              <w:bottom w:val="nil"/>
              <w:right w:val="nil"/>
            </w:tcBorders>
          </w:tcPr>
          <w:p w14:paraId="28955E4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054E00D2"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C821F8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70144F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6BF319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3FDE256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484CC49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7532" w:type="dxa"/>
            <w:gridSpan w:val="3"/>
            <w:tcBorders>
              <w:top w:val="nil"/>
              <w:left w:val="nil"/>
              <w:bottom w:val="nil"/>
              <w:right w:val="nil"/>
            </w:tcBorders>
          </w:tcPr>
          <w:p w14:paraId="441DCFB5" w14:textId="77777777" w:rsidR="002020F1" w:rsidRPr="005A709E" w:rsidRDefault="002020F1">
            <w:pPr>
              <w:rPr>
                <w:rFonts w:ascii="Times New Roman" w:hAnsi="Times New Roman" w:cs="Times New Roman"/>
                <w:i/>
                <w:color w:val="000000"/>
                <w:lang w:val="el-GR" w:eastAsia="el-GR"/>
              </w:rPr>
            </w:pPr>
            <w:r w:rsidRPr="005A709E">
              <w:rPr>
                <w:rFonts w:ascii="Times New Roman" w:hAnsi="Times New Roman" w:cs="Times New Roman"/>
                <w:i/>
                <w:color w:val="000000"/>
                <w:lang w:val="el-GR" w:eastAsia="el-GR"/>
              </w:rPr>
              <w:t>Information Object</w:t>
            </w:r>
          </w:p>
        </w:tc>
      </w:tr>
      <w:tr w:rsidR="00105876" w:rsidRPr="005A709E" w14:paraId="239034AE" w14:textId="77777777" w:rsidTr="002E71F1">
        <w:trPr>
          <w:cantSplit/>
          <w:trHeight w:val="299"/>
        </w:trPr>
        <w:tc>
          <w:tcPr>
            <w:tcW w:w="644" w:type="dxa"/>
            <w:tcBorders>
              <w:top w:val="nil"/>
              <w:left w:val="nil"/>
              <w:bottom w:val="nil"/>
              <w:right w:val="nil"/>
            </w:tcBorders>
          </w:tcPr>
          <w:p w14:paraId="5B538E8E" w14:textId="34090293" w:rsidR="002020F1" w:rsidRPr="002E71F1" w:rsidRDefault="002020F1">
            <w:pPr>
              <w:autoSpaceDE w:val="0"/>
              <w:autoSpaceDN w:val="0"/>
              <w:adjustRightInd w:val="0"/>
              <w:spacing w:after="0" w:line="240" w:lineRule="auto"/>
              <w:jc w:val="both"/>
              <w:rPr>
                <w:rFonts w:ascii="Times New Roman" w:hAnsi="Times New Roman" w:cs="Times New Roman"/>
                <w:lang w:val="el-GR" w:eastAsia="el-GR"/>
              </w:rPr>
            </w:pPr>
            <w:r w:rsidRPr="000C3000">
              <w:rPr>
                <w:rFonts w:ascii="Times New Roman" w:hAnsi="Times New Roman" w:cs="Times New Roman"/>
                <w:lang w:eastAsia="el-GR"/>
              </w:rPr>
              <w:t>I4</w:t>
            </w:r>
          </w:p>
        </w:tc>
        <w:tc>
          <w:tcPr>
            <w:tcW w:w="290" w:type="dxa"/>
            <w:tcBorders>
              <w:top w:val="nil"/>
              <w:left w:val="nil"/>
              <w:bottom w:val="nil"/>
              <w:right w:val="nil"/>
            </w:tcBorders>
          </w:tcPr>
          <w:p w14:paraId="20D359A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6722E1E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40409E3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A02EBF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D2334D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AAF6C08"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6D04AC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FD13591"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0800D8F7" w14:textId="40452C20" w:rsidR="002020F1" w:rsidRPr="002E71F1" w:rsidRDefault="002020F1">
            <w:pPr>
              <w:autoSpaceDE w:val="0"/>
              <w:autoSpaceDN w:val="0"/>
              <w:adjustRightInd w:val="0"/>
              <w:spacing w:after="0" w:line="240" w:lineRule="auto"/>
              <w:jc w:val="both"/>
              <w:rPr>
                <w:rFonts w:ascii="Times New Roman" w:hAnsi="Times New Roman" w:cs="Times New Roman"/>
                <w:i/>
                <w:color w:val="000000"/>
                <w:lang w:eastAsia="el-GR"/>
              </w:rPr>
            </w:pPr>
            <w:r w:rsidRPr="005A709E">
              <w:rPr>
                <w:rFonts w:ascii="Times New Roman" w:hAnsi="Times New Roman" w:cs="Times New Roman"/>
                <w:i/>
                <w:color w:val="000000"/>
                <w:lang w:eastAsia="el-GR"/>
              </w:rPr>
              <w:t>Proposition Se</w:t>
            </w:r>
            <w:r>
              <w:rPr>
                <w:rFonts w:ascii="Times New Roman" w:hAnsi="Times New Roman" w:cs="Times New Roman"/>
                <w:i/>
                <w:color w:val="000000"/>
                <w:lang w:eastAsia="el-GR"/>
              </w:rPr>
              <w:t>t</w:t>
            </w:r>
          </w:p>
        </w:tc>
      </w:tr>
      <w:tr w:rsidR="00105876" w:rsidRPr="00D96C76" w14:paraId="24CB3CFD" w14:textId="77777777" w:rsidTr="002E71F1">
        <w:trPr>
          <w:cantSplit/>
          <w:trHeight w:val="299"/>
        </w:trPr>
        <w:tc>
          <w:tcPr>
            <w:tcW w:w="644" w:type="dxa"/>
            <w:tcBorders>
              <w:top w:val="nil"/>
              <w:left w:val="nil"/>
              <w:bottom w:val="nil"/>
              <w:right w:val="nil"/>
            </w:tcBorders>
          </w:tcPr>
          <w:p w14:paraId="0C2AD513" w14:textId="38BA9F84" w:rsidR="002020F1" w:rsidRPr="00D96C76" w:rsidRDefault="002020F1" w:rsidP="002E71F1">
            <w:pPr>
              <w:autoSpaceDE w:val="0"/>
              <w:autoSpaceDN w:val="0"/>
              <w:adjustRightInd w:val="0"/>
              <w:spacing w:after="0" w:line="240" w:lineRule="auto"/>
              <w:jc w:val="both"/>
              <w:rPr>
                <w:rFonts w:ascii="Times New Roman" w:hAnsi="Times New Roman" w:cs="Times New Roman"/>
                <w:lang w:val="el-GR" w:eastAsia="el-GR"/>
              </w:rPr>
            </w:pPr>
            <w:r>
              <w:rPr>
                <w:rFonts w:ascii="Times New Roman" w:hAnsi="Times New Roman" w:cs="Times New Roman"/>
                <w:lang w:eastAsia="el-GR"/>
              </w:rPr>
              <w:t>I10</w:t>
            </w:r>
          </w:p>
        </w:tc>
        <w:tc>
          <w:tcPr>
            <w:tcW w:w="290" w:type="dxa"/>
            <w:tcBorders>
              <w:top w:val="nil"/>
              <w:left w:val="nil"/>
              <w:bottom w:val="nil"/>
              <w:right w:val="nil"/>
            </w:tcBorders>
          </w:tcPr>
          <w:p w14:paraId="623D01D5"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290" w:type="dxa"/>
            <w:tcBorders>
              <w:top w:val="nil"/>
              <w:left w:val="nil"/>
              <w:bottom w:val="nil"/>
              <w:right w:val="nil"/>
            </w:tcBorders>
          </w:tcPr>
          <w:p w14:paraId="597C309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0C61773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12262DDA"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5DB9CDA0"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3C124D44"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252AF0E3"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290" w:type="dxa"/>
            <w:tcBorders>
              <w:top w:val="nil"/>
              <w:left w:val="nil"/>
              <w:bottom w:val="nil"/>
              <w:right w:val="nil"/>
            </w:tcBorders>
          </w:tcPr>
          <w:p w14:paraId="7B67FD5E"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val="el-GR" w:eastAsia="el-GR"/>
              </w:rPr>
              <w:t>-</w:t>
            </w:r>
          </w:p>
        </w:tc>
        <w:tc>
          <w:tcPr>
            <w:tcW w:w="7242" w:type="dxa"/>
            <w:gridSpan w:val="2"/>
            <w:tcBorders>
              <w:top w:val="nil"/>
              <w:left w:val="nil"/>
              <w:bottom w:val="nil"/>
              <w:right w:val="nil"/>
            </w:tcBorders>
          </w:tcPr>
          <w:p w14:paraId="134DA54D" w14:textId="41346D27" w:rsidR="002020F1" w:rsidRPr="00D96C76" w:rsidRDefault="002020F1">
            <w:pPr>
              <w:autoSpaceDE w:val="0"/>
              <w:autoSpaceDN w:val="0"/>
              <w:adjustRightInd w:val="0"/>
              <w:spacing w:after="0" w:line="240" w:lineRule="auto"/>
              <w:jc w:val="both"/>
              <w:rPr>
                <w:rFonts w:ascii="Times New Roman" w:hAnsi="Times New Roman" w:cs="Times New Roman"/>
                <w:i/>
                <w:color w:val="000000"/>
                <w:lang w:eastAsia="el-GR"/>
              </w:rPr>
            </w:pPr>
            <w:r>
              <w:rPr>
                <w:rFonts w:ascii="Times New Roman" w:hAnsi="Times New Roman" w:cs="Times New Roman"/>
                <w:i/>
                <w:color w:val="000000"/>
                <w:lang w:eastAsia="el-GR"/>
              </w:rPr>
              <w:t>-    Provenance Statement</w:t>
            </w:r>
          </w:p>
        </w:tc>
      </w:tr>
      <w:tr w:rsidR="00105876" w:rsidRPr="005A709E" w14:paraId="5301822A" w14:textId="77777777" w:rsidTr="002E71F1">
        <w:trPr>
          <w:trHeight w:val="299"/>
        </w:trPr>
        <w:tc>
          <w:tcPr>
            <w:tcW w:w="644" w:type="dxa"/>
            <w:tcBorders>
              <w:top w:val="nil"/>
              <w:left w:val="nil"/>
              <w:bottom w:val="nil"/>
              <w:right w:val="nil"/>
            </w:tcBorders>
          </w:tcPr>
          <w:p w14:paraId="090C55A6" w14:textId="77777777" w:rsidR="002020F1" w:rsidRPr="000C3000" w:rsidRDefault="00784A31">
            <w:pPr>
              <w:autoSpaceDE w:val="0"/>
              <w:autoSpaceDN w:val="0"/>
              <w:adjustRightInd w:val="0"/>
              <w:spacing w:after="0" w:line="240" w:lineRule="auto"/>
              <w:jc w:val="both"/>
              <w:rPr>
                <w:rFonts w:ascii="Times New Roman" w:hAnsi="Times New Roman" w:cs="Times New Roman"/>
                <w:color w:val="0000FF"/>
                <w:u w:val="single"/>
                <w:lang w:val="el-GR" w:eastAsia="el-GR"/>
              </w:rPr>
            </w:pPr>
            <w:hyperlink w:anchor="_E53_Place" w:history="1">
              <w:r w:rsidR="002020F1" w:rsidRPr="000C3000">
                <w:rPr>
                  <w:rFonts w:ascii="Times New Roman" w:hAnsi="Times New Roman" w:cs="Times New Roman"/>
                  <w:color w:val="0000FF"/>
                  <w:u w:val="single"/>
                  <w:lang w:eastAsia="el-GR"/>
                </w:rPr>
                <w:t>I6</w:t>
              </w:r>
            </w:hyperlink>
          </w:p>
        </w:tc>
        <w:tc>
          <w:tcPr>
            <w:tcW w:w="290" w:type="dxa"/>
            <w:tcBorders>
              <w:top w:val="nil"/>
              <w:left w:val="nil"/>
              <w:bottom w:val="nil"/>
              <w:right w:val="nil"/>
            </w:tcBorders>
          </w:tcPr>
          <w:p w14:paraId="393E7D07" w14:textId="77777777" w:rsidR="002020F1" w:rsidRPr="005A709E" w:rsidRDefault="002020F1">
            <w:pPr>
              <w:jc w:val="center"/>
              <w:rPr>
                <w:rFonts w:ascii="Times New Roman" w:hAnsi="Times New Roman" w:cs="Times New Roman"/>
                <w:color w:val="000000"/>
                <w:lang w:val="el-GR" w:eastAsia="el-GR"/>
              </w:rPr>
            </w:pPr>
            <w:r w:rsidRPr="005A709E">
              <w:rPr>
                <w:rFonts w:ascii="Times New Roman" w:hAnsi="Times New Roman" w:cs="Times New Roman"/>
                <w:color w:val="000000"/>
                <w:lang w:eastAsia="el-GR"/>
              </w:rPr>
              <w:t>-</w:t>
            </w:r>
          </w:p>
        </w:tc>
        <w:tc>
          <w:tcPr>
            <w:tcW w:w="9272" w:type="dxa"/>
            <w:gridSpan w:val="9"/>
            <w:tcBorders>
              <w:top w:val="nil"/>
              <w:left w:val="nil"/>
              <w:bottom w:val="nil"/>
              <w:right w:val="nil"/>
            </w:tcBorders>
          </w:tcPr>
          <w:p w14:paraId="2D4F3719" w14:textId="77777777" w:rsidR="002020F1" w:rsidRPr="005A709E" w:rsidRDefault="002020F1">
            <w:pPr>
              <w:rPr>
                <w:rFonts w:ascii="Times New Roman" w:hAnsi="Times New Roman" w:cs="Times New Roman"/>
                <w:color w:val="000000"/>
                <w:lang w:val="el-GR" w:eastAsia="el-GR"/>
              </w:rPr>
            </w:pPr>
            <w:r w:rsidRPr="005A709E">
              <w:rPr>
                <w:rFonts w:ascii="Times New Roman" w:hAnsi="Times New Roman" w:cs="Times New Roman"/>
                <w:color w:val="000000"/>
                <w:lang w:eastAsia="el-GR"/>
              </w:rPr>
              <w:t>Belief Value</w:t>
            </w:r>
          </w:p>
        </w:tc>
      </w:tr>
    </w:tbl>
    <w:p w14:paraId="7BEB550E" w14:textId="35B081CB" w:rsidR="009540EF" w:rsidRPr="000C3000" w:rsidRDefault="00105876" w:rsidP="009540EF">
      <w:pPr>
        <w:rPr>
          <w:rFonts w:ascii="Times New Roman" w:hAnsi="Times New Roman" w:cs="Times New Roman"/>
          <w:lang w:val="en-US"/>
        </w:rPr>
      </w:pPr>
      <w:r>
        <w:rPr>
          <w:rFonts w:ascii="Times New Roman" w:hAnsi="Times New Roman" w:cs="Times New Roman"/>
          <w:lang w:val="en-US"/>
        </w:rPr>
        <w:br w:type="textWrapping" w:clear="all"/>
      </w:r>
    </w:p>
    <w:p w14:paraId="582997A6" w14:textId="2C610767" w:rsidR="00105876" w:rsidRDefault="00105876">
      <w:pPr>
        <w:rPr>
          <w:rFonts w:ascii="Times New Roman" w:hAnsi="Times New Roman" w:cs="Times New Roman"/>
          <w:lang w:val="en-US"/>
        </w:rPr>
      </w:pPr>
      <w:r>
        <w:rPr>
          <w:rFonts w:ascii="Times New Roman" w:hAnsi="Times New Roman" w:cs="Times New Roman"/>
          <w:lang w:val="en-US"/>
        </w:rPr>
        <w:br w:type="page"/>
      </w:r>
    </w:p>
    <w:p w14:paraId="2165CCB1" w14:textId="77777777" w:rsidR="009540EF" w:rsidRPr="000C3000" w:rsidRDefault="009540EF" w:rsidP="009540EF">
      <w:pPr>
        <w:widowControl w:val="0"/>
        <w:suppressAutoHyphens/>
        <w:autoSpaceDE w:val="0"/>
        <w:rPr>
          <w:rFonts w:ascii="Times New Roman" w:hAnsi="Times New Roman" w:cs="Times New Roman"/>
          <w:lang w:val="en-US"/>
        </w:rPr>
      </w:pPr>
    </w:p>
    <w:p w14:paraId="4EABB271" w14:textId="77777777" w:rsidR="009540EF" w:rsidRPr="000C3000" w:rsidRDefault="002823CF" w:rsidP="009540EF">
      <w:pPr>
        <w:pStyle w:val="Titolo2"/>
        <w:numPr>
          <w:ilvl w:val="2"/>
          <w:numId w:val="3"/>
        </w:numPr>
        <w:spacing w:before="240" w:after="240" w:line="240" w:lineRule="atLeast"/>
        <w:jc w:val="both"/>
        <w:rPr>
          <w:rFonts w:ascii="Times New Roman" w:hAnsi="Times New Roman" w:cs="Times New Roman"/>
          <w:lang w:val="en-US"/>
        </w:rPr>
      </w:pPr>
      <w:bookmarkStart w:id="29" w:name="_Toc12370055"/>
      <w:r w:rsidRPr="000C3000">
        <w:rPr>
          <w:rFonts w:ascii="Times New Roman" w:hAnsi="Times New Roman" w:cs="Times New Roman"/>
          <w:lang w:val="en-US"/>
        </w:rPr>
        <w:t>Argumentation</w:t>
      </w:r>
      <w:r w:rsidR="009540EF" w:rsidRPr="000C3000">
        <w:rPr>
          <w:rFonts w:ascii="Times New Roman" w:hAnsi="Times New Roman" w:cs="Times New Roman"/>
          <w:lang w:val="en-US"/>
        </w:rPr>
        <w:t xml:space="preserve"> Model PROPERTY Hierarchy</w:t>
      </w:r>
      <w:bookmarkEnd w:id="29"/>
    </w:p>
    <w:tbl>
      <w:tblPr>
        <w:tblW w:w="9639" w:type="dxa"/>
        <w:tblLayout w:type="fixed"/>
        <w:tblLook w:val="0000" w:firstRow="0" w:lastRow="0" w:firstColumn="0" w:lastColumn="0" w:noHBand="0" w:noVBand="0"/>
      </w:tblPr>
      <w:tblGrid>
        <w:gridCol w:w="1277"/>
        <w:gridCol w:w="3685"/>
        <w:gridCol w:w="2268"/>
        <w:gridCol w:w="2409"/>
      </w:tblGrid>
      <w:tr w:rsidR="009540EF" w:rsidRPr="005A709E" w14:paraId="0C1264AE" w14:textId="77777777" w:rsidTr="002E71F1">
        <w:trPr>
          <w:tblHeader/>
        </w:trPr>
        <w:tc>
          <w:tcPr>
            <w:tcW w:w="1277" w:type="dxa"/>
          </w:tcPr>
          <w:p w14:paraId="2BE96B8C" w14:textId="77777777" w:rsidR="009540EF" w:rsidRPr="005A709E" w:rsidRDefault="009540EF" w:rsidP="00B162B5">
            <w:pPr>
              <w:rPr>
                <w:rFonts w:ascii="Times New Roman" w:hAnsi="Times New Roman" w:cs="Times New Roman"/>
                <w:b/>
                <w:bCs/>
                <w:lang w:val="en-US"/>
              </w:rPr>
            </w:pPr>
            <w:r w:rsidRPr="005A709E">
              <w:rPr>
                <w:rFonts w:ascii="Times New Roman" w:hAnsi="Times New Roman" w:cs="Times New Roman"/>
                <w:b/>
                <w:bCs/>
                <w:lang w:val="en-US"/>
              </w:rPr>
              <w:t>Property id</w:t>
            </w:r>
          </w:p>
        </w:tc>
        <w:tc>
          <w:tcPr>
            <w:tcW w:w="3685" w:type="dxa"/>
          </w:tcPr>
          <w:p w14:paraId="34CFB32D" w14:textId="77777777" w:rsidR="009540EF" w:rsidRPr="005A709E" w:rsidRDefault="009540EF" w:rsidP="00B162B5">
            <w:pPr>
              <w:rPr>
                <w:rFonts w:ascii="Times New Roman" w:hAnsi="Times New Roman" w:cs="Times New Roman"/>
                <w:b/>
                <w:bCs/>
                <w:lang w:val="en-US"/>
              </w:rPr>
            </w:pPr>
            <w:r w:rsidRPr="005A709E">
              <w:rPr>
                <w:rFonts w:ascii="Times New Roman" w:hAnsi="Times New Roman" w:cs="Times New Roman"/>
                <w:b/>
                <w:bCs/>
                <w:lang w:val="en-US"/>
              </w:rPr>
              <w:t>Property Name</w:t>
            </w:r>
          </w:p>
        </w:tc>
        <w:tc>
          <w:tcPr>
            <w:tcW w:w="2268" w:type="dxa"/>
          </w:tcPr>
          <w:p w14:paraId="1F198C9B" w14:textId="77777777" w:rsidR="009540EF" w:rsidRPr="005A709E" w:rsidRDefault="009540EF" w:rsidP="00B162B5">
            <w:pPr>
              <w:rPr>
                <w:rFonts w:ascii="Times New Roman" w:hAnsi="Times New Roman" w:cs="Times New Roman"/>
                <w:b/>
                <w:bCs/>
                <w:lang w:val="en-US"/>
              </w:rPr>
            </w:pPr>
            <w:r w:rsidRPr="005A709E">
              <w:rPr>
                <w:rFonts w:ascii="Times New Roman" w:hAnsi="Times New Roman" w:cs="Times New Roman"/>
                <w:b/>
                <w:bCs/>
                <w:lang w:val="en-US"/>
              </w:rPr>
              <w:t>Entity – Domain</w:t>
            </w:r>
          </w:p>
        </w:tc>
        <w:tc>
          <w:tcPr>
            <w:tcW w:w="2409" w:type="dxa"/>
          </w:tcPr>
          <w:p w14:paraId="3233E62F" w14:textId="77777777" w:rsidR="009540EF" w:rsidRPr="005A709E" w:rsidRDefault="009540EF" w:rsidP="00B162B5">
            <w:pPr>
              <w:rPr>
                <w:rFonts w:ascii="Times New Roman" w:hAnsi="Times New Roman" w:cs="Times New Roman"/>
                <w:b/>
                <w:bCs/>
                <w:lang w:val="en-US"/>
              </w:rPr>
            </w:pPr>
            <w:r w:rsidRPr="005A709E">
              <w:rPr>
                <w:rFonts w:ascii="Times New Roman" w:hAnsi="Times New Roman" w:cs="Times New Roman"/>
                <w:b/>
                <w:bCs/>
                <w:lang w:val="en-US"/>
              </w:rPr>
              <w:t>Entity - Range</w:t>
            </w:r>
          </w:p>
        </w:tc>
      </w:tr>
      <w:tr w:rsidR="009540EF" w:rsidRPr="005A709E" w14:paraId="5FFA8769" w14:textId="77777777" w:rsidTr="002E71F1">
        <w:tc>
          <w:tcPr>
            <w:tcW w:w="1277" w:type="dxa"/>
          </w:tcPr>
          <w:p w14:paraId="38AD2541" w14:textId="77777777" w:rsidR="009540EF" w:rsidRPr="005A709E" w:rsidRDefault="00784A31" w:rsidP="00B162B5">
            <w:pPr>
              <w:rPr>
                <w:rFonts w:ascii="Times New Roman" w:hAnsi="Times New Roman" w:cs="Times New Roman"/>
                <w:sz w:val="16"/>
                <w:szCs w:val="16"/>
                <w:lang w:val="en-US"/>
              </w:rPr>
            </w:pPr>
            <w:hyperlink w:anchor="_J1_used_as" w:history="1">
              <w:r w:rsidR="002823CF" w:rsidRPr="005A709E">
                <w:rPr>
                  <w:rStyle w:val="Collegamentoipertestuale"/>
                  <w:rFonts w:ascii="Times New Roman" w:hAnsi="Times New Roman" w:cs="Times New Roman"/>
                  <w:sz w:val="16"/>
                  <w:szCs w:val="16"/>
                  <w:lang w:val="en-US"/>
                </w:rPr>
                <w:t>J1</w:t>
              </w:r>
            </w:hyperlink>
          </w:p>
        </w:tc>
        <w:tc>
          <w:tcPr>
            <w:tcW w:w="3685" w:type="dxa"/>
          </w:tcPr>
          <w:p w14:paraId="657AF15F" w14:textId="77777777" w:rsidR="009540EF" w:rsidRPr="005A709E" w:rsidRDefault="002823CF" w:rsidP="00B162B5">
            <w:pPr>
              <w:rPr>
                <w:rFonts w:ascii="Times New Roman" w:hAnsi="Times New Roman" w:cs="Times New Roman"/>
                <w:color w:val="000000"/>
                <w:sz w:val="16"/>
                <w:szCs w:val="16"/>
              </w:rPr>
            </w:pPr>
            <w:r w:rsidRPr="005A709E">
              <w:rPr>
                <w:rFonts w:ascii="Times New Roman" w:hAnsi="Times New Roman" w:cs="Times New Roman"/>
                <w:color w:val="000000"/>
                <w:sz w:val="16"/>
                <w:szCs w:val="16"/>
                <w:lang w:val="en-US"/>
              </w:rPr>
              <w:t xml:space="preserve">used as premise (was premise for) </w:t>
            </w:r>
          </w:p>
        </w:tc>
        <w:tc>
          <w:tcPr>
            <w:tcW w:w="2268" w:type="dxa"/>
          </w:tcPr>
          <w:p w14:paraId="388AC3A5" w14:textId="77777777" w:rsidR="009540EF" w:rsidRPr="005A709E" w:rsidRDefault="00784A31" w:rsidP="00B162B5">
            <w:pPr>
              <w:rPr>
                <w:rFonts w:ascii="Times New Roman" w:hAnsi="Times New Roman" w:cs="Times New Roman"/>
                <w:sz w:val="16"/>
                <w:szCs w:val="16"/>
                <w:lang w:val="en-US"/>
              </w:rPr>
            </w:pPr>
            <w:hyperlink w:anchor="_I5_Inference_Making" w:history="1">
              <w:r w:rsidR="002823CF" w:rsidRPr="005A709E">
                <w:rPr>
                  <w:rStyle w:val="Collegamentoipertestuale"/>
                  <w:rFonts w:ascii="Times New Roman" w:hAnsi="Times New Roman" w:cs="Times New Roman"/>
                  <w:sz w:val="16"/>
                  <w:szCs w:val="16"/>
                  <w:lang w:val="en-US"/>
                </w:rPr>
                <w:t>I5</w:t>
              </w:r>
            </w:hyperlink>
            <w:r w:rsidR="002823CF" w:rsidRPr="005A709E">
              <w:rPr>
                <w:rFonts w:ascii="Times New Roman" w:hAnsi="Times New Roman" w:cs="Times New Roman"/>
                <w:sz w:val="16"/>
                <w:szCs w:val="16"/>
                <w:lang w:val="en-US"/>
              </w:rPr>
              <w:t xml:space="preserve"> Inference Making</w:t>
            </w:r>
          </w:p>
        </w:tc>
        <w:tc>
          <w:tcPr>
            <w:tcW w:w="2409" w:type="dxa"/>
          </w:tcPr>
          <w:p w14:paraId="3E806DA1" w14:textId="6DB32241" w:rsidR="009540EF" w:rsidRPr="005A709E" w:rsidRDefault="002823CF">
            <w:pPr>
              <w:rPr>
                <w:rFonts w:ascii="Times New Roman" w:hAnsi="Times New Roman" w:cs="Times New Roman"/>
                <w:sz w:val="16"/>
                <w:szCs w:val="16"/>
                <w:lang w:val="en-US"/>
              </w:rPr>
            </w:pPr>
            <w:r w:rsidRPr="00923B99">
              <w:rPr>
                <w:rStyle w:val="Collegamentoipertestuale"/>
                <w:rFonts w:ascii="Times New Roman" w:hAnsi="Times New Roman" w:cs="Times New Roman"/>
                <w:sz w:val="16"/>
                <w:szCs w:val="16"/>
                <w:lang w:val="en-US"/>
              </w:rPr>
              <w:t>I</w:t>
            </w:r>
            <w:r w:rsidR="00923B99">
              <w:rPr>
                <w:rStyle w:val="Collegamentoipertestuale"/>
                <w:rFonts w:ascii="Times New Roman" w:hAnsi="Times New Roman" w:cs="Times New Roman"/>
                <w:sz w:val="16"/>
                <w:szCs w:val="16"/>
                <w:lang w:val="en-US"/>
              </w:rPr>
              <w:t>8</w:t>
            </w:r>
            <w:r w:rsidRPr="000C3000">
              <w:rPr>
                <w:rFonts w:ascii="Times New Roman" w:hAnsi="Times New Roman" w:cs="Times New Roman"/>
              </w:rPr>
              <w:t xml:space="preserve"> </w:t>
            </w:r>
            <w:r w:rsidR="00923B99">
              <w:rPr>
                <w:rFonts w:ascii="Times New Roman" w:hAnsi="Times New Roman" w:cs="Times New Roman"/>
                <w:sz w:val="16"/>
                <w:szCs w:val="16"/>
                <w:lang w:val="en-US"/>
              </w:rPr>
              <w:t>Conviction</w:t>
            </w:r>
          </w:p>
        </w:tc>
      </w:tr>
      <w:tr w:rsidR="009540EF" w:rsidRPr="005A709E" w14:paraId="3C1C7BA6" w14:textId="77777777" w:rsidTr="002E71F1">
        <w:tc>
          <w:tcPr>
            <w:tcW w:w="1277" w:type="dxa"/>
          </w:tcPr>
          <w:p w14:paraId="2929C3C1" w14:textId="77777777" w:rsidR="009540EF" w:rsidRPr="005A709E" w:rsidRDefault="00784A31" w:rsidP="00B162B5">
            <w:pPr>
              <w:rPr>
                <w:rFonts w:ascii="Times New Roman" w:hAnsi="Times New Roman" w:cs="Times New Roman"/>
                <w:sz w:val="16"/>
                <w:szCs w:val="16"/>
                <w:lang w:val="en-US"/>
              </w:rPr>
            </w:pPr>
            <w:hyperlink w:anchor="_J2_concluded_that" w:history="1">
              <w:r w:rsidR="002823CF" w:rsidRPr="005A709E">
                <w:rPr>
                  <w:rStyle w:val="Collegamentoipertestuale"/>
                  <w:rFonts w:ascii="Times New Roman" w:hAnsi="Times New Roman" w:cs="Times New Roman"/>
                  <w:sz w:val="16"/>
                  <w:szCs w:val="16"/>
                  <w:lang w:val="en-US"/>
                </w:rPr>
                <w:t>J2</w:t>
              </w:r>
            </w:hyperlink>
          </w:p>
        </w:tc>
        <w:tc>
          <w:tcPr>
            <w:tcW w:w="3685" w:type="dxa"/>
          </w:tcPr>
          <w:p w14:paraId="42477936" w14:textId="77777777" w:rsidR="009540EF" w:rsidRPr="005A709E" w:rsidRDefault="002823CF" w:rsidP="00B162B5">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 xml:space="preserve">concluded that (was concluded by) </w:t>
            </w:r>
          </w:p>
        </w:tc>
        <w:tc>
          <w:tcPr>
            <w:tcW w:w="2268" w:type="dxa"/>
          </w:tcPr>
          <w:p w14:paraId="4B01EC00" w14:textId="77777777" w:rsidR="009540EF" w:rsidRPr="005A709E" w:rsidRDefault="00784A31" w:rsidP="00B162B5">
            <w:pPr>
              <w:rPr>
                <w:rFonts w:ascii="Times New Roman" w:hAnsi="Times New Roman" w:cs="Times New Roman"/>
                <w:sz w:val="16"/>
                <w:szCs w:val="16"/>
                <w:lang w:val="en-US"/>
              </w:rPr>
            </w:pPr>
            <w:hyperlink w:anchor="_S1_Matter_Removal" w:history="1">
              <w:r w:rsidR="002823CF" w:rsidRPr="005A709E">
                <w:rPr>
                  <w:rStyle w:val="Collegamentoipertestuale"/>
                  <w:rFonts w:ascii="Times New Roman" w:hAnsi="Times New Roman" w:cs="Times New Roman"/>
                  <w:sz w:val="16"/>
                  <w:szCs w:val="16"/>
                  <w:lang w:val="en-US"/>
                </w:rPr>
                <w:t xml:space="preserve">I1 </w:t>
              </w:r>
            </w:hyperlink>
            <w:r w:rsidR="002823CF" w:rsidRPr="005A709E">
              <w:rPr>
                <w:rFonts w:ascii="Times New Roman" w:hAnsi="Times New Roman" w:cs="Times New Roman"/>
                <w:sz w:val="16"/>
                <w:szCs w:val="16"/>
                <w:lang w:val="en-US"/>
              </w:rPr>
              <w:t>Argumentation</w:t>
            </w:r>
          </w:p>
        </w:tc>
        <w:tc>
          <w:tcPr>
            <w:tcW w:w="2409" w:type="dxa"/>
          </w:tcPr>
          <w:p w14:paraId="23C79E9C" w14:textId="0FF4F8DB" w:rsidR="009540EF" w:rsidRPr="005A709E" w:rsidRDefault="002823CF">
            <w:pPr>
              <w:rPr>
                <w:rFonts w:ascii="Times New Roman" w:hAnsi="Times New Roman" w:cs="Times New Roman"/>
                <w:sz w:val="16"/>
                <w:szCs w:val="16"/>
                <w:lang w:val="en-US"/>
              </w:rPr>
            </w:pPr>
            <w:r w:rsidRPr="00923B99">
              <w:rPr>
                <w:rStyle w:val="Collegamentoipertestuale"/>
                <w:rFonts w:ascii="Times New Roman" w:hAnsi="Times New Roman" w:cs="Times New Roman"/>
                <w:sz w:val="16"/>
                <w:szCs w:val="16"/>
                <w:lang w:val="en-US"/>
              </w:rPr>
              <w:t>I</w:t>
            </w:r>
            <w:r w:rsidR="00923B99">
              <w:rPr>
                <w:rStyle w:val="Collegamentoipertestuale"/>
                <w:rFonts w:ascii="Times New Roman" w:hAnsi="Times New Roman" w:cs="Times New Roman"/>
                <w:sz w:val="16"/>
                <w:szCs w:val="16"/>
                <w:lang w:val="en-US"/>
              </w:rPr>
              <w:t>8</w:t>
            </w:r>
            <w:r w:rsidRPr="000C3000">
              <w:rPr>
                <w:rFonts w:ascii="Times New Roman" w:hAnsi="Times New Roman" w:cs="Times New Roman"/>
              </w:rPr>
              <w:t xml:space="preserve"> </w:t>
            </w:r>
            <w:r w:rsidR="00923B99">
              <w:rPr>
                <w:rFonts w:ascii="Times New Roman" w:hAnsi="Times New Roman" w:cs="Times New Roman"/>
                <w:sz w:val="16"/>
                <w:szCs w:val="16"/>
                <w:lang w:val="en-US"/>
              </w:rPr>
              <w:t>Conviction</w:t>
            </w:r>
          </w:p>
        </w:tc>
      </w:tr>
      <w:tr w:rsidR="009540EF" w:rsidRPr="005A709E" w14:paraId="413E2C63" w14:textId="77777777" w:rsidTr="002E71F1">
        <w:tc>
          <w:tcPr>
            <w:tcW w:w="1277" w:type="dxa"/>
          </w:tcPr>
          <w:p w14:paraId="2BC052E4" w14:textId="77777777" w:rsidR="009540EF" w:rsidRPr="005A709E" w:rsidRDefault="00784A31" w:rsidP="00B162B5">
            <w:pPr>
              <w:rPr>
                <w:rFonts w:ascii="Times New Roman" w:hAnsi="Times New Roman" w:cs="Times New Roman"/>
                <w:sz w:val="16"/>
                <w:szCs w:val="16"/>
                <w:lang w:val="en-US"/>
              </w:rPr>
            </w:pPr>
            <w:hyperlink w:anchor="_J3_applies_(was" w:history="1">
              <w:r w:rsidR="002823CF" w:rsidRPr="005A709E">
                <w:rPr>
                  <w:rStyle w:val="Collegamentoipertestuale"/>
                  <w:rFonts w:ascii="Times New Roman" w:hAnsi="Times New Roman" w:cs="Times New Roman"/>
                  <w:sz w:val="16"/>
                  <w:szCs w:val="16"/>
                  <w:lang w:val="en-US"/>
                </w:rPr>
                <w:t>J3</w:t>
              </w:r>
            </w:hyperlink>
          </w:p>
        </w:tc>
        <w:tc>
          <w:tcPr>
            <w:tcW w:w="3685" w:type="dxa"/>
          </w:tcPr>
          <w:p w14:paraId="0C38C887" w14:textId="77777777" w:rsidR="009540EF" w:rsidRPr="005A709E" w:rsidRDefault="002823CF" w:rsidP="00B162B5">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 xml:space="preserve"> applies (was applied by)</w:t>
            </w:r>
          </w:p>
        </w:tc>
        <w:tc>
          <w:tcPr>
            <w:tcW w:w="2268" w:type="dxa"/>
          </w:tcPr>
          <w:p w14:paraId="79719265" w14:textId="77777777" w:rsidR="009540EF" w:rsidRPr="005A709E" w:rsidRDefault="00784A31" w:rsidP="00B162B5">
            <w:pPr>
              <w:rPr>
                <w:rFonts w:ascii="Times New Roman" w:hAnsi="Times New Roman" w:cs="Times New Roman"/>
                <w:sz w:val="16"/>
                <w:szCs w:val="16"/>
                <w:lang w:val="en-US"/>
              </w:rPr>
            </w:pPr>
            <w:hyperlink w:anchor="_I5_Inference_Making" w:history="1">
              <w:r w:rsidR="002823CF" w:rsidRPr="005A709E">
                <w:rPr>
                  <w:rStyle w:val="Collegamentoipertestuale"/>
                  <w:rFonts w:ascii="Times New Roman" w:hAnsi="Times New Roman" w:cs="Times New Roman"/>
                  <w:sz w:val="16"/>
                  <w:szCs w:val="16"/>
                  <w:lang w:val="en-US"/>
                </w:rPr>
                <w:t>I5</w:t>
              </w:r>
            </w:hyperlink>
            <w:r w:rsidR="002823CF" w:rsidRPr="005A709E">
              <w:rPr>
                <w:rFonts w:ascii="Times New Roman" w:hAnsi="Times New Roman" w:cs="Times New Roman"/>
                <w:sz w:val="16"/>
                <w:szCs w:val="16"/>
                <w:lang w:val="en-US"/>
              </w:rPr>
              <w:t xml:space="preserve"> Inference Making</w:t>
            </w:r>
          </w:p>
        </w:tc>
        <w:tc>
          <w:tcPr>
            <w:tcW w:w="2409" w:type="dxa"/>
          </w:tcPr>
          <w:p w14:paraId="150A251B" w14:textId="77777777" w:rsidR="009540EF" w:rsidRPr="005A709E" w:rsidRDefault="00784A31" w:rsidP="00B162B5">
            <w:pPr>
              <w:rPr>
                <w:rFonts w:ascii="Times New Roman" w:hAnsi="Times New Roman" w:cs="Times New Roman"/>
                <w:sz w:val="16"/>
                <w:szCs w:val="16"/>
                <w:lang w:val="en-US"/>
              </w:rPr>
            </w:pPr>
            <w:hyperlink w:anchor="_I3_Inference_Logic" w:history="1">
              <w:r w:rsidR="004B48CD" w:rsidRPr="005A709E">
                <w:rPr>
                  <w:rStyle w:val="Collegamentoipertestuale"/>
                  <w:rFonts w:ascii="Times New Roman" w:hAnsi="Times New Roman" w:cs="Times New Roman"/>
                  <w:sz w:val="16"/>
                  <w:szCs w:val="16"/>
                  <w:lang w:val="en-US"/>
                </w:rPr>
                <w:t>I3</w:t>
              </w:r>
            </w:hyperlink>
            <w:r w:rsidR="004B48CD" w:rsidRPr="005A709E">
              <w:rPr>
                <w:rFonts w:ascii="Times New Roman" w:hAnsi="Times New Roman" w:cs="Times New Roman"/>
                <w:sz w:val="16"/>
                <w:szCs w:val="16"/>
                <w:lang w:val="en-US"/>
              </w:rPr>
              <w:t xml:space="preserve"> Inference Logic</w:t>
            </w:r>
          </w:p>
        </w:tc>
      </w:tr>
      <w:tr w:rsidR="009540EF" w:rsidRPr="005A709E" w14:paraId="153CAD74" w14:textId="77777777" w:rsidTr="002E71F1">
        <w:tc>
          <w:tcPr>
            <w:tcW w:w="1277" w:type="dxa"/>
          </w:tcPr>
          <w:p w14:paraId="0939B8EC" w14:textId="77777777" w:rsidR="009540EF" w:rsidRPr="005A709E" w:rsidRDefault="00784A31" w:rsidP="00B162B5">
            <w:pPr>
              <w:rPr>
                <w:rFonts w:ascii="Times New Roman" w:hAnsi="Times New Roman" w:cs="Times New Roman"/>
                <w:sz w:val="16"/>
                <w:szCs w:val="16"/>
                <w:lang w:val="en-US"/>
              </w:rPr>
            </w:pPr>
            <w:hyperlink w:anchor="_J4_that_(is" w:history="1">
              <w:r w:rsidR="002823CF" w:rsidRPr="005A709E">
                <w:rPr>
                  <w:rStyle w:val="Collegamentoipertestuale"/>
                  <w:rFonts w:ascii="Times New Roman" w:hAnsi="Times New Roman" w:cs="Times New Roman"/>
                  <w:sz w:val="16"/>
                  <w:szCs w:val="16"/>
                  <w:lang w:val="en-US"/>
                </w:rPr>
                <w:t>J4</w:t>
              </w:r>
            </w:hyperlink>
          </w:p>
        </w:tc>
        <w:tc>
          <w:tcPr>
            <w:tcW w:w="3685" w:type="dxa"/>
          </w:tcPr>
          <w:p w14:paraId="0677D8E1" w14:textId="77777777" w:rsidR="009540EF" w:rsidRPr="005A709E" w:rsidRDefault="002823CF" w:rsidP="00DD054E">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that (is subject of)</w:t>
            </w:r>
          </w:p>
        </w:tc>
        <w:tc>
          <w:tcPr>
            <w:tcW w:w="2268" w:type="dxa"/>
          </w:tcPr>
          <w:p w14:paraId="3EC7EA7C" w14:textId="77777777" w:rsidR="009540EF" w:rsidRPr="005A709E" w:rsidRDefault="00784A31" w:rsidP="00B162B5">
            <w:pPr>
              <w:rPr>
                <w:rFonts w:ascii="Times New Roman" w:hAnsi="Times New Roman" w:cs="Times New Roman"/>
                <w:sz w:val="16"/>
                <w:szCs w:val="16"/>
                <w:lang w:val="en-US"/>
              </w:rPr>
            </w:pPr>
            <w:hyperlink w:anchor="_S2_Sample_Taking" w:history="1">
              <w:r w:rsidR="002823CF" w:rsidRPr="005A709E">
                <w:rPr>
                  <w:rStyle w:val="Collegamentoipertestuale"/>
                  <w:rFonts w:ascii="Times New Roman" w:hAnsi="Times New Roman" w:cs="Times New Roman"/>
                  <w:sz w:val="16"/>
                  <w:szCs w:val="16"/>
                  <w:lang w:val="en-US"/>
                </w:rPr>
                <w:t>I2</w:t>
              </w:r>
            </w:hyperlink>
            <w:r w:rsidR="002823CF" w:rsidRPr="000C3000">
              <w:rPr>
                <w:rFonts w:ascii="Times New Roman" w:hAnsi="Times New Roman" w:cs="Times New Roman"/>
              </w:rPr>
              <w:t xml:space="preserve"> </w:t>
            </w:r>
            <w:r w:rsidR="002823CF" w:rsidRPr="005A709E">
              <w:rPr>
                <w:rFonts w:ascii="Times New Roman" w:hAnsi="Times New Roman" w:cs="Times New Roman"/>
                <w:sz w:val="16"/>
                <w:szCs w:val="16"/>
                <w:lang w:val="en-US"/>
              </w:rPr>
              <w:t>Belief</w:t>
            </w:r>
          </w:p>
        </w:tc>
        <w:tc>
          <w:tcPr>
            <w:tcW w:w="2409" w:type="dxa"/>
          </w:tcPr>
          <w:p w14:paraId="167B5A1C" w14:textId="77777777" w:rsidR="009540EF" w:rsidRPr="005A709E" w:rsidRDefault="00784A31" w:rsidP="00B162B5">
            <w:pPr>
              <w:rPr>
                <w:rFonts w:ascii="Times New Roman" w:hAnsi="Times New Roman" w:cs="Times New Roman"/>
                <w:sz w:val="16"/>
                <w:szCs w:val="16"/>
                <w:lang w:val="en-US"/>
              </w:rPr>
            </w:pPr>
            <w:hyperlink w:anchor="_I4_Proposition_Set" w:history="1">
              <w:r w:rsidR="004B48CD" w:rsidRPr="005A709E">
                <w:rPr>
                  <w:rStyle w:val="Collegamentoipertestuale"/>
                  <w:rFonts w:ascii="Times New Roman" w:hAnsi="Times New Roman" w:cs="Times New Roman"/>
                  <w:sz w:val="16"/>
                  <w:szCs w:val="16"/>
                  <w:lang w:val="en-US"/>
                </w:rPr>
                <w:t>I4</w:t>
              </w:r>
            </w:hyperlink>
            <w:r w:rsidR="004B48CD" w:rsidRPr="005A709E">
              <w:rPr>
                <w:rFonts w:ascii="Times New Roman" w:hAnsi="Times New Roman" w:cs="Times New Roman"/>
                <w:sz w:val="16"/>
                <w:szCs w:val="16"/>
                <w:lang w:val="en-US"/>
              </w:rPr>
              <w:t xml:space="preserve"> Proposition Set</w:t>
            </w:r>
          </w:p>
        </w:tc>
      </w:tr>
      <w:tr w:rsidR="009540EF" w:rsidRPr="005A709E" w14:paraId="0AE72F55" w14:textId="77777777" w:rsidTr="002E71F1">
        <w:tc>
          <w:tcPr>
            <w:tcW w:w="1277" w:type="dxa"/>
          </w:tcPr>
          <w:p w14:paraId="53D70758" w14:textId="77777777" w:rsidR="009540EF" w:rsidRPr="005A709E" w:rsidRDefault="00784A31" w:rsidP="00B162B5">
            <w:pPr>
              <w:rPr>
                <w:rFonts w:ascii="Times New Roman" w:hAnsi="Times New Roman" w:cs="Times New Roman"/>
                <w:sz w:val="16"/>
                <w:szCs w:val="16"/>
                <w:lang w:val="en-US"/>
              </w:rPr>
            </w:pPr>
            <w:hyperlink w:anchor="_J5_holds_to" w:history="1">
              <w:r w:rsidR="002823CF" w:rsidRPr="005A709E">
                <w:rPr>
                  <w:rStyle w:val="Collegamentoipertestuale"/>
                  <w:rFonts w:ascii="Times New Roman" w:hAnsi="Times New Roman" w:cs="Times New Roman"/>
                  <w:sz w:val="16"/>
                  <w:szCs w:val="16"/>
                  <w:lang w:val="en-US"/>
                </w:rPr>
                <w:t>J5</w:t>
              </w:r>
            </w:hyperlink>
          </w:p>
        </w:tc>
        <w:tc>
          <w:tcPr>
            <w:tcW w:w="3685" w:type="dxa"/>
          </w:tcPr>
          <w:p w14:paraId="7B418A64" w14:textId="77777777" w:rsidR="009540EF" w:rsidRPr="005A709E" w:rsidRDefault="00141351" w:rsidP="00B162B5">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holds to be</w:t>
            </w:r>
          </w:p>
        </w:tc>
        <w:tc>
          <w:tcPr>
            <w:tcW w:w="2268" w:type="dxa"/>
          </w:tcPr>
          <w:p w14:paraId="1C670CDA" w14:textId="77777777" w:rsidR="009540EF" w:rsidRPr="005A709E" w:rsidRDefault="00784A31" w:rsidP="00B162B5">
            <w:pPr>
              <w:rPr>
                <w:rFonts w:ascii="Times New Roman" w:hAnsi="Times New Roman" w:cs="Times New Roman"/>
                <w:sz w:val="16"/>
                <w:szCs w:val="16"/>
                <w:lang w:val="en-US"/>
              </w:rPr>
            </w:pPr>
            <w:hyperlink w:anchor="_S2_Sample_Taking" w:history="1">
              <w:r w:rsidR="002823CF" w:rsidRPr="005A709E">
                <w:rPr>
                  <w:rStyle w:val="Collegamentoipertestuale"/>
                  <w:rFonts w:ascii="Times New Roman" w:hAnsi="Times New Roman" w:cs="Times New Roman"/>
                  <w:sz w:val="16"/>
                  <w:szCs w:val="16"/>
                  <w:lang w:val="en-US"/>
                </w:rPr>
                <w:t>I2</w:t>
              </w:r>
            </w:hyperlink>
            <w:r w:rsidR="002823CF" w:rsidRPr="000C3000">
              <w:rPr>
                <w:rFonts w:ascii="Times New Roman" w:hAnsi="Times New Roman" w:cs="Times New Roman"/>
              </w:rPr>
              <w:t xml:space="preserve"> </w:t>
            </w:r>
            <w:r w:rsidR="002823CF" w:rsidRPr="005A709E">
              <w:rPr>
                <w:rFonts w:ascii="Times New Roman" w:hAnsi="Times New Roman" w:cs="Times New Roman"/>
                <w:sz w:val="16"/>
                <w:szCs w:val="16"/>
                <w:lang w:val="en-US"/>
              </w:rPr>
              <w:t>Belief</w:t>
            </w:r>
          </w:p>
        </w:tc>
        <w:tc>
          <w:tcPr>
            <w:tcW w:w="2409" w:type="dxa"/>
          </w:tcPr>
          <w:p w14:paraId="3864B7AD" w14:textId="77777777" w:rsidR="009540EF" w:rsidRPr="005A709E" w:rsidRDefault="00784A31" w:rsidP="00B162B5">
            <w:pPr>
              <w:rPr>
                <w:rFonts w:ascii="Times New Roman" w:hAnsi="Times New Roman" w:cs="Times New Roman"/>
                <w:sz w:val="16"/>
                <w:szCs w:val="16"/>
                <w:lang w:val="en-US"/>
              </w:rPr>
            </w:pPr>
            <w:hyperlink w:anchor="_I6_Belief_Value" w:history="1">
              <w:r w:rsidR="004B48CD" w:rsidRPr="005A709E">
                <w:rPr>
                  <w:rStyle w:val="Collegamentoipertestuale"/>
                  <w:rFonts w:ascii="Times New Roman" w:hAnsi="Times New Roman" w:cs="Times New Roman"/>
                  <w:sz w:val="16"/>
                  <w:szCs w:val="16"/>
                  <w:lang w:val="en-US"/>
                </w:rPr>
                <w:t>I6</w:t>
              </w:r>
              <w:r w:rsidR="004B48CD" w:rsidRPr="000C3000">
                <w:rPr>
                  <w:rStyle w:val="Collegamentoipertestuale"/>
                  <w:rFonts w:ascii="Times New Roman" w:hAnsi="Times New Roman" w:cs="Times New Roman"/>
                </w:rPr>
                <w:t xml:space="preserve"> </w:t>
              </w:r>
            </w:hyperlink>
            <w:r w:rsidR="004B48CD" w:rsidRPr="005A709E">
              <w:rPr>
                <w:rFonts w:ascii="Times New Roman" w:hAnsi="Times New Roman" w:cs="Times New Roman"/>
                <w:sz w:val="16"/>
                <w:szCs w:val="16"/>
                <w:lang w:val="en-US"/>
              </w:rPr>
              <w:t>Belief Value</w:t>
            </w:r>
          </w:p>
        </w:tc>
      </w:tr>
      <w:tr w:rsidR="009540EF" w:rsidRPr="005A709E" w14:paraId="5572FD03" w14:textId="77777777" w:rsidTr="002E71F1">
        <w:tc>
          <w:tcPr>
            <w:tcW w:w="1277" w:type="dxa"/>
          </w:tcPr>
          <w:p w14:paraId="620F8E4B" w14:textId="77777777" w:rsidR="009540EF" w:rsidRPr="005A709E" w:rsidRDefault="00784A31" w:rsidP="00B162B5">
            <w:pPr>
              <w:rPr>
                <w:rFonts w:ascii="Times New Roman" w:hAnsi="Times New Roman" w:cs="Times New Roman"/>
                <w:sz w:val="16"/>
                <w:szCs w:val="16"/>
                <w:lang w:val="en-US"/>
              </w:rPr>
            </w:pPr>
            <w:hyperlink w:anchor="_J6_adopted_(adopted" w:history="1">
              <w:r w:rsidR="002823CF" w:rsidRPr="005A709E">
                <w:rPr>
                  <w:rStyle w:val="Collegamentoipertestuale"/>
                  <w:rFonts w:ascii="Times New Roman" w:hAnsi="Times New Roman" w:cs="Times New Roman"/>
                  <w:sz w:val="16"/>
                  <w:szCs w:val="16"/>
                  <w:lang w:val="en-US"/>
                </w:rPr>
                <w:t>J6</w:t>
              </w:r>
            </w:hyperlink>
          </w:p>
        </w:tc>
        <w:tc>
          <w:tcPr>
            <w:tcW w:w="3685" w:type="dxa"/>
          </w:tcPr>
          <w:p w14:paraId="09D2B8DA" w14:textId="1BDFA8F6" w:rsidR="0049405A" w:rsidRDefault="002823CF" w:rsidP="00B162B5">
            <w:pPr>
              <w:autoSpaceDE w:val="0"/>
              <w:autoSpaceDN w:val="0"/>
              <w:adjustRightInd w:val="0"/>
              <w:spacing w:after="0" w:line="240" w:lineRule="auto"/>
              <w:jc w:val="both"/>
              <w:rPr>
                <w:rFonts w:ascii="Times New Roman" w:hAnsi="Times New Roman" w:cs="Times New Roman"/>
                <w:color w:val="000000"/>
                <w:sz w:val="16"/>
                <w:szCs w:val="16"/>
                <w:lang w:val="en-US"/>
              </w:rPr>
            </w:pPr>
            <w:r w:rsidRPr="005A709E">
              <w:rPr>
                <w:rFonts w:ascii="Times New Roman" w:hAnsi="Times New Roman" w:cs="Times New Roman"/>
                <w:color w:val="000000"/>
                <w:sz w:val="16"/>
                <w:szCs w:val="16"/>
                <w:lang w:val="en-US"/>
              </w:rPr>
              <w:t xml:space="preserve">adopted (adopted by) </w:t>
            </w:r>
          </w:p>
          <w:p w14:paraId="64FC64C7" w14:textId="77777777" w:rsidR="009540EF" w:rsidRPr="002E71F1" w:rsidRDefault="009540EF" w:rsidP="002E71F1">
            <w:pPr>
              <w:rPr>
                <w:rFonts w:ascii="Times New Roman" w:hAnsi="Times New Roman" w:cs="Times New Roman"/>
                <w:sz w:val="16"/>
                <w:szCs w:val="16"/>
                <w:lang w:val="en-US"/>
              </w:rPr>
            </w:pPr>
          </w:p>
        </w:tc>
        <w:tc>
          <w:tcPr>
            <w:tcW w:w="2268" w:type="dxa"/>
          </w:tcPr>
          <w:p w14:paraId="3B339E8C" w14:textId="43FB952B" w:rsidR="009540EF" w:rsidRPr="00953A02" w:rsidRDefault="00784A31">
            <w:pPr>
              <w:rPr>
                <w:rFonts w:ascii="Times New Roman" w:hAnsi="Times New Roman" w:cs="Times New Roman"/>
                <w:sz w:val="16"/>
                <w:szCs w:val="16"/>
                <w:lang w:val="en-US"/>
              </w:rPr>
            </w:pPr>
            <w:hyperlink w:anchor="_I7_Belief_Adoption" w:history="1">
              <w:r w:rsidR="004B48CD" w:rsidRPr="005A709E">
                <w:rPr>
                  <w:rStyle w:val="Collegamentoipertestuale"/>
                  <w:rFonts w:ascii="Times New Roman" w:hAnsi="Times New Roman" w:cs="Times New Roman"/>
                  <w:sz w:val="16"/>
                  <w:szCs w:val="16"/>
                </w:rPr>
                <w:t>I7</w:t>
              </w:r>
            </w:hyperlink>
            <w:r w:rsidR="004B48CD" w:rsidRPr="005A709E">
              <w:rPr>
                <w:rFonts w:ascii="Times New Roman" w:hAnsi="Times New Roman" w:cs="Times New Roman"/>
                <w:sz w:val="16"/>
                <w:szCs w:val="16"/>
                <w:lang w:val="en-US"/>
              </w:rPr>
              <w:t xml:space="preserve"> Belief Adoptio</w:t>
            </w:r>
            <w:r w:rsidR="00953A02">
              <w:rPr>
                <w:rFonts w:ascii="Times New Roman" w:hAnsi="Times New Roman" w:cs="Times New Roman"/>
                <w:sz w:val="16"/>
                <w:szCs w:val="16"/>
                <w:lang w:val="en-US"/>
              </w:rPr>
              <w:t>n</w:t>
            </w:r>
          </w:p>
        </w:tc>
        <w:tc>
          <w:tcPr>
            <w:tcW w:w="2409" w:type="dxa"/>
          </w:tcPr>
          <w:p w14:paraId="5E00624B" w14:textId="77777777" w:rsidR="009540EF" w:rsidRDefault="00784A31" w:rsidP="00B162B5">
            <w:pPr>
              <w:rPr>
                <w:rFonts w:ascii="Times New Roman" w:hAnsi="Times New Roman" w:cs="Times New Roman"/>
                <w:sz w:val="16"/>
                <w:szCs w:val="16"/>
                <w:lang w:val="en-US"/>
              </w:rPr>
            </w:pPr>
            <w:hyperlink w:anchor="_S2_Sample_Taking" w:history="1">
              <w:r w:rsidR="002823CF" w:rsidRPr="005A709E">
                <w:rPr>
                  <w:rStyle w:val="Collegamentoipertestuale"/>
                  <w:rFonts w:ascii="Times New Roman" w:hAnsi="Times New Roman" w:cs="Times New Roman"/>
                  <w:sz w:val="16"/>
                  <w:szCs w:val="16"/>
                  <w:lang w:val="en-US"/>
                </w:rPr>
                <w:t>I2</w:t>
              </w:r>
            </w:hyperlink>
            <w:r w:rsidR="002823CF" w:rsidRPr="000C3000">
              <w:rPr>
                <w:rFonts w:ascii="Times New Roman" w:hAnsi="Times New Roman" w:cs="Times New Roman"/>
              </w:rPr>
              <w:t xml:space="preserve"> </w:t>
            </w:r>
            <w:r w:rsidR="002823CF" w:rsidRPr="005A709E">
              <w:rPr>
                <w:rFonts w:ascii="Times New Roman" w:hAnsi="Times New Roman" w:cs="Times New Roman"/>
                <w:sz w:val="16"/>
                <w:szCs w:val="16"/>
                <w:lang w:val="en-US"/>
              </w:rPr>
              <w:t>Belief</w:t>
            </w:r>
          </w:p>
          <w:p w14:paraId="48A0A1FB" w14:textId="77777777" w:rsidR="00953A02" w:rsidRPr="005A709E" w:rsidRDefault="00953A02" w:rsidP="00B162B5">
            <w:pPr>
              <w:rPr>
                <w:rFonts w:ascii="Times New Roman" w:hAnsi="Times New Roman" w:cs="Times New Roman"/>
                <w:sz w:val="16"/>
                <w:szCs w:val="16"/>
                <w:lang w:val="en-US"/>
              </w:rPr>
            </w:pPr>
          </w:p>
        </w:tc>
      </w:tr>
      <w:tr w:rsidR="00953A02" w:rsidRPr="005A709E" w14:paraId="105D28E3" w14:textId="77777777" w:rsidTr="002E71F1">
        <w:tc>
          <w:tcPr>
            <w:tcW w:w="1277" w:type="dxa"/>
          </w:tcPr>
          <w:p w14:paraId="4A713FF6" w14:textId="22A3D3CF" w:rsidR="00953A02" w:rsidRPr="005A709E" w:rsidRDefault="00953A02" w:rsidP="00203270">
            <w:pPr>
              <w:rPr>
                <w:rFonts w:ascii="Times New Roman" w:hAnsi="Times New Roman" w:cs="Times New Roman"/>
                <w:sz w:val="16"/>
                <w:szCs w:val="16"/>
                <w:lang w:val="en-US"/>
              </w:rPr>
            </w:pPr>
            <w:r w:rsidRPr="00953A02">
              <w:rPr>
                <w:rStyle w:val="Collegamentoipertestuale"/>
                <w:rFonts w:ascii="Times New Roman" w:hAnsi="Times New Roman" w:cs="Times New Roman"/>
                <w:sz w:val="16"/>
                <w:szCs w:val="16"/>
                <w:lang w:val="en-US"/>
              </w:rPr>
              <w:t>J</w:t>
            </w:r>
            <w:r>
              <w:rPr>
                <w:rStyle w:val="Collegamentoipertestuale"/>
                <w:rFonts w:ascii="Times New Roman" w:hAnsi="Times New Roman" w:cs="Times New Roman"/>
                <w:sz w:val="16"/>
                <w:szCs w:val="16"/>
                <w:lang w:val="en-US"/>
              </w:rPr>
              <w:t>7</w:t>
            </w:r>
          </w:p>
        </w:tc>
        <w:tc>
          <w:tcPr>
            <w:tcW w:w="3685" w:type="dxa"/>
          </w:tcPr>
          <w:p w14:paraId="75AF9B1A" w14:textId="2076E85B" w:rsidR="00953A02" w:rsidRPr="005A709E" w:rsidRDefault="00953A02" w:rsidP="00203270">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is based on evidence from (is evidence for</w:t>
            </w:r>
            <w:r w:rsidRPr="005A709E">
              <w:rPr>
                <w:rFonts w:ascii="Times New Roman" w:hAnsi="Times New Roman" w:cs="Times New Roman"/>
                <w:color w:val="000000"/>
                <w:sz w:val="16"/>
                <w:szCs w:val="16"/>
                <w:lang w:val="en-US"/>
              </w:rPr>
              <w:t xml:space="preserve">) </w:t>
            </w:r>
          </w:p>
        </w:tc>
        <w:tc>
          <w:tcPr>
            <w:tcW w:w="2268" w:type="dxa"/>
          </w:tcPr>
          <w:p w14:paraId="6CDE335F" w14:textId="77777777" w:rsidR="00953A02" w:rsidRPr="005A709E" w:rsidRDefault="00784A31" w:rsidP="00203270">
            <w:pPr>
              <w:rPr>
                <w:rFonts w:ascii="Times New Roman" w:hAnsi="Times New Roman" w:cs="Times New Roman"/>
                <w:sz w:val="16"/>
                <w:szCs w:val="16"/>
                <w:lang w:val="en-US"/>
              </w:rPr>
            </w:pPr>
            <w:hyperlink w:anchor="_I7_Belief_Adoption" w:history="1">
              <w:r w:rsidR="00953A02" w:rsidRPr="005A709E">
                <w:rPr>
                  <w:rStyle w:val="Collegamentoipertestuale"/>
                  <w:rFonts w:ascii="Times New Roman" w:hAnsi="Times New Roman" w:cs="Times New Roman"/>
                  <w:sz w:val="16"/>
                  <w:szCs w:val="16"/>
                </w:rPr>
                <w:t>I7</w:t>
              </w:r>
            </w:hyperlink>
            <w:r w:rsidR="00953A02" w:rsidRPr="005A709E">
              <w:rPr>
                <w:rFonts w:ascii="Times New Roman" w:hAnsi="Times New Roman" w:cs="Times New Roman"/>
                <w:sz w:val="16"/>
                <w:szCs w:val="16"/>
                <w:lang w:val="en-US"/>
              </w:rPr>
              <w:t xml:space="preserve"> Belief Adoption</w:t>
            </w:r>
          </w:p>
        </w:tc>
        <w:tc>
          <w:tcPr>
            <w:tcW w:w="2409" w:type="dxa"/>
          </w:tcPr>
          <w:p w14:paraId="558563C6" w14:textId="77777777" w:rsidR="00953A02" w:rsidRDefault="00953A02">
            <w:pPr>
              <w:rPr>
                <w:rFonts w:ascii="Times New Roman" w:hAnsi="Times New Roman" w:cs="Times New Roman"/>
                <w:sz w:val="16"/>
                <w:szCs w:val="16"/>
                <w:lang w:val="en-US"/>
              </w:rPr>
            </w:pPr>
            <w:r w:rsidRPr="00953A02">
              <w:rPr>
                <w:rStyle w:val="Collegamentoipertestuale"/>
                <w:rFonts w:ascii="Times New Roman" w:hAnsi="Times New Roman" w:cs="Times New Roman"/>
                <w:sz w:val="16"/>
                <w:szCs w:val="16"/>
                <w:lang w:val="en-US"/>
              </w:rPr>
              <w:t>E73</w:t>
            </w:r>
            <w:r w:rsidRPr="000C3000">
              <w:rPr>
                <w:rFonts w:ascii="Times New Roman" w:hAnsi="Times New Roman" w:cs="Times New Roman"/>
              </w:rPr>
              <w:t xml:space="preserve"> </w:t>
            </w:r>
            <w:r>
              <w:rPr>
                <w:rFonts w:ascii="Times New Roman" w:hAnsi="Times New Roman" w:cs="Times New Roman"/>
                <w:sz w:val="16"/>
                <w:szCs w:val="16"/>
                <w:lang w:val="en-US"/>
              </w:rPr>
              <w:t>Information Object</w:t>
            </w:r>
          </w:p>
          <w:p w14:paraId="2365B854" w14:textId="400C5873" w:rsidR="00E53151" w:rsidRPr="005A709E" w:rsidRDefault="00E53151">
            <w:pPr>
              <w:rPr>
                <w:rFonts w:ascii="Times New Roman" w:hAnsi="Times New Roman" w:cs="Times New Roman"/>
                <w:sz w:val="16"/>
                <w:szCs w:val="16"/>
                <w:lang w:val="en-US"/>
              </w:rPr>
            </w:pPr>
          </w:p>
        </w:tc>
      </w:tr>
      <w:tr w:rsidR="00E53151" w:rsidRPr="005A709E" w14:paraId="403577F1" w14:textId="77777777" w:rsidTr="002E71F1">
        <w:tc>
          <w:tcPr>
            <w:tcW w:w="1277" w:type="dxa"/>
          </w:tcPr>
          <w:p w14:paraId="795190C5" w14:textId="6DC68817" w:rsidR="00E53151" w:rsidRPr="005A709E" w:rsidRDefault="00E53151" w:rsidP="00203270">
            <w:pPr>
              <w:rPr>
                <w:rFonts w:ascii="Times New Roman" w:hAnsi="Times New Roman" w:cs="Times New Roman"/>
                <w:sz w:val="16"/>
                <w:szCs w:val="16"/>
                <w:lang w:val="en-US"/>
              </w:rPr>
            </w:pPr>
            <w:r w:rsidRPr="00D96C76">
              <w:rPr>
                <w:rStyle w:val="Collegamentoipertestuale"/>
                <w:rFonts w:ascii="Times New Roman" w:hAnsi="Times New Roman" w:cs="Times New Roman"/>
                <w:sz w:val="16"/>
                <w:szCs w:val="16"/>
                <w:lang w:val="en-US"/>
              </w:rPr>
              <w:t>J</w:t>
            </w:r>
            <w:r>
              <w:rPr>
                <w:rStyle w:val="Collegamentoipertestuale"/>
                <w:rFonts w:ascii="Times New Roman" w:hAnsi="Times New Roman" w:cs="Times New Roman"/>
                <w:sz w:val="16"/>
                <w:szCs w:val="16"/>
                <w:lang w:val="en-US"/>
              </w:rPr>
              <w:t>8</w:t>
            </w:r>
          </w:p>
        </w:tc>
        <w:tc>
          <w:tcPr>
            <w:tcW w:w="3685" w:type="dxa"/>
          </w:tcPr>
          <w:p w14:paraId="492BE0B5" w14:textId="391AD0E3" w:rsidR="00E53151" w:rsidRPr="005A709E" w:rsidRDefault="00E53151">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understands (is understood by</w:t>
            </w:r>
            <w:r w:rsidRPr="005A709E">
              <w:rPr>
                <w:rFonts w:ascii="Times New Roman" w:hAnsi="Times New Roman" w:cs="Times New Roman"/>
                <w:color w:val="000000"/>
                <w:sz w:val="16"/>
                <w:szCs w:val="16"/>
                <w:lang w:val="en-US"/>
              </w:rPr>
              <w:t xml:space="preserve">) </w:t>
            </w:r>
          </w:p>
        </w:tc>
        <w:tc>
          <w:tcPr>
            <w:tcW w:w="2268" w:type="dxa"/>
          </w:tcPr>
          <w:p w14:paraId="3358656F" w14:textId="4B626BA8" w:rsidR="00E53151" w:rsidRPr="005A709E" w:rsidRDefault="00E53151">
            <w:pPr>
              <w:rPr>
                <w:rFonts w:ascii="Times New Roman" w:hAnsi="Times New Roman" w:cs="Times New Roman"/>
                <w:sz w:val="16"/>
                <w:szCs w:val="16"/>
                <w:lang w:val="en-US"/>
              </w:rPr>
            </w:pPr>
            <w:r w:rsidRPr="00E53151">
              <w:rPr>
                <w:rStyle w:val="Collegamentoipertestuale"/>
                <w:rFonts w:ascii="Times New Roman" w:hAnsi="Times New Roman" w:cs="Times New Roman"/>
                <w:sz w:val="16"/>
                <w:szCs w:val="16"/>
              </w:rPr>
              <w:t>I</w:t>
            </w:r>
            <w:r>
              <w:rPr>
                <w:rStyle w:val="Collegamentoipertestuale"/>
                <w:rFonts w:ascii="Times New Roman" w:hAnsi="Times New Roman" w:cs="Times New Roman"/>
                <w:sz w:val="16"/>
                <w:szCs w:val="16"/>
              </w:rPr>
              <w:t>9</w:t>
            </w:r>
            <w:r>
              <w:rPr>
                <w:rFonts w:ascii="Times New Roman" w:hAnsi="Times New Roman" w:cs="Times New Roman"/>
                <w:sz w:val="16"/>
                <w:szCs w:val="16"/>
                <w:lang w:val="en-US"/>
              </w:rPr>
              <w:t xml:space="preserve"> Provenanced Comprehension</w:t>
            </w:r>
          </w:p>
        </w:tc>
        <w:tc>
          <w:tcPr>
            <w:tcW w:w="2409" w:type="dxa"/>
          </w:tcPr>
          <w:p w14:paraId="38CAB970" w14:textId="77777777" w:rsidR="00E53151" w:rsidRDefault="00E53151" w:rsidP="00203270">
            <w:pPr>
              <w:rPr>
                <w:rFonts w:ascii="Times New Roman" w:hAnsi="Times New Roman" w:cs="Times New Roman"/>
                <w:sz w:val="16"/>
                <w:szCs w:val="16"/>
                <w:lang w:val="en-US"/>
              </w:rPr>
            </w:pPr>
            <w:r w:rsidRPr="00D96C76">
              <w:rPr>
                <w:rStyle w:val="Collegamentoipertestuale"/>
                <w:rFonts w:ascii="Times New Roman" w:hAnsi="Times New Roman" w:cs="Times New Roman"/>
                <w:sz w:val="16"/>
                <w:szCs w:val="16"/>
                <w:lang w:val="en-US"/>
              </w:rPr>
              <w:t>E73</w:t>
            </w:r>
            <w:r w:rsidRPr="000C3000">
              <w:rPr>
                <w:rFonts w:ascii="Times New Roman" w:hAnsi="Times New Roman" w:cs="Times New Roman"/>
              </w:rPr>
              <w:t xml:space="preserve"> </w:t>
            </w:r>
            <w:r>
              <w:rPr>
                <w:rFonts w:ascii="Times New Roman" w:hAnsi="Times New Roman" w:cs="Times New Roman"/>
                <w:sz w:val="16"/>
                <w:szCs w:val="16"/>
                <w:lang w:val="en-US"/>
              </w:rPr>
              <w:t>Information Object</w:t>
            </w:r>
          </w:p>
          <w:p w14:paraId="61381975" w14:textId="77777777" w:rsidR="00E53151" w:rsidRPr="005A709E" w:rsidRDefault="00E53151" w:rsidP="00203270">
            <w:pPr>
              <w:rPr>
                <w:rFonts w:ascii="Times New Roman" w:hAnsi="Times New Roman" w:cs="Times New Roman"/>
                <w:sz w:val="16"/>
                <w:szCs w:val="16"/>
                <w:lang w:val="en-US"/>
              </w:rPr>
            </w:pPr>
          </w:p>
        </w:tc>
      </w:tr>
      <w:tr w:rsidR="00E53151" w:rsidRPr="005A709E" w14:paraId="2B92C823" w14:textId="77777777" w:rsidTr="002E71F1">
        <w:tc>
          <w:tcPr>
            <w:tcW w:w="1277" w:type="dxa"/>
          </w:tcPr>
          <w:p w14:paraId="34E75E3F" w14:textId="617FE500" w:rsidR="00E53151" w:rsidRPr="005A709E" w:rsidRDefault="00E53151" w:rsidP="00203270">
            <w:pPr>
              <w:rPr>
                <w:rFonts w:ascii="Times New Roman" w:hAnsi="Times New Roman" w:cs="Times New Roman"/>
                <w:sz w:val="16"/>
                <w:szCs w:val="16"/>
                <w:lang w:val="en-US"/>
              </w:rPr>
            </w:pPr>
            <w:r>
              <w:rPr>
                <w:rStyle w:val="Collegamentoipertestuale"/>
                <w:rFonts w:ascii="Times New Roman" w:hAnsi="Times New Roman" w:cs="Times New Roman"/>
                <w:sz w:val="16"/>
                <w:szCs w:val="16"/>
                <w:lang w:val="en-US"/>
              </w:rPr>
              <w:t>J9</w:t>
            </w:r>
          </w:p>
        </w:tc>
        <w:tc>
          <w:tcPr>
            <w:tcW w:w="3685" w:type="dxa"/>
          </w:tcPr>
          <w:p w14:paraId="2B176E1B" w14:textId="68C8B056" w:rsidR="00E53151" w:rsidRPr="005A709E" w:rsidRDefault="00E53151">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believes in provenance (provenance is believed by</w:t>
            </w:r>
            <w:r w:rsidRPr="005A709E">
              <w:rPr>
                <w:rFonts w:ascii="Times New Roman" w:hAnsi="Times New Roman" w:cs="Times New Roman"/>
                <w:color w:val="000000"/>
                <w:sz w:val="16"/>
                <w:szCs w:val="16"/>
                <w:lang w:val="en-US"/>
              </w:rPr>
              <w:t xml:space="preserve">) </w:t>
            </w:r>
          </w:p>
        </w:tc>
        <w:tc>
          <w:tcPr>
            <w:tcW w:w="2268" w:type="dxa"/>
          </w:tcPr>
          <w:p w14:paraId="3CE7C5C5" w14:textId="77777777" w:rsidR="00E53151" w:rsidRPr="005A709E" w:rsidRDefault="00E53151" w:rsidP="00203270">
            <w:pPr>
              <w:rPr>
                <w:rFonts w:ascii="Times New Roman" w:hAnsi="Times New Roman" w:cs="Times New Roman"/>
                <w:sz w:val="16"/>
                <w:szCs w:val="16"/>
                <w:lang w:val="en-US"/>
              </w:rPr>
            </w:pPr>
            <w:r w:rsidRPr="00D96C76">
              <w:rPr>
                <w:rStyle w:val="Collegamentoipertestuale"/>
                <w:rFonts w:ascii="Times New Roman" w:hAnsi="Times New Roman" w:cs="Times New Roman"/>
                <w:sz w:val="16"/>
                <w:szCs w:val="16"/>
              </w:rPr>
              <w:t>I</w:t>
            </w:r>
            <w:r>
              <w:rPr>
                <w:rStyle w:val="Collegamentoipertestuale"/>
                <w:rFonts w:ascii="Times New Roman" w:hAnsi="Times New Roman" w:cs="Times New Roman"/>
                <w:sz w:val="16"/>
                <w:szCs w:val="16"/>
              </w:rPr>
              <w:t>9</w:t>
            </w:r>
            <w:r>
              <w:rPr>
                <w:rFonts w:ascii="Times New Roman" w:hAnsi="Times New Roman" w:cs="Times New Roman"/>
                <w:sz w:val="16"/>
                <w:szCs w:val="16"/>
                <w:lang w:val="en-US"/>
              </w:rPr>
              <w:t xml:space="preserve"> Provenanced Comprehension</w:t>
            </w:r>
          </w:p>
        </w:tc>
        <w:tc>
          <w:tcPr>
            <w:tcW w:w="2409" w:type="dxa"/>
          </w:tcPr>
          <w:p w14:paraId="0DDB831D" w14:textId="77777777" w:rsidR="00E53151" w:rsidRDefault="00E53151">
            <w:pPr>
              <w:rPr>
                <w:rFonts w:ascii="Times New Roman" w:hAnsi="Times New Roman" w:cs="Times New Roman"/>
                <w:sz w:val="16"/>
                <w:szCs w:val="16"/>
                <w:lang w:val="en-US"/>
              </w:rPr>
            </w:pPr>
            <w:r>
              <w:rPr>
                <w:rStyle w:val="Collegamentoipertestuale"/>
                <w:rFonts w:ascii="Times New Roman" w:hAnsi="Times New Roman" w:cs="Times New Roman"/>
                <w:sz w:val="16"/>
                <w:szCs w:val="16"/>
                <w:lang w:val="en-US"/>
              </w:rPr>
              <w:t>I10</w:t>
            </w:r>
            <w:r w:rsidRPr="000C3000">
              <w:rPr>
                <w:rFonts w:ascii="Times New Roman" w:hAnsi="Times New Roman" w:cs="Times New Roman"/>
              </w:rPr>
              <w:t xml:space="preserve"> </w:t>
            </w:r>
            <w:r>
              <w:rPr>
                <w:rFonts w:ascii="Times New Roman" w:hAnsi="Times New Roman" w:cs="Times New Roman"/>
                <w:sz w:val="16"/>
                <w:szCs w:val="16"/>
                <w:lang w:val="en-US"/>
              </w:rPr>
              <w:t>Provenance Statement</w:t>
            </w:r>
          </w:p>
          <w:p w14:paraId="229AE6BE" w14:textId="01E60326" w:rsidR="00E53151" w:rsidRPr="005A709E" w:rsidRDefault="00E53151">
            <w:pPr>
              <w:rPr>
                <w:rFonts w:ascii="Times New Roman" w:hAnsi="Times New Roman" w:cs="Times New Roman"/>
                <w:sz w:val="16"/>
                <w:szCs w:val="16"/>
                <w:lang w:val="en-US"/>
              </w:rPr>
            </w:pPr>
          </w:p>
        </w:tc>
      </w:tr>
      <w:tr w:rsidR="00E53151" w:rsidRPr="005A709E" w14:paraId="2328E2ED" w14:textId="77777777" w:rsidTr="002E71F1">
        <w:tc>
          <w:tcPr>
            <w:tcW w:w="1277" w:type="dxa"/>
          </w:tcPr>
          <w:p w14:paraId="3941AF26" w14:textId="0F5EFC90" w:rsidR="00E53151" w:rsidRPr="005A709E" w:rsidRDefault="00E53151" w:rsidP="00203270">
            <w:pPr>
              <w:rPr>
                <w:rFonts w:ascii="Times New Roman" w:hAnsi="Times New Roman" w:cs="Times New Roman"/>
                <w:sz w:val="16"/>
                <w:szCs w:val="16"/>
                <w:lang w:val="en-US"/>
              </w:rPr>
            </w:pPr>
            <w:r>
              <w:rPr>
                <w:rStyle w:val="Collegamentoipertestuale"/>
                <w:rFonts w:ascii="Times New Roman" w:hAnsi="Times New Roman" w:cs="Times New Roman"/>
                <w:sz w:val="16"/>
                <w:szCs w:val="16"/>
                <w:lang w:val="en-US"/>
              </w:rPr>
              <w:t>J10</w:t>
            </w:r>
          </w:p>
        </w:tc>
        <w:tc>
          <w:tcPr>
            <w:tcW w:w="3685" w:type="dxa"/>
          </w:tcPr>
          <w:p w14:paraId="27E926D0" w14:textId="2CB3CF72" w:rsidR="00E53151" w:rsidRPr="005A709E" w:rsidRDefault="00E53151" w:rsidP="00203270">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reads as</w:t>
            </w:r>
          </w:p>
        </w:tc>
        <w:tc>
          <w:tcPr>
            <w:tcW w:w="2268" w:type="dxa"/>
          </w:tcPr>
          <w:p w14:paraId="3682C385" w14:textId="77777777" w:rsidR="00E53151" w:rsidRPr="005A709E" w:rsidRDefault="00E53151" w:rsidP="00203270">
            <w:pPr>
              <w:rPr>
                <w:rFonts w:ascii="Times New Roman" w:hAnsi="Times New Roman" w:cs="Times New Roman"/>
                <w:sz w:val="16"/>
                <w:szCs w:val="16"/>
                <w:lang w:val="en-US"/>
              </w:rPr>
            </w:pPr>
            <w:r w:rsidRPr="00D96C76">
              <w:rPr>
                <w:rStyle w:val="Collegamentoipertestuale"/>
                <w:rFonts w:ascii="Times New Roman" w:hAnsi="Times New Roman" w:cs="Times New Roman"/>
                <w:sz w:val="16"/>
                <w:szCs w:val="16"/>
              </w:rPr>
              <w:t>I</w:t>
            </w:r>
            <w:r>
              <w:rPr>
                <w:rStyle w:val="Collegamentoipertestuale"/>
                <w:rFonts w:ascii="Times New Roman" w:hAnsi="Times New Roman" w:cs="Times New Roman"/>
                <w:sz w:val="16"/>
                <w:szCs w:val="16"/>
              </w:rPr>
              <w:t>9</w:t>
            </w:r>
            <w:r>
              <w:rPr>
                <w:rFonts w:ascii="Times New Roman" w:hAnsi="Times New Roman" w:cs="Times New Roman"/>
                <w:sz w:val="16"/>
                <w:szCs w:val="16"/>
                <w:lang w:val="en-US"/>
              </w:rPr>
              <w:t xml:space="preserve"> Provenanced Comprehension</w:t>
            </w:r>
          </w:p>
        </w:tc>
        <w:tc>
          <w:tcPr>
            <w:tcW w:w="2409" w:type="dxa"/>
          </w:tcPr>
          <w:p w14:paraId="51938382" w14:textId="2EDEFDBA" w:rsidR="00E53151" w:rsidRPr="005A709E" w:rsidRDefault="00E53151">
            <w:pPr>
              <w:rPr>
                <w:rFonts w:ascii="Times New Roman" w:hAnsi="Times New Roman" w:cs="Times New Roman"/>
                <w:sz w:val="16"/>
                <w:szCs w:val="16"/>
                <w:lang w:val="en-US"/>
              </w:rPr>
            </w:pPr>
            <w:r>
              <w:rPr>
                <w:rStyle w:val="Collegamentoipertestuale"/>
                <w:rFonts w:ascii="Times New Roman" w:hAnsi="Times New Roman" w:cs="Times New Roman"/>
                <w:sz w:val="16"/>
                <w:szCs w:val="16"/>
                <w:lang w:val="en-US"/>
              </w:rPr>
              <w:t>I4</w:t>
            </w:r>
            <w:r w:rsidRPr="000C3000">
              <w:rPr>
                <w:rFonts w:ascii="Times New Roman" w:hAnsi="Times New Roman" w:cs="Times New Roman"/>
              </w:rPr>
              <w:t xml:space="preserve"> </w:t>
            </w:r>
            <w:r>
              <w:rPr>
                <w:rFonts w:ascii="Times New Roman" w:hAnsi="Times New Roman" w:cs="Times New Roman"/>
                <w:sz w:val="16"/>
                <w:szCs w:val="16"/>
                <w:lang w:val="en-US"/>
              </w:rPr>
              <w:t>Proposition Set</w:t>
            </w:r>
          </w:p>
        </w:tc>
      </w:tr>
      <w:tr w:rsidR="009D0EFA" w:rsidRPr="005A709E" w14:paraId="091DEAD7" w14:textId="77777777" w:rsidTr="009D0EFA">
        <w:tc>
          <w:tcPr>
            <w:tcW w:w="1277" w:type="dxa"/>
          </w:tcPr>
          <w:p w14:paraId="1A646AEC" w14:textId="717F35D8" w:rsidR="009D0EFA" w:rsidRPr="009D0EFA" w:rsidRDefault="00007BB2" w:rsidP="006E5B73">
            <w:pPr>
              <w:rPr>
                <w:rFonts w:ascii="Times New Roman" w:hAnsi="Times New Roman" w:cs="Times New Roman"/>
                <w:color w:val="0000FF"/>
                <w:sz w:val="16"/>
                <w:szCs w:val="16"/>
                <w:u w:val="single"/>
                <w:lang w:val="en-US"/>
              </w:rPr>
            </w:pPr>
            <w:r w:rsidRPr="00987539">
              <w:rPr>
                <w:rFonts w:ascii="Times New Roman" w:hAnsi="Times New Roman" w:cs="Times New Roman"/>
                <w:color w:val="0000FF"/>
                <w:sz w:val="16"/>
                <w:szCs w:val="16"/>
                <w:u w:val="single"/>
                <w:lang w:val="en-US"/>
              </w:rPr>
              <w:t>J</w:t>
            </w:r>
            <w:r>
              <w:rPr>
                <w:rFonts w:ascii="Times New Roman" w:hAnsi="Times New Roman" w:cs="Times New Roman"/>
                <w:color w:val="0000FF"/>
                <w:sz w:val="16"/>
                <w:szCs w:val="16"/>
                <w:u w:val="single"/>
                <w:lang w:val="en-US"/>
              </w:rPr>
              <w:t>11</w:t>
            </w:r>
            <w:r w:rsidRPr="009D0EFA">
              <w:rPr>
                <w:rFonts w:ascii="Times New Roman" w:hAnsi="Times New Roman" w:cs="Times New Roman"/>
                <w:color w:val="0000FF"/>
                <w:sz w:val="16"/>
                <w:szCs w:val="16"/>
                <w:u w:val="single"/>
                <w:lang w:val="en-US"/>
              </w:rPr>
              <w:t>?</w:t>
            </w:r>
          </w:p>
        </w:tc>
        <w:tc>
          <w:tcPr>
            <w:tcW w:w="3685" w:type="dxa"/>
          </w:tcPr>
          <w:p w14:paraId="1966B109" w14:textId="01562085" w:rsidR="009D0EFA" w:rsidRDefault="009D0EFA" w:rsidP="006E5B73">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used manifestation of type </w:t>
            </w:r>
            <w:r w:rsidRPr="005A709E">
              <w:rPr>
                <w:rFonts w:ascii="Times New Roman" w:hAnsi="Times New Roman" w:cs="Times New Roman"/>
                <w:color w:val="000000"/>
                <w:sz w:val="16"/>
                <w:szCs w:val="16"/>
                <w:lang w:val="en-US"/>
              </w:rPr>
              <w:t>(</w:t>
            </w:r>
            <w:r>
              <w:rPr>
                <w:rFonts w:ascii="Times New Roman" w:hAnsi="Times New Roman" w:cs="Times New Roman"/>
                <w:color w:val="000000"/>
                <w:sz w:val="16"/>
                <w:szCs w:val="16"/>
                <w:lang w:val="en-US"/>
              </w:rPr>
              <w:t xml:space="preserve">was type of manifestation used </w:t>
            </w:r>
            <w:r w:rsidRPr="005A709E">
              <w:rPr>
                <w:rFonts w:ascii="Times New Roman" w:hAnsi="Times New Roman" w:cs="Times New Roman"/>
                <w:color w:val="000000"/>
                <w:sz w:val="16"/>
                <w:szCs w:val="16"/>
                <w:lang w:val="en-US"/>
              </w:rPr>
              <w:t xml:space="preserve">by) </w:t>
            </w:r>
          </w:p>
          <w:p w14:paraId="13A25CD2" w14:textId="77777777" w:rsidR="009D0EFA" w:rsidRPr="009D0EFA" w:rsidRDefault="009D0EFA" w:rsidP="009D0EFA">
            <w:pPr>
              <w:autoSpaceDE w:val="0"/>
              <w:autoSpaceDN w:val="0"/>
              <w:adjustRightInd w:val="0"/>
              <w:spacing w:after="0" w:line="240" w:lineRule="auto"/>
              <w:jc w:val="both"/>
              <w:rPr>
                <w:rFonts w:ascii="Times New Roman" w:hAnsi="Times New Roman" w:cs="Times New Roman"/>
                <w:color w:val="000000"/>
                <w:sz w:val="16"/>
                <w:szCs w:val="16"/>
                <w:lang w:val="en-US"/>
              </w:rPr>
            </w:pPr>
          </w:p>
        </w:tc>
        <w:tc>
          <w:tcPr>
            <w:tcW w:w="2268" w:type="dxa"/>
          </w:tcPr>
          <w:p w14:paraId="56CFA0C1" w14:textId="77777777" w:rsidR="009D0EFA" w:rsidRPr="009D0EFA" w:rsidRDefault="00784A31" w:rsidP="006E5B73">
            <w:pPr>
              <w:rPr>
                <w:rFonts w:ascii="Times New Roman" w:hAnsi="Times New Roman" w:cs="Times New Roman"/>
                <w:color w:val="0000FF"/>
                <w:sz w:val="16"/>
                <w:szCs w:val="16"/>
                <w:u w:val="single"/>
              </w:rPr>
            </w:pPr>
            <w:hyperlink w:anchor="_I7_Belief_Adoption" w:history="1">
              <w:r w:rsidR="009D0EFA" w:rsidRPr="009D0EFA">
                <w:rPr>
                  <w:rStyle w:val="Collegamentoipertestuale"/>
                  <w:rFonts w:ascii="Times New Roman" w:hAnsi="Times New Roman" w:cs="Times New Roman"/>
                  <w:sz w:val="16"/>
                  <w:szCs w:val="16"/>
                </w:rPr>
                <w:t>I7</w:t>
              </w:r>
            </w:hyperlink>
            <w:r w:rsidR="009D0EFA" w:rsidRPr="009D0EFA">
              <w:rPr>
                <w:rFonts w:ascii="Times New Roman" w:hAnsi="Times New Roman" w:cs="Times New Roman"/>
                <w:color w:val="0000FF"/>
                <w:sz w:val="16"/>
                <w:szCs w:val="16"/>
                <w:u w:val="single"/>
              </w:rPr>
              <w:t xml:space="preserve"> Belief Adoption</w:t>
            </w:r>
          </w:p>
        </w:tc>
        <w:tc>
          <w:tcPr>
            <w:tcW w:w="2409" w:type="dxa"/>
          </w:tcPr>
          <w:p w14:paraId="7656FC5A" w14:textId="7B0FB17A" w:rsidR="009D0EFA" w:rsidRPr="009D0EFA" w:rsidRDefault="009D0EFA" w:rsidP="006E5B73">
            <w:pPr>
              <w:rPr>
                <w:rFonts w:ascii="Times New Roman" w:hAnsi="Times New Roman" w:cs="Times New Roman"/>
                <w:color w:val="0000FF"/>
                <w:sz w:val="16"/>
                <w:szCs w:val="16"/>
                <w:u w:val="single"/>
                <w:lang w:val="en-US"/>
              </w:rPr>
            </w:pPr>
            <w:r>
              <w:rPr>
                <w:rFonts w:ascii="Times New Roman" w:hAnsi="Times New Roman" w:cs="Times New Roman"/>
                <w:color w:val="0000FF"/>
                <w:sz w:val="16"/>
                <w:szCs w:val="16"/>
                <w:u w:val="single"/>
                <w:lang w:val="en-US"/>
              </w:rPr>
              <w:t>F3</w:t>
            </w:r>
            <w:r>
              <w:rPr>
                <w:rFonts w:ascii="Times New Roman" w:hAnsi="Times New Roman" w:cs="Times New Roman"/>
                <w:sz w:val="16"/>
                <w:szCs w:val="16"/>
                <w:lang w:val="en-US"/>
              </w:rPr>
              <w:t xml:space="preserve"> Manifestation Product Type</w:t>
            </w:r>
          </w:p>
          <w:p w14:paraId="021C0CA6" w14:textId="77777777" w:rsidR="009D0EFA" w:rsidRPr="009D0EFA" w:rsidRDefault="009D0EFA" w:rsidP="006E5B73">
            <w:pPr>
              <w:rPr>
                <w:rFonts w:ascii="Times New Roman" w:hAnsi="Times New Roman" w:cs="Times New Roman"/>
                <w:color w:val="0000FF"/>
                <w:sz w:val="16"/>
                <w:szCs w:val="16"/>
                <w:u w:val="single"/>
                <w:lang w:val="en-US"/>
              </w:rPr>
            </w:pPr>
          </w:p>
        </w:tc>
      </w:tr>
      <w:tr w:rsidR="00921C38" w:rsidRPr="009D0EFA" w14:paraId="25786834" w14:textId="77777777" w:rsidTr="00921C38">
        <w:tc>
          <w:tcPr>
            <w:tcW w:w="1277" w:type="dxa"/>
          </w:tcPr>
          <w:p w14:paraId="72274CFA" w14:textId="77777777" w:rsidR="00921C38" w:rsidRDefault="00921C38" w:rsidP="006E5B73">
            <w:pPr>
              <w:rPr>
                <w:rFonts w:ascii="Times New Roman" w:hAnsi="Times New Roman" w:cs="Times New Roman"/>
                <w:color w:val="0000FF"/>
                <w:sz w:val="16"/>
                <w:szCs w:val="16"/>
                <w:u w:val="single"/>
                <w:lang w:val="en-US"/>
              </w:rPr>
            </w:pPr>
            <w:r w:rsidRPr="00987539">
              <w:rPr>
                <w:rFonts w:ascii="Times New Roman" w:hAnsi="Times New Roman" w:cs="Times New Roman"/>
                <w:color w:val="0000FF"/>
                <w:sz w:val="16"/>
                <w:szCs w:val="16"/>
                <w:u w:val="single"/>
                <w:lang w:val="en-US"/>
              </w:rPr>
              <w:t>J</w:t>
            </w:r>
            <w:r>
              <w:rPr>
                <w:rFonts w:ascii="Times New Roman" w:hAnsi="Times New Roman" w:cs="Times New Roman"/>
                <w:color w:val="0000FF"/>
                <w:sz w:val="16"/>
                <w:szCs w:val="16"/>
                <w:u w:val="single"/>
                <w:lang w:val="en-US"/>
              </w:rPr>
              <w:t>12</w:t>
            </w:r>
            <w:r w:rsidRPr="009D0EFA">
              <w:rPr>
                <w:rFonts w:ascii="Times New Roman" w:hAnsi="Times New Roman" w:cs="Times New Roman"/>
                <w:color w:val="0000FF"/>
                <w:sz w:val="16"/>
                <w:szCs w:val="16"/>
                <w:u w:val="single"/>
                <w:lang w:val="en-US"/>
              </w:rPr>
              <w:t>?</w:t>
            </w:r>
          </w:p>
          <w:p w14:paraId="2A77CDDF" w14:textId="77777777" w:rsidR="00D033EC" w:rsidRDefault="00D033EC" w:rsidP="006E5B73">
            <w:pPr>
              <w:rPr>
                <w:rFonts w:ascii="Times New Roman" w:hAnsi="Times New Roman" w:cs="Times New Roman"/>
                <w:color w:val="0000FF"/>
                <w:sz w:val="16"/>
                <w:szCs w:val="16"/>
                <w:u w:val="single"/>
                <w:lang w:val="en-US"/>
              </w:rPr>
            </w:pPr>
            <w:r w:rsidRPr="000A44C1">
              <w:rPr>
                <w:rFonts w:ascii="Times New Roman" w:hAnsi="Times New Roman" w:cs="Times New Roman"/>
                <w:color w:val="0000FF"/>
                <w:sz w:val="16"/>
                <w:szCs w:val="16"/>
                <w:highlight w:val="yellow"/>
                <w:u w:val="single"/>
                <w:lang w:val="en-US"/>
              </w:rPr>
              <w:t>MV1</w:t>
            </w:r>
          </w:p>
          <w:p w14:paraId="56BD73BD" w14:textId="7D975AA6" w:rsidR="006C176C" w:rsidRPr="009D0EFA" w:rsidRDefault="006C176C" w:rsidP="006E5B73">
            <w:pPr>
              <w:rPr>
                <w:rFonts w:ascii="Times New Roman" w:hAnsi="Times New Roman" w:cs="Times New Roman"/>
                <w:color w:val="0000FF"/>
                <w:sz w:val="16"/>
                <w:szCs w:val="16"/>
                <w:u w:val="single"/>
                <w:lang w:val="en-US"/>
              </w:rPr>
            </w:pPr>
            <w:r w:rsidRPr="000A44C1">
              <w:rPr>
                <w:rFonts w:ascii="Times New Roman" w:hAnsi="Times New Roman" w:cs="Times New Roman"/>
                <w:color w:val="0000FF"/>
                <w:sz w:val="16"/>
                <w:szCs w:val="16"/>
                <w:highlight w:val="yellow"/>
                <w:u w:val="single"/>
                <w:lang w:val="en-US"/>
              </w:rPr>
              <w:t>MV2</w:t>
            </w:r>
          </w:p>
        </w:tc>
        <w:tc>
          <w:tcPr>
            <w:tcW w:w="3685" w:type="dxa"/>
          </w:tcPr>
          <w:p w14:paraId="3D0DF6F2" w14:textId="7A500772" w:rsidR="00921C38" w:rsidRDefault="00921C38" w:rsidP="006E5B73">
            <w:pPr>
              <w:autoSpaceDE w:val="0"/>
              <w:autoSpaceDN w:val="0"/>
              <w:adjustRightInd w:val="0"/>
              <w:spacing w:after="0" w:line="240" w:lineRule="auto"/>
              <w:jc w:val="both"/>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 xml:space="preserve">used </w:t>
            </w:r>
            <w:r w:rsidRPr="005A709E">
              <w:rPr>
                <w:rFonts w:ascii="Times New Roman" w:hAnsi="Times New Roman" w:cs="Times New Roman"/>
                <w:color w:val="000000"/>
                <w:sz w:val="16"/>
                <w:szCs w:val="16"/>
                <w:lang w:val="en-US"/>
              </w:rPr>
              <w:t>(</w:t>
            </w:r>
            <w:r>
              <w:rPr>
                <w:rFonts w:ascii="Times New Roman" w:hAnsi="Times New Roman" w:cs="Times New Roman"/>
                <w:color w:val="000000"/>
                <w:sz w:val="16"/>
                <w:szCs w:val="16"/>
                <w:lang w:val="en-US"/>
              </w:rPr>
              <w:t xml:space="preserve">was used </w:t>
            </w:r>
            <w:r w:rsidRPr="005A709E">
              <w:rPr>
                <w:rFonts w:ascii="Times New Roman" w:hAnsi="Times New Roman" w:cs="Times New Roman"/>
                <w:color w:val="000000"/>
                <w:sz w:val="16"/>
                <w:szCs w:val="16"/>
                <w:lang w:val="en-US"/>
              </w:rPr>
              <w:t xml:space="preserve">by) </w:t>
            </w:r>
          </w:p>
          <w:p w14:paraId="63AD8001" w14:textId="77777777" w:rsidR="00D033EC" w:rsidRDefault="00D033EC" w:rsidP="006E5B73">
            <w:pPr>
              <w:autoSpaceDE w:val="0"/>
              <w:autoSpaceDN w:val="0"/>
              <w:adjustRightInd w:val="0"/>
              <w:spacing w:after="0" w:line="240" w:lineRule="auto"/>
              <w:jc w:val="both"/>
              <w:rPr>
                <w:rFonts w:ascii="Times New Roman" w:hAnsi="Times New Roman" w:cs="Times New Roman"/>
                <w:color w:val="000000"/>
                <w:sz w:val="16"/>
                <w:szCs w:val="16"/>
                <w:lang w:val="en-US"/>
              </w:rPr>
            </w:pPr>
          </w:p>
          <w:p w14:paraId="5DE5885B" w14:textId="666418F6" w:rsidR="00D033EC" w:rsidRDefault="00D033EC" w:rsidP="006E5B73">
            <w:pPr>
              <w:autoSpaceDE w:val="0"/>
              <w:autoSpaceDN w:val="0"/>
              <w:adjustRightInd w:val="0"/>
              <w:spacing w:after="0" w:line="240" w:lineRule="auto"/>
              <w:jc w:val="both"/>
              <w:rPr>
                <w:rFonts w:ascii="Times New Roman" w:hAnsi="Times New Roman" w:cs="Times New Roman"/>
                <w:color w:val="000000"/>
                <w:sz w:val="16"/>
                <w:szCs w:val="16"/>
                <w:lang w:val="en-US"/>
              </w:rPr>
            </w:pPr>
            <w:r w:rsidRPr="000A44C1">
              <w:rPr>
                <w:rFonts w:ascii="Times New Roman" w:hAnsi="Times New Roman" w:cs="Times New Roman"/>
                <w:color w:val="000000"/>
                <w:sz w:val="16"/>
                <w:szCs w:val="16"/>
                <w:highlight w:val="yellow"/>
                <w:lang w:val="en-US"/>
              </w:rPr>
              <w:t>according to</w:t>
            </w:r>
          </w:p>
          <w:p w14:paraId="6BCE4A02" w14:textId="77777777" w:rsidR="00921C38" w:rsidRDefault="00921C38" w:rsidP="006E5B73">
            <w:pPr>
              <w:autoSpaceDE w:val="0"/>
              <w:autoSpaceDN w:val="0"/>
              <w:adjustRightInd w:val="0"/>
              <w:spacing w:after="0" w:line="240" w:lineRule="auto"/>
              <w:jc w:val="both"/>
              <w:rPr>
                <w:rFonts w:ascii="Times New Roman" w:hAnsi="Times New Roman" w:cs="Times New Roman"/>
                <w:color w:val="000000"/>
                <w:sz w:val="16"/>
                <w:szCs w:val="16"/>
                <w:lang w:val="en-US"/>
              </w:rPr>
            </w:pPr>
          </w:p>
          <w:p w14:paraId="5BC78139" w14:textId="557EDB40" w:rsidR="006C176C" w:rsidRPr="009D0EFA" w:rsidRDefault="006C176C" w:rsidP="006E5B73">
            <w:pPr>
              <w:autoSpaceDE w:val="0"/>
              <w:autoSpaceDN w:val="0"/>
              <w:adjustRightInd w:val="0"/>
              <w:spacing w:after="0" w:line="240" w:lineRule="auto"/>
              <w:jc w:val="both"/>
              <w:rPr>
                <w:rFonts w:ascii="Times New Roman" w:hAnsi="Times New Roman" w:cs="Times New Roman"/>
                <w:color w:val="000000"/>
                <w:sz w:val="16"/>
                <w:szCs w:val="16"/>
                <w:lang w:val="en-US"/>
              </w:rPr>
            </w:pPr>
            <w:r w:rsidRPr="000A44C1">
              <w:rPr>
                <w:rFonts w:ascii="Times New Roman" w:hAnsi="Times New Roman" w:cs="Times New Roman"/>
                <w:color w:val="000000"/>
                <w:sz w:val="16"/>
                <w:szCs w:val="16"/>
                <w:highlight w:val="yellow"/>
                <w:lang w:val="en-US"/>
              </w:rPr>
              <w:t>has contributor (is contributor of)</w:t>
            </w:r>
          </w:p>
        </w:tc>
        <w:tc>
          <w:tcPr>
            <w:tcW w:w="2268" w:type="dxa"/>
          </w:tcPr>
          <w:p w14:paraId="02A3566D" w14:textId="77777777" w:rsidR="00921C38" w:rsidRDefault="00784A31" w:rsidP="006E5B73">
            <w:pPr>
              <w:rPr>
                <w:rFonts w:ascii="Times New Roman" w:hAnsi="Times New Roman" w:cs="Times New Roman"/>
                <w:color w:val="0000FF"/>
                <w:sz w:val="16"/>
                <w:szCs w:val="16"/>
                <w:u w:val="single"/>
              </w:rPr>
            </w:pPr>
            <w:hyperlink w:anchor="_I7_Belief_Adoption" w:history="1">
              <w:r w:rsidR="00921C38" w:rsidRPr="00921C38">
                <w:rPr>
                  <w:rStyle w:val="Collegamentoipertestuale"/>
                  <w:rFonts w:ascii="Times New Roman" w:hAnsi="Times New Roman" w:cs="Times New Roman"/>
                  <w:sz w:val="16"/>
                  <w:szCs w:val="16"/>
                </w:rPr>
                <w:t>I7</w:t>
              </w:r>
            </w:hyperlink>
            <w:r w:rsidR="00921C38" w:rsidRPr="009D0EFA">
              <w:rPr>
                <w:rFonts w:ascii="Times New Roman" w:hAnsi="Times New Roman" w:cs="Times New Roman"/>
                <w:color w:val="0000FF"/>
                <w:sz w:val="16"/>
                <w:szCs w:val="16"/>
                <w:u w:val="single"/>
              </w:rPr>
              <w:t xml:space="preserve"> Belief Adoption</w:t>
            </w:r>
          </w:p>
          <w:p w14:paraId="51C8E2FB" w14:textId="77777777" w:rsidR="00D033EC" w:rsidRDefault="00D033EC" w:rsidP="006E5B73">
            <w:pPr>
              <w:rPr>
                <w:rFonts w:ascii="Times New Roman" w:hAnsi="Times New Roman" w:cs="Times New Roman"/>
                <w:color w:val="0000FF"/>
                <w:sz w:val="16"/>
                <w:szCs w:val="16"/>
                <w:u w:val="single"/>
              </w:rPr>
            </w:pPr>
            <w:r w:rsidRPr="000A44C1">
              <w:rPr>
                <w:rFonts w:ascii="Times New Roman" w:hAnsi="Times New Roman" w:cs="Times New Roman"/>
                <w:color w:val="0000FF"/>
                <w:sz w:val="16"/>
                <w:szCs w:val="16"/>
                <w:highlight w:val="yellow"/>
                <w:u w:val="single"/>
              </w:rPr>
              <w:t>Belief Value</w:t>
            </w:r>
          </w:p>
          <w:p w14:paraId="0FB54359" w14:textId="006D049C" w:rsidR="006C176C" w:rsidRPr="009D0EFA" w:rsidRDefault="006C176C" w:rsidP="006E5B73">
            <w:pPr>
              <w:rPr>
                <w:rFonts w:ascii="Times New Roman" w:hAnsi="Times New Roman" w:cs="Times New Roman"/>
                <w:color w:val="0000FF"/>
                <w:sz w:val="16"/>
                <w:szCs w:val="16"/>
                <w:u w:val="single"/>
              </w:rPr>
            </w:pPr>
            <w:r w:rsidRPr="000A44C1">
              <w:rPr>
                <w:rFonts w:ascii="Times New Roman" w:hAnsi="Times New Roman" w:cs="Times New Roman"/>
                <w:color w:val="0000FF"/>
                <w:sz w:val="16"/>
                <w:szCs w:val="16"/>
                <w:highlight w:val="yellow"/>
                <w:u w:val="single"/>
              </w:rPr>
              <w:t>E73 Information Object</w:t>
            </w:r>
          </w:p>
        </w:tc>
        <w:tc>
          <w:tcPr>
            <w:tcW w:w="2409" w:type="dxa"/>
          </w:tcPr>
          <w:p w14:paraId="37E5666E" w14:textId="52C4466E" w:rsidR="00921C38" w:rsidRDefault="00921C38" w:rsidP="006E5B73">
            <w:pPr>
              <w:rPr>
                <w:rFonts w:ascii="Times New Roman" w:hAnsi="Times New Roman" w:cs="Times New Roman"/>
                <w:sz w:val="16"/>
                <w:szCs w:val="16"/>
                <w:lang w:val="en-US"/>
              </w:rPr>
            </w:pPr>
            <w:r>
              <w:rPr>
                <w:rFonts w:ascii="Times New Roman" w:hAnsi="Times New Roman" w:cs="Times New Roman"/>
                <w:color w:val="0000FF"/>
                <w:sz w:val="16"/>
                <w:szCs w:val="16"/>
                <w:u w:val="single"/>
                <w:lang w:val="en-US"/>
              </w:rPr>
              <w:t>F5</w:t>
            </w:r>
            <w:r w:rsidRPr="00921C38">
              <w:rPr>
                <w:rFonts w:ascii="Times New Roman" w:hAnsi="Times New Roman" w:cs="Times New Roman"/>
                <w:color w:val="0000FF"/>
                <w:sz w:val="16"/>
                <w:szCs w:val="16"/>
                <w:u w:val="single"/>
                <w:lang w:val="en-US"/>
              </w:rPr>
              <w:t xml:space="preserve"> </w:t>
            </w:r>
            <w:r>
              <w:rPr>
                <w:rFonts w:ascii="Times New Roman" w:hAnsi="Times New Roman" w:cs="Times New Roman"/>
                <w:sz w:val="16"/>
                <w:szCs w:val="16"/>
                <w:lang w:val="en-US"/>
              </w:rPr>
              <w:t>Item</w:t>
            </w:r>
          </w:p>
          <w:p w14:paraId="09C94D99" w14:textId="55AA05DD" w:rsidR="00D033EC" w:rsidRPr="009D0EFA" w:rsidRDefault="00D033EC" w:rsidP="006E5B73">
            <w:pPr>
              <w:rPr>
                <w:rFonts w:ascii="Times New Roman" w:hAnsi="Times New Roman" w:cs="Times New Roman"/>
                <w:color w:val="0000FF"/>
                <w:sz w:val="16"/>
                <w:szCs w:val="16"/>
                <w:u w:val="single"/>
                <w:lang w:val="en-US"/>
              </w:rPr>
            </w:pPr>
            <w:r w:rsidRPr="000A44C1">
              <w:rPr>
                <w:rFonts w:ascii="Times New Roman" w:hAnsi="Times New Roman" w:cs="Times New Roman"/>
                <w:color w:val="0000FF"/>
                <w:sz w:val="16"/>
                <w:szCs w:val="16"/>
                <w:highlight w:val="yellow"/>
                <w:u w:val="single"/>
                <w:lang w:val="en-US"/>
              </w:rPr>
              <w:t>Observation</w:t>
            </w:r>
          </w:p>
          <w:p w14:paraId="76974D2B" w14:textId="627E26BC" w:rsidR="00921C38" w:rsidRPr="009D0EFA" w:rsidRDefault="006C176C" w:rsidP="006E5B73">
            <w:pPr>
              <w:rPr>
                <w:rFonts w:ascii="Times New Roman" w:hAnsi="Times New Roman" w:cs="Times New Roman"/>
                <w:color w:val="0000FF"/>
                <w:sz w:val="16"/>
                <w:szCs w:val="16"/>
                <w:u w:val="single"/>
                <w:lang w:val="en-US"/>
              </w:rPr>
            </w:pPr>
            <w:r w:rsidRPr="000A44C1">
              <w:rPr>
                <w:rFonts w:ascii="Times New Roman" w:hAnsi="Times New Roman" w:cs="Times New Roman"/>
                <w:color w:val="0000FF"/>
                <w:sz w:val="16"/>
                <w:szCs w:val="16"/>
                <w:highlight w:val="yellow"/>
                <w:u w:val="single"/>
                <w:lang w:val="en-US"/>
              </w:rPr>
              <w:t>E39 Actor</w:t>
            </w:r>
          </w:p>
        </w:tc>
      </w:tr>
    </w:tbl>
    <w:p w14:paraId="00C5C8FB" w14:textId="3270B27E" w:rsidR="00105876" w:rsidRDefault="00105876" w:rsidP="00105876">
      <w:pPr>
        <w:rPr>
          <w:lang w:val="en-US"/>
        </w:rPr>
      </w:pPr>
    </w:p>
    <w:p w14:paraId="287C61B8" w14:textId="77777777" w:rsidR="00105876" w:rsidRDefault="00105876">
      <w:pPr>
        <w:rPr>
          <w:lang w:val="en-US"/>
        </w:rPr>
      </w:pPr>
      <w:r>
        <w:rPr>
          <w:lang w:val="en-US"/>
        </w:rPr>
        <w:br w:type="page"/>
      </w:r>
    </w:p>
    <w:p w14:paraId="78B42808" w14:textId="77777777" w:rsidR="00105876" w:rsidRDefault="00105876" w:rsidP="002E71F1">
      <w:pPr>
        <w:rPr>
          <w:lang w:val="en-US"/>
        </w:rPr>
      </w:pPr>
    </w:p>
    <w:p w14:paraId="37614C55" w14:textId="7A894FC2" w:rsidR="009540EF" w:rsidRPr="000C3000" w:rsidRDefault="002243BC" w:rsidP="009540EF">
      <w:pPr>
        <w:pStyle w:val="Titolo1"/>
        <w:numPr>
          <w:ilvl w:val="1"/>
          <w:numId w:val="3"/>
        </w:numPr>
        <w:ind w:left="0" w:firstLine="0"/>
        <w:rPr>
          <w:rFonts w:ascii="Times New Roman" w:hAnsi="Times New Roman"/>
          <w:lang w:val="en-US" w:eastAsia="x-none"/>
        </w:rPr>
      </w:pPr>
      <w:bookmarkStart w:id="30" w:name="_Toc12370056"/>
      <w:r w:rsidRPr="000C3000">
        <w:rPr>
          <w:rFonts w:ascii="Times New Roman" w:hAnsi="Times New Roman"/>
          <w:lang w:val="en-US" w:eastAsia="x-none"/>
        </w:rPr>
        <w:t>Argumentation</w:t>
      </w:r>
      <w:r w:rsidR="009540EF" w:rsidRPr="000C3000">
        <w:rPr>
          <w:rFonts w:ascii="Times New Roman" w:hAnsi="Times New Roman"/>
          <w:lang w:val="en-US" w:eastAsia="x-none"/>
        </w:rPr>
        <w:t xml:space="preserve"> Model Class Declaration</w:t>
      </w:r>
      <w:bookmarkEnd w:id="30"/>
    </w:p>
    <w:p w14:paraId="2ABA3677" w14:textId="77777777" w:rsidR="009540EF" w:rsidRPr="000C3000" w:rsidRDefault="009540EF" w:rsidP="009540EF">
      <w:pPr>
        <w:rPr>
          <w:rFonts w:ascii="Times New Roman" w:hAnsi="Times New Roman" w:cs="Times New Roman"/>
          <w:lang w:val="en-US"/>
        </w:rPr>
      </w:pPr>
      <w:r w:rsidRPr="000C3000">
        <w:rPr>
          <w:rFonts w:ascii="Times New Roman" w:hAnsi="Times New Roman" w:cs="Times New Roman"/>
          <w:lang w:val="en-US"/>
        </w:rPr>
        <w:t>The classes are comprehensively declared in this section using the following format:</w:t>
      </w:r>
    </w:p>
    <w:p w14:paraId="44C8480D"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Class names are presented as headings in bold face, preceded by the class’s unique </w:t>
      </w:r>
      <w:proofErr w:type="gramStart"/>
      <w:r w:rsidRPr="000C3000">
        <w:rPr>
          <w:rFonts w:ascii="Times New Roman" w:hAnsi="Times New Roman" w:cs="Times New Roman"/>
          <w:lang w:val="en-US"/>
        </w:rPr>
        <w:t>identifier;</w:t>
      </w:r>
      <w:proofErr w:type="gramEnd"/>
    </w:p>
    <w:p w14:paraId="5280E5E0"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“Subclass of:” declares the superclass of the class from which it inherits </w:t>
      </w:r>
      <w:proofErr w:type="gramStart"/>
      <w:r w:rsidRPr="000C3000">
        <w:rPr>
          <w:rFonts w:ascii="Times New Roman" w:hAnsi="Times New Roman" w:cs="Times New Roman"/>
          <w:lang w:val="en-US"/>
        </w:rPr>
        <w:t>properties;</w:t>
      </w:r>
      <w:proofErr w:type="gramEnd"/>
    </w:p>
    <w:p w14:paraId="35FFA355"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“Superclass of:” is a cross-reference to the subclasses of this </w:t>
      </w:r>
      <w:proofErr w:type="gramStart"/>
      <w:r w:rsidRPr="000C3000">
        <w:rPr>
          <w:rFonts w:ascii="Times New Roman" w:hAnsi="Times New Roman" w:cs="Times New Roman"/>
          <w:lang w:val="en-US"/>
        </w:rPr>
        <w:t>class;</w:t>
      </w:r>
      <w:proofErr w:type="gramEnd"/>
    </w:p>
    <w:p w14:paraId="2B29CF5E"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“Scope note:” contains the textual definition of the concept the class </w:t>
      </w:r>
      <w:proofErr w:type="gramStart"/>
      <w:r w:rsidRPr="000C3000">
        <w:rPr>
          <w:rFonts w:ascii="Times New Roman" w:hAnsi="Times New Roman" w:cs="Times New Roman"/>
          <w:lang w:val="en-US"/>
        </w:rPr>
        <w:t>represents;</w:t>
      </w:r>
      <w:proofErr w:type="gramEnd"/>
    </w:p>
    <w:p w14:paraId="7E051AAB"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“Examples:” contains a bulleted list of examples of instances of this class. </w:t>
      </w:r>
    </w:p>
    <w:p w14:paraId="24DD03F0"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The line “Properties:” declares the list of the class’s </w:t>
      </w:r>
      <w:proofErr w:type="gramStart"/>
      <w:r w:rsidRPr="000C3000">
        <w:rPr>
          <w:rFonts w:ascii="Times New Roman" w:hAnsi="Times New Roman" w:cs="Times New Roman"/>
          <w:lang w:val="en-US"/>
        </w:rPr>
        <w:t>properties;</w:t>
      </w:r>
      <w:proofErr w:type="gramEnd"/>
    </w:p>
    <w:p w14:paraId="4DECE4BB"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Each property is represented by its unique identifier, its forward name, and the range class that it links to, separated by </w:t>
      </w:r>
      <w:proofErr w:type="gramStart"/>
      <w:r w:rsidRPr="000C3000">
        <w:rPr>
          <w:rFonts w:ascii="Times New Roman" w:hAnsi="Times New Roman" w:cs="Times New Roman"/>
          <w:lang w:val="en-US"/>
        </w:rPr>
        <w:t>colons;</w:t>
      </w:r>
      <w:proofErr w:type="gramEnd"/>
    </w:p>
    <w:p w14:paraId="140FABE8"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 xml:space="preserve">Inherited properties are not </w:t>
      </w:r>
      <w:proofErr w:type="gramStart"/>
      <w:r w:rsidRPr="000C3000">
        <w:rPr>
          <w:rFonts w:ascii="Times New Roman" w:hAnsi="Times New Roman" w:cs="Times New Roman"/>
          <w:lang w:val="en-US"/>
        </w:rPr>
        <w:t>represented;</w:t>
      </w:r>
      <w:proofErr w:type="gramEnd"/>
    </w:p>
    <w:p w14:paraId="3842B22E" w14:textId="77777777" w:rsidR="009540EF" w:rsidRPr="000C3000" w:rsidRDefault="009540EF" w:rsidP="009540EF">
      <w:pPr>
        <w:numPr>
          <w:ilvl w:val="0"/>
          <w:numId w:val="38"/>
        </w:numPr>
        <w:spacing w:after="0" w:line="240" w:lineRule="auto"/>
        <w:jc w:val="both"/>
        <w:rPr>
          <w:rFonts w:ascii="Times New Roman" w:hAnsi="Times New Roman" w:cs="Times New Roman"/>
          <w:lang w:val="en-US"/>
        </w:rPr>
      </w:pPr>
      <w:r w:rsidRPr="000C3000">
        <w:rPr>
          <w:rFonts w:ascii="Times New Roman" w:hAnsi="Times New Roman" w:cs="Times New Roman"/>
          <w:lang w:val="en-US"/>
        </w:rPr>
        <w:t>Properties of properties, if they exist, are provided indented and in parentheses beneath their respective domain property.</w:t>
      </w:r>
    </w:p>
    <w:p w14:paraId="71BA72D0" w14:textId="77777777" w:rsidR="001D6272" w:rsidRPr="000C3000" w:rsidRDefault="001D6272">
      <w:pPr>
        <w:rPr>
          <w:rFonts w:ascii="Times New Roman" w:eastAsia="Times New Roman" w:hAnsi="Times New Roman" w:cs="Times New Roman"/>
          <w:b/>
          <w:bCs/>
          <w:caps/>
          <w:color w:val="0000FF"/>
          <w:sz w:val="24"/>
          <w:szCs w:val="24"/>
          <w:lang w:val="en-US" w:eastAsia="x-none"/>
        </w:rPr>
      </w:pPr>
      <w:r w:rsidRPr="000C3000">
        <w:rPr>
          <w:rFonts w:ascii="Times New Roman" w:hAnsi="Times New Roman" w:cs="Times New Roman"/>
          <w:lang w:val="en-US" w:eastAsia="x-none"/>
        </w:rPr>
        <w:br w:type="page"/>
      </w:r>
    </w:p>
    <w:p w14:paraId="18D3892E" w14:textId="77777777" w:rsidR="008578A5" w:rsidRPr="000C3000" w:rsidRDefault="008578A5" w:rsidP="008578A5">
      <w:pPr>
        <w:pStyle w:val="Titolo1"/>
        <w:numPr>
          <w:ilvl w:val="1"/>
          <w:numId w:val="3"/>
        </w:numPr>
        <w:ind w:left="0" w:firstLine="0"/>
        <w:rPr>
          <w:rFonts w:ascii="Times New Roman" w:hAnsi="Times New Roman"/>
          <w:lang w:val="en-US" w:eastAsia="x-none"/>
        </w:rPr>
      </w:pPr>
      <w:bookmarkStart w:id="31" w:name="_Toc12370057"/>
      <w:r w:rsidRPr="000C3000">
        <w:rPr>
          <w:rFonts w:ascii="Times New Roman" w:hAnsi="Times New Roman"/>
          <w:lang w:val="en-US" w:eastAsia="x-none"/>
        </w:rPr>
        <w:t>Classes</w:t>
      </w:r>
      <w:bookmarkEnd w:id="31"/>
    </w:p>
    <w:p w14:paraId="064267AE" w14:textId="77777777" w:rsidR="008578A5" w:rsidRPr="000C3000" w:rsidRDefault="008578A5" w:rsidP="002E71F1">
      <w:pPr>
        <w:pStyle w:val="Titolo3"/>
        <w:rPr>
          <w:lang w:val="en-US"/>
        </w:rPr>
      </w:pPr>
      <w:bookmarkStart w:id="32" w:name="_S1_Matter_Removal"/>
      <w:bookmarkStart w:id="33" w:name="_I1_Argumentation"/>
      <w:bookmarkStart w:id="34" w:name="_Toc341792896"/>
      <w:bookmarkStart w:id="35" w:name="_Toc12370058"/>
      <w:bookmarkEnd w:id="32"/>
      <w:bookmarkEnd w:id="33"/>
      <w:r w:rsidRPr="000C3000">
        <w:rPr>
          <w:lang w:val="en-US"/>
        </w:rPr>
        <w:t xml:space="preserve">I1 </w:t>
      </w:r>
      <w:bookmarkEnd w:id="34"/>
      <w:r w:rsidR="00AF7BD9" w:rsidRPr="000C3000">
        <w:rPr>
          <w:lang w:val="en-US"/>
        </w:rPr>
        <w:t>Argumentation</w:t>
      </w:r>
      <w:bookmarkEnd w:id="35"/>
    </w:p>
    <w:p w14:paraId="3C903A01" w14:textId="11A6D3BA" w:rsidR="008578A5" w:rsidRPr="002E71F1"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w:t>
      </w:r>
      <w:commentRangeStart w:id="36"/>
      <w:r w:rsidRPr="000C3000">
        <w:rPr>
          <w:rFonts w:ascii="Times New Roman" w:hAnsi="Times New Roman" w:cs="Times New Roman"/>
          <w:sz w:val="20"/>
          <w:szCs w:val="20"/>
          <w:lang w:val="en-US"/>
        </w:rPr>
        <w:t>of</w:t>
      </w:r>
      <w:commentRangeEnd w:id="36"/>
      <w:r w:rsidR="00980C8D">
        <w:rPr>
          <w:rStyle w:val="Rimandocommento"/>
          <w:rFonts w:ascii="Arial" w:eastAsia="Times New Roman" w:hAnsi="Arial" w:cs="Times New Roman"/>
          <w:szCs w:val="20"/>
          <w:lang w:val="el-GR" w:eastAsia="el-GR"/>
        </w:rPr>
        <w:commentReference w:id="36"/>
      </w:r>
      <w:r w:rsidRPr="000C3000">
        <w:rPr>
          <w:rFonts w:ascii="Times New Roman" w:hAnsi="Times New Roman" w:cs="Times New Roman"/>
          <w:sz w:val="20"/>
          <w:szCs w:val="20"/>
          <w:lang w:val="en-US"/>
        </w:rPr>
        <w:t xml:space="preserve">: </w:t>
      </w:r>
      <w:r w:rsidR="00EE7AF5">
        <w:rPr>
          <w:rFonts w:ascii="Times New Roman" w:hAnsi="Times New Roman" w:cs="Times New Roman"/>
          <w:sz w:val="20"/>
          <w:szCs w:val="20"/>
          <w:lang w:val="en-US"/>
        </w:rPr>
        <w:t>E7 Activity</w:t>
      </w:r>
      <w:r w:rsidRPr="000C3000">
        <w:rPr>
          <w:rFonts w:ascii="Times New Roman" w:hAnsi="Times New Roman" w:cs="Times New Roman"/>
          <w:sz w:val="20"/>
          <w:szCs w:val="20"/>
          <w:lang w:val="en-US"/>
        </w:rPr>
        <w:tab/>
      </w:r>
      <w:commentRangeStart w:id="37"/>
      <w:commentRangeEnd w:id="37"/>
      <w:r w:rsidR="00980C8D">
        <w:rPr>
          <w:rStyle w:val="Rimandocommento"/>
          <w:rFonts w:ascii="Arial" w:eastAsia="Times New Roman" w:hAnsi="Arial" w:cs="Times New Roman"/>
          <w:szCs w:val="20"/>
          <w:lang w:val="el-GR" w:eastAsia="el-GR"/>
        </w:rPr>
        <w:commentReference w:id="37"/>
      </w:r>
    </w:p>
    <w:p w14:paraId="040E1042" w14:textId="77777777" w:rsidR="00331C9D"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hyperlink w:anchor="_S4_Observation_1" w:history="1">
        <w:r w:rsidR="00331C9D" w:rsidRPr="000C3000">
          <w:rPr>
            <w:rStyle w:val="Collegamentoipertestuale"/>
            <w:rFonts w:ascii="Times New Roman" w:hAnsi="Times New Roman" w:cs="Times New Roman"/>
            <w:sz w:val="20"/>
            <w:szCs w:val="20"/>
            <w:lang w:val="en-US"/>
          </w:rPr>
          <w:t xml:space="preserve">S4 </w:t>
        </w:r>
      </w:hyperlink>
      <w:r w:rsidR="00331C9D" w:rsidRPr="000C3000">
        <w:rPr>
          <w:rFonts w:ascii="Times New Roman" w:hAnsi="Times New Roman" w:cs="Times New Roman"/>
          <w:sz w:val="20"/>
          <w:szCs w:val="20"/>
          <w:lang w:val="en-US"/>
        </w:rPr>
        <w:t>Observation</w:t>
      </w:r>
    </w:p>
    <w:p w14:paraId="2A9269ED" w14:textId="77777777" w:rsidR="008578A5" w:rsidRPr="000C3000" w:rsidRDefault="00331C9D"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I5_Inference_Making" w:history="1">
        <w:r w:rsidR="001320D9" w:rsidRPr="000C3000">
          <w:rPr>
            <w:rStyle w:val="Collegamentoipertestuale"/>
            <w:rFonts w:ascii="Times New Roman" w:hAnsi="Times New Roman" w:cs="Times New Roman"/>
            <w:sz w:val="20"/>
            <w:szCs w:val="20"/>
            <w:lang w:val="en-US"/>
          </w:rPr>
          <w:t>I</w:t>
        </w:r>
        <w:r w:rsidR="00AF7BD9" w:rsidRPr="000C3000">
          <w:rPr>
            <w:rStyle w:val="Collegamentoipertestuale"/>
            <w:rFonts w:ascii="Times New Roman" w:hAnsi="Times New Roman" w:cs="Times New Roman"/>
            <w:sz w:val="20"/>
            <w:szCs w:val="20"/>
            <w:lang w:val="en-US"/>
          </w:rPr>
          <w:t xml:space="preserve">5 </w:t>
        </w:r>
      </w:hyperlink>
      <w:r w:rsidR="00AF7BD9" w:rsidRPr="000C3000">
        <w:rPr>
          <w:rFonts w:ascii="Times New Roman" w:hAnsi="Times New Roman" w:cs="Times New Roman"/>
          <w:sz w:val="20"/>
          <w:szCs w:val="20"/>
          <w:lang w:val="en-US"/>
        </w:rPr>
        <w:t>Inference Making</w:t>
      </w:r>
      <w:r w:rsidR="001320D9" w:rsidRPr="000C3000">
        <w:rPr>
          <w:rFonts w:ascii="Times New Roman" w:hAnsi="Times New Roman" w:cs="Times New Roman"/>
          <w:sz w:val="20"/>
          <w:szCs w:val="20"/>
          <w:lang w:val="en-US"/>
        </w:rPr>
        <w:t>/</w:t>
      </w:r>
      <w:hyperlink w:anchor="_S5_Inference_Making_1" w:history="1">
        <w:r w:rsidR="001320D9" w:rsidRPr="000C3000">
          <w:rPr>
            <w:rStyle w:val="Collegamentoipertestuale"/>
            <w:rFonts w:ascii="Times New Roman" w:hAnsi="Times New Roman" w:cs="Times New Roman"/>
            <w:sz w:val="20"/>
            <w:szCs w:val="20"/>
            <w:lang w:val="en-US"/>
          </w:rPr>
          <w:t xml:space="preserve">S5 </w:t>
        </w:r>
      </w:hyperlink>
      <w:r w:rsidR="001320D9" w:rsidRPr="000C3000">
        <w:rPr>
          <w:rFonts w:ascii="Times New Roman" w:hAnsi="Times New Roman" w:cs="Times New Roman"/>
          <w:sz w:val="20"/>
          <w:szCs w:val="20"/>
          <w:lang w:val="en-US"/>
        </w:rPr>
        <w:t>Inference Making</w:t>
      </w:r>
    </w:p>
    <w:p w14:paraId="4DF67A8B" w14:textId="77777777" w:rsidR="00AF7BD9" w:rsidRPr="000C3000" w:rsidRDefault="00AF7BD9"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I7_Belief_Adoption" w:history="1">
        <w:r w:rsidRPr="000C3000">
          <w:rPr>
            <w:rStyle w:val="Collegamentoipertestuale"/>
            <w:rFonts w:ascii="Times New Roman" w:hAnsi="Times New Roman" w:cs="Times New Roman"/>
            <w:sz w:val="20"/>
            <w:szCs w:val="20"/>
            <w:lang w:val="en-US"/>
          </w:rPr>
          <w:t>I</w:t>
        </w:r>
        <w:r w:rsidR="00DE60D9" w:rsidRPr="000C3000">
          <w:rPr>
            <w:rStyle w:val="Collegamentoipertestuale"/>
            <w:rFonts w:ascii="Times New Roman" w:hAnsi="Times New Roman" w:cs="Times New Roman"/>
            <w:sz w:val="20"/>
            <w:szCs w:val="20"/>
            <w:lang w:val="en-US"/>
          </w:rPr>
          <w:t>7</w:t>
        </w:r>
        <w:r w:rsidR="008903B0" w:rsidRPr="000C3000">
          <w:rPr>
            <w:rStyle w:val="Collegamentoipertestuale"/>
            <w:rFonts w:ascii="Times New Roman" w:hAnsi="Times New Roman" w:cs="Times New Roman"/>
            <w:sz w:val="20"/>
            <w:szCs w:val="20"/>
            <w:lang w:val="en-US"/>
          </w:rPr>
          <w:t xml:space="preserve"> </w:t>
        </w:r>
      </w:hyperlink>
      <w:r w:rsidR="008903B0" w:rsidRPr="000C3000">
        <w:rPr>
          <w:rFonts w:ascii="Times New Roman" w:hAnsi="Times New Roman" w:cs="Times New Roman"/>
          <w:sz w:val="20"/>
          <w:szCs w:val="20"/>
          <w:lang w:val="en-US"/>
        </w:rPr>
        <w:t>Belief Adoption</w:t>
      </w:r>
    </w:p>
    <w:p w14:paraId="2FF137B9" w14:textId="487C539B" w:rsidR="005E7015" w:rsidRPr="001E7062" w:rsidRDefault="008578A5" w:rsidP="005E7015">
      <w:pPr>
        <w:ind w:left="1440" w:hanging="1440"/>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5E7015" w:rsidRPr="001E7062">
        <w:t xml:space="preserve">This class comprises the activity of making honest inferences or observations. An honest inference or observation is one in which the E39 Actor carrying out the I1 Argumentation justifies and believes that the I6 Belief Value associated with resulting I2 Belief about the I4 Proposition Set is the correct value at the time that the activity was undertaken and that any I3 Inference </w:t>
      </w:r>
      <w:proofErr w:type="gramStart"/>
      <w:r w:rsidR="005E7015" w:rsidRPr="001E7062">
        <w:t>Logic  or</w:t>
      </w:r>
      <w:proofErr w:type="gramEnd"/>
      <w:r w:rsidR="005E7015" w:rsidRPr="001E7062">
        <w:t xml:space="preserve"> methodology was correctly applied.</w:t>
      </w:r>
    </w:p>
    <w:p w14:paraId="53F372B2" w14:textId="1C7F08D0" w:rsidR="005E7015" w:rsidRPr="001E7062" w:rsidRDefault="005E7015" w:rsidP="002E71F1">
      <w:pPr>
        <w:ind w:left="1418" w:firstLine="22"/>
      </w:pPr>
      <w:r w:rsidRPr="001E7062">
        <w:t>Only one instance of E39 Actor may carry out a</w:t>
      </w:r>
      <w:r>
        <w:t xml:space="preserve">n instance of I1 </w:t>
      </w:r>
      <w:proofErr w:type="spellStart"/>
      <w:proofErr w:type="gramStart"/>
      <w:r>
        <w:t>Argumentation,</w:t>
      </w:r>
      <w:r w:rsidRPr="001E7062">
        <w:t>though</w:t>
      </w:r>
      <w:proofErr w:type="spellEnd"/>
      <w:proofErr w:type="gramEnd"/>
      <w:r w:rsidRPr="001E7062">
        <w:t xml:space="preserve"> the E39 Actor may, of course, be an instance of E74 Group. </w:t>
      </w:r>
    </w:p>
    <w:p w14:paraId="2D4E378F" w14:textId="349E7B34" w:rsidR="00DD3D48" w:rsidRPr="000C3000" w:rsidRDefault="009B3AAF">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 </w:t>
      </w:r>
    </w:p>
    <w:p w14:paraId="2CB63394" w14:textId="15FC389A" w:rsidR="008578A5" w:rsidRPr="000C3000" w:rsidRDefault="008578A5" w:rsidP="00331C9D">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r w:rsidR="00331C9D" w:rsidRPr="000C3000">
        <w:rPr>
          <w:rFonts w:ascii="Times New Roman" w:hAnsi="Times New Roman" w:cs="Times New Roman"/>
          <w:sz w:val="20"/>
          <w:szCs w:val="20"/>
          <w:lang w:val="en-US"/>
        </w:rPr>
        <w:tab/>
      </w:r>
      <w:hyperlink w:anchor="_J2_concluded_that" w:history="1">
        <w:r w:rsidR="002A58FD" w:rsidRPr="000C3000">
          <w:rPr>
            <w:rStyle w:val="Collegamentoipertestuale"/>
            <w:rFonts w:ascii="Times New Roman" w:hAnsi="Times New Roman" w:cs="Times New Roman"/>
            <w:sz w:val="20"/>
            <w:szCs w:val="20"/>
          </w:rPr>
          <w:t>J</w:t>
        </w:r>
        <w:r w:rsidRPr="000C3000">
          <w:rPr>
            <w:rStyle w:val="Collegamentoipertestuale"/>
            <w:rFonts w:ascii="Times New Roman" w:hAnsi="Times New Roman" w:cs="Times New Roman"/>
            <w:sz w:val="20"/>
            <w:szCs w:val="20"/>
          </w:rPr>
          <w:t>2</w:t>
        </w:r>
        <w:r w:rsidRPr="000C3000">
          <w:rPr>
            <w:rStyle w:val="Collegamentoipertestuale"/>
            <w:rFonts w:ascii="Times New Roman" w:hAnsi="Times New Roman" w:cs="Times New Roman"/>
            <w:sz w:val="20"/>
            <w:szCs w:val="20"/>
            <w:lang w:val="en-US"/>
          </w:rPr>
          <w:t xml:space="preserve"> </w:t>
        </w:r>
      </w:hyperlink>
      <w:r w:rsidR="002A58FD" w:rsidRPr="000C3000">
        <w:rPr>
          <w:rFonts w:ascii="Times New Roman" w:hAnsi="Times New Roman" w:cs="Times New Roman"/>
          <w:sz w:val="20"/>
          <w:szCs w:val="20"/>
          <w:lang w:val="en-US"/>
        </w:rPr>
        <w:t xml:space="preserve">concluded that </w:t>
      </w:r>
      <w:r w:rsidRPr="000C3000">
        <w:rPr>
          <w:rFonts w:ascii="Times New Roman" w:hAnsi="Times New Roman" w:cs="Times New Roman"/>
          <w:bCs/>
          <w:iCs/>
          <w:sz w:val="20"/>
          <w:szCs w:val="20"/>
          <w:lang w:val="en-US"/>
        </w:rPr>
        <w:t xml:space="preserve">(was </w:t>
      </w:r>
      <w:r w:rsidR="002A58FD" w:rsidRPr="000C3000">
        <w:rPr>
          <w:rFonts w:ascii="Times New Roman" w:hAnsi="Times New Roman" w:cs="Times New Roman"/>
          <w:bCs/>
          <w:iCs/>
          <w:sz w:val="20"/>
          <w:szCs w:val="20"/>
          <w:lang w:val="en-US"/>
        </w:rPr>
        <w:t>concluded</w:t>
      </w:r>
      <w:r w:rsidRPr="000C3000">
        <w:rPr>
          <w:rFonts w:ascii="Times New Roman" w:hAnsi="Times New Roman" w:cs="Times New Roman"/>
          <w:bCs/>
          <w:iCs/>
          <w:sz w:val="20"/>
          <w:szCs w:val="20"/>
          <w:lang w:val="en-US"/>
        </w:rPr>
        <w:t xml:space="preserve"> by)</w:t>
      </w:r>
      <w:r w:rsidRPr="000C3000">
        <w:rPr>
          <w:rFonts w:ascii="Times New Roman" w:hAnsi="Times New Roman" w:cs="Times New Roman"/>
          <w:sz w:val="20"/>
          <w:szCs w:val="20"/>
          <w:lang w:val="en-US"/>
        </w:rPr>
        <w:t xml:space="preserve">: </w:t>
      </w:r>
      <w:hyperlink w:anchor="_I8_Conviction" w:history="1">
        <w:r w:rsidR="005E7015" w:rsidRPr="00AA018C">
          <w:t xml:space="preserve">I8 </w:t>
        </w:r>
      </w:hyperlink>
      <w:r w:rsidR="005E7015" w:rsidRPr="001E7062">
        <w:t>Conviction</w:t>
      </w:r>
      <w:r w:rsidR="005E7015" w:rsidRPr="005E7015" w:rsidDel="005E7015">
        <w:rPr>
          <w:rStyle w:val="TestofumettoCarattere"/>
          <w:rFonts w:ascii="Times New Roman" w:eastAsiaTheme="minorHAnsi" w:hAnsi="Times New Roman"/>
          <w:sz w:val="20"/>
          <w:szCs w:val="20"/>
        </w:rPr>
        <w:t xml:space="preserve"> </w:t>
      </w:r>
    </w:p>
    <w:p w14:paraId="64E58B4E" w14:textId="77777777" w:rsidR="00D279BD" w:rsidRPr="000C3000" w:rsidRDefault="00646F0E"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551E27AB" w14:textId="77777777" w:rsidR="00D279BD" w:rsidRPr="000C3000" w:rsidRDefault="007220E5"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My classification and dating of this bowl (I5)</w:t>
      </w:r>
    </w:p>
    <w:p w14:paraId="00E4C063" w14:textId="77777777" w:rsidR="007220E5" w:rsidRPr="000C3000" w:rsidRDefault="007220E5"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rPr>
        <w:t>Dragendorff</w:t>
      </w:r>
      <w:proofErr w:type="spellEnd"/>
      <w:r w:rsidRPr="000C3000">
        <w:rPr>
          <w:rFonts w:ascii="Times New Roman" w:hAnsi="Times New Roman" w:cs="Times New Roman"/>
        </w:rPr>
        <w:t xml:space="preserve"> type 29 bowls are from the 1</w:t>
      </w:r>
      <w:r w:rsidRPr="000C3000">
        <w:rPr>
          <w:rFonts w:ascii="Times New Roman" w:hAnsi="Times New Roman" w:cs="Times New Roman"/>
          <w:vertAlign w:val="superscript"/>
        </w:rPr>
        <w:t>st</w:t>
      </w:r>
      <w:r w:rsidRPr="000C3000">
        <w:rPr>
          <w:rFonts w:ascii="Times New Roman" w:hAnsi="Times New Roman" w:cs="Times New Roman"/>
        </w:rPr>
        <w:t xml:space="preserve"> Century AD</w:t>
      </w:r>
      <w:r w:rsidR="001D6272" w:rsidRPr="000C3000">
        <w:rPr>
          <w:rFonts w:ascii="Times New Roman" w:hAnsi="Times New Roman" w:cs="Times New Roman"/>
        </w:rPr>
        <w:t xml:space="preserve"> (I7)</w:t>
      </w:r>
    </w:p>
    <w:p w14:paraId="62B553B4" w14:textId="77777777" w:rsidR="008578A5" w:rsidRPr="000C3000" w:rsidRDefault="002A58FD" w:rsidP="002E71F1">
      <w:pPr>
        <w:pStyle w:val="Titolo3"/>
        <w:rPr>
          <w:lang w:val="en-US"/>
        </w:rPr>
      </w:pPr>
      <w:bookmarkStart w:id="38" w:name="_S2_Sample_Taking"/>
      <w:bookmarkStart w:id="39" w:name="_I2_Belief"/>
      <w:bookmarkStart w:id="40" w:name="_Toc341432729"/>
      <w:bookmarkStart w:id="41" w:name="_Toc341792897"/>
      <w:bookmarkStart w:id="42" w:name="_Toc12370059"/>
      <w:bookmarkEnd w:id="38"/>
      <w:bookmarkEnd w:id="39"/>
      <w:r w:rsidRPr="000C3000">
        <w:rPr>
          <w:lang w:val="en-US"/>
        </w:rPr>
        <w:t>I</w:t>
      </w:r>
      <w:r w:rsidR="008578A5" w:rsidRPr="000C3000">
        <w:rPr>
          <w:lang w:val="en-US"/>
        </w:rPr>
        <w:t xml:space="preserve">2 </w:t>
      </w:r>
      <w:bookmarkEnd w:id="40"/>
      <w:bookmarkEnd w:id="41"/>
      <w:r w:rsidRPr="000C3000">
        <w:rPr>
          <w:lang w:val="en-US"/>
        </w:rPr>
        <w:t>Belief</w:t>
      </w:r>
      <w:bookmarkEnd w:id="42"/>
    </w:p>
    <w:p w14:paraId="61591401" w14:textId="0618CE34"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r w:rsidR="005E7015" w:rsidRPr="00782C9B">
        <w:rPr>
          <w:rFonts w:ascii="Times New Roman" w:hAnsi="Times New Roman" w:cs="Times New Roman"/>
          <w:sz w:val="20"/>
          <w:szCs w:val="20"/>
        </w:rPr>
        <w:t>I8 Conviction</w:t>
      </w:r>
      <w:r w:rsidR="005E7015">
        <w:rPr>
          <w:rFonts w:ascii="Times New Roman" w:hAnsi="Times New Roman" w:cs="Times New Roman"/>
          <w:sz w:val="20"/>
          <w:szCs w:val="20"/>
        </w:rPr>
        <w:t xml:space="preserve"> </w:t>
      </w:r>
    </w:p>
    <w:p w14:paraId="31615A15"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p>
    <w:p w14:paraId="7EC9AACC" w14:textId="299D8AB9" w:rsidR="001647CA" w:rsidRPr="000C3000" w:rsidRDefault="008578A5" w:rsidP="008578A5">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5E7015">
        <w:rPr>
          <w:rFonts w:ascii="Times New Roman" w:hAnsi="Times New Roman" w:cs="Times New Roman"/>
          <w:sz w:val="20"/>
          <w:szCs w:val="20"/>
        </w:rPr>
        <w:t xml:space="preserve">This class comprises the notion that the associated I4 Proposition Set is held to have a particular I6 Belief Value by a particular E39 Actor. This can be understood as the period of time that an individual or group holds a particular set of propositions to be true, false or somewhere in </w:t>
      </w:r>
      <w:proofErr w:type="gramStart"/>
      <w:r w:rsidR="005E7015">
        <w:rPr>
          <w:rFonts w:ascii="Times New Roman" w:hAnsi="Times New Roman" w:cs="Times New Roman"/>
          <w:sz w:val="20"/>
          <w:szCs w:val="20"/>
        </w:rPr>
        <w:t>between.</w:t>
      </w:r>
      <w:r w:rsidR="00E70A00" w:rsidRPr="000C3000">
        <w:rPr>
          <w:rFonts w:ascii="Times New Roman" w:hAnsi="Times New Roman" w:cs="Times New Roman"/>
          <w:sz w:val="20"/>
          <w:szCs w:val="20"/>
          <w:lang w:val="en-US"/>
        </w:rPr>
        <w:t>.</w:t>
      </w:r>
      <w:proofErr w:type="gramEnd"/>
    </w:p>
    <w:p w14:paraId="19AA45C7" w14:textId="77777777" w:rsidR="008578A5" w:rsidRPr="000C3000" w:rsidRDefault="008578A5" w:rsidP="00DE2FDE">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r w:rsidR="00331C9D" w:rsidRPr="000C3000">
        <w:rPr>
          <w:rFonts w:ascii="Times New Roman" w:hAnsi="Times New Roman" w:cs="Times New Roman"/>
          <w:sz w:val="20"/>
          <w:szCs w:val="20"/>
          <w:lang w:val="en-US"/>
        </w:rPr>
        <w:tab/>
      </w:r>
      <w:hyperlink w:anchor="_J4_that_(is" w:history="1">
        <w:r w:rsidR="00331C9D" w:rsidRPr="000C3000">
          <w:rPr>
            <w:rStyle w:val="Collegamentoipertestuale"/>
            <w:rFonts w:ascii="Times New Roman" w:hAnsi="Times New Roman" w:cs="Times New Roman"/>
            <w:sz w:val="20"/>
            <w:szCs w:val="20"/>
            <w:lang w:val="en-US"/>
          </w:rPr>
          <w:t xml:space="preserve">J4 </w:t>
        </w:r>
      </w:hyperlink>
      <w:r w:rsidR="00BE557E" w:rsidRPr="000C3000">
        <w:rPr>
          <w:rFonts w:ascii="Times New Roman" w:hAnsi="Times New Roman" w:cs="Times New Roman"/>
          <w:sz w:val="20"/>
          <w:szCs w:val="20"/>
          <w:lang w:val="en-US"/>
        </w:rPr>
        <w:t xml:space="preserve">that (is </w:t>
      </w:r>
      <w:r w:rsidR="00AC1545" w:rsidRPr="000C3000">
        <w:rPr>
          <w:rFonts w:ascii="Times New Roman" w:hAnsi="Times New Roman" w:cs="Times New Roman"/>
          <w:sz w:val="20"/>
          <w:szCs w:val="20"/>
          <w:lang w:val="en-US"/>
        </w:rPr>
        <w:t>subject of</w:t>
      </w:r>
      <w:r w:rsidR="00331C9D" w:rsidRPr="000C3000">
        <w:rPr>
          <w:rFonts w:ascii="Times New Roman" w:hAnsi="Times New Roman" w:cs="Times New Roman"/>
          <w:sz w:val="20"/>
          <w:szCs w:val="20"/>
          <w:lang w:val="en-US"/>
        </w:rPr>
        <w:t xml:space="preserve">): </w:t>
      </w:r>
      <w:hyperlink w:anchor="_S4_Observation" w:history="1">
        <w:r w:rsidR="00331C9D" w:rsidRPr="000C3000">
          <w:rPr>
            <w:rStyle w:val="Collegamentoipertestuale"/>
            <w:rFonts w:ascii="Times New Roman" w:hAnsi="Times New Roman" w:cs="Times New Roman"/>
            <w:sz w:val="20"/>
            <w:szCs w:val="20"/>
            <w:lang w:val="en-US"/>
          </w:rPr>
          <w:t xml:space="preserve">I4 </w:t>
        </w:r>
      </w:hyperlink>
      <w:r w:rsidR="00331C9D" w:rsidRPr="000C3000">
        <w:rPr>
          <w:rFonts w:ascii="Times New Roman" w:hAnsi="Times New Roman" w:cs="Times New Roman"/>
          <w:sz w:val="20"/>
          <w:szCs w:val="20"/>
          <w:lang w:val="en-US"/>
        </w:rPr>
        <w:t>Proposition Set</w:t>
      </w:r>
    </w:p>
    <w:p w14:paraId="3443ABE6" w14:textId="77777777" w:rsidR="008578A5" w:rsidRPr="000C3000" w:rsidRDefault="00331C9D" w:rsidP="00DE2FDE">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J5_holds_to" w:history="1">
        <w:r w:rsidRPr="000C3000">
          <w:rPr>
            <w:rStyle w:val="Collegamentoipertestuale"/>
            <w:rFonts w:ascii="Times New Roman" w:hAnsi="Times New Roman" w:cs="Times New Roman"/>
            <w:sz w:val="20"/>
            <w:szCs w:val="20"/>
            <w:lang w:val="en-US"/>
          </w:rPr>
          <w:t>J5</w:t>
        </w:r>
        <w:r w:rsidR="00396B84" w:rsidRPr="000C3000">
          <w:rPr>
            <w:rStyle w:val="Collegamentoipertestuale"/>
            <w:rFonts w:ascii="Times New Roman" w:hAnsi="Times New Roman" w:cs="Times New Roman"/>
            <w:sz w:val="20"/>
            <w:szCs w:val="20"/>
            <w:lang w:val="en-US"/>
          </w:rPr>
          <w:t xml:space="preserve"> </w:t>
        </w:r>
      </w:hyperlink>
      <w:r w:rsidR="00396B84" w:rsidRPr="000C3000">
        <w:rPr>
          <w:rFonts w:ascii="Times New Roman" w:hAnsi="Times New Roman" w:cs="Times New Roman"/>
          <w:sz w:val="20"/>
          <w:szCs w:val="20"/>
          <w:lang w:val="en-US"/>
        </w:rPr>
        <w:t>holds to be</w:t>
      </w:r>
      <w:r w:rsidR="00BE557E" w:rsidRPr="000C3000">
        <w:rPr>
          <w:rFonts w:ascii="Times New Roman" w:hAnsi="Times New Roman" w:cs="Times New Roman"/>
          <w:sz w:val="20"/>
          <w:szCs w:val="20"/>
          <w:lang w:val="en-US"/>
        </w:rPr>
        <w:t xml:space="preserve">: </w:t>
      </w:r>
      <w:hyperlink w:anchor="_I6_Belief_Value" w:history="1">
        <w:r w:rsidR="00BE557E" w:rsidRPr="000C3000">
          <w:rPr>
            <w:rStyle w:val="Collegamentoipertestuale"/>
            <w:rFonts w:ascii="Times New Roman" w:hAnsi="Times New Roman" w:cs="Times New Roman"/>
            <w:sz w:val="20"/>
            <w:szCs w:val="20"/>
            <w:lang w:val="en-US"/>
          </w:rPr>
          <w:t xml:space="preserve">I6 </w:t>
        </w:r>
      </w:hyperlink>
      <w:r w:rsidR="00BE557E" w:rsidRPr="000C3000">
        <w:rPr>
          <w:rFonts w:ascii="Times New Roman" w:hAnsi="Times New Roman" w:cs="Times New Roman"/>
          <w:sz w:val="20"/>
          <w:szCs w:val="20"/>
          <w:lang w:val="en-US"/>
        </w:rPr>
        <w:t>Belief Value</w:t>
      </w:r>
    </w:p>
    <w:p w14:paraId="232670C5" w14:textId="77777777" w:rsidR="001D6272" w:rsidRPr="000C3000" w:rsidRDefault="004948BD"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14C103B8"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w:t>
      </w:r>
    </w:p>
    <w:p w14:paraId="4BB86EA1"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proofErr w:type="spellStart"/>
      <w:r w:rsidRPr="000C3000">
        <w:rPr>
          <w:rFonts w:ascii="Times New Roman" w:hAnsi="Times New Roman" w:cs="Times New Roman"/>
          <w:lang w:val="en-US"/>
        </w:rPr>
        <w:t>Dragendorff’s</w:t>
      </w:r>
      <w:proofErr w:type="spellEnd"/>
      <w:r w:rsidRPr="000C3000">
        <w:rPr>
          <w:rFonts w:ascii="Times New Roman" w:hAnsi="Times New Roman" w:cs="Times New Roman"/>
          <w:lang w:val="en-US"/>
        </w:rPr>
        <w:t xml:space="preserve"> belief that type 29 bowls are from the 1st Century AD</w:t>
      </w:r>
    </w:p>
    <w:p w14:paraId="7D78E695" w14:textId="77777777" w:rsidR="008578A5" w:rsidRPr="000C3000" w:rsidRDefault="005A11C0" w:rsidP="002E71F1">
      <w:pPr>
        <w:pStyle w:val="Titolo3"/>
        <w:rPr>
          <w:lang w:val="en-US"/>
        </w:rPr>
      </w:pPr>
      <w:bookmarkStart w:id="43" w:name="_S3_Sample_Taking"/>
      <w:bookmarkStart w:id="44" w:name="_S3_Measurement_by"/>
      <w:bookmarkStart w:id="45" w:name="_I3_Inference_Logic"/>
      <w:bookmarkStart w:id="46" w:name="_Toc341792898"/>
      <w:bookmarkStart w:id="47" w:name="_Toc12370060"/>
      <w:bookmarkEnd w:id="43"/>
      <w:bookmarkEnd w:id="44"/>
      <w:bookmarkEnd w:id="45"/>
      <w:r w:rsidRPr="000C3000">
        <w:rPr>
          <w:lang w:val="en-US"/>
        </w:rPr>
        <w:t>I</w:t>
      </w:r>
      <w:r w:rsidR="008578A5" w:rsidRPr="000C3000">
        <w:rPr>
          <w:lang w:val="en-US"/>
        </w:rPr>
        <w:t xml:space="preserve">3 </w:t>
      </w:r>
      <w:bookmarkEnd w:id="46"/>
      <w:r w:rsidRPr="000C3000">
        <w:rPr>
          <w:lang w:val="en-US"/>
        </w:rPr>
        <w:t>Inference Logic</w:t>
      </w:r>
      <w:bookmarkEnd w:id="47"/>
    </w:p>
    <w:p w14:paraId="2232E901"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E89_Propositional_Object" w:history="1">
        <w:r w:rsidR="00BD6150" w:rsidRPr="000C3000">
          <w:rPr>
            <w:rStyle w:val="Collegamentoipertestuale"/>
            <w:rFonts w:ascii="Times New Roman" w:hAnsi="Times New Roman" w:cs="Times New Roman"/>
            <w:sz w:val="20"/>
            <w:szCs w:val="20"/>
            <w:lang w:val="en-US"/>
          </w:rPr>
          <w:t xml:space="preserve">E89 </w:t>
        </w:r>
      </w:hyperlink>
      <w:r w:rsidR="0084639C" w:rsidRPr="000C3000">
        <w:rPr>
          <w:rFonts w:ascii="Times New Roman" w:hAnsi="Times New Roman" w:cs="Times New Roman"/>
          <w:sz w:val="20"/>
          <w:szCs w:val="20"/>
        </w:rPr>
        <w:t xml:space="preserve">Propositional </w:t>
      </w:r>
      <w:r w:rsidR="00BD6150" w:rsidRPr="000C3000">
        <w:rPr>
          <w:rFonts w:ascii="Times New Roman" w:hAnsi="Times New Roman" w:cs="Times New Roman"/>
          <w:sz w:val="20"/>
          <w:szCs w:val="20"/>
        </w:rPr>
        <w:t>O</w:t>
      </w:r>
      <w:r w:rsidR="0084639C" w:rsidRPr="000C3000">
        <w:rPr>
          <w:rFonts w:ascii="Times New Roman" w:hAnsi="Times New Roman" w:cs="Times New Roman"/>
          <w:sz w:val="20"/>
          <w:szCs w:val="20"/>
        </w:rPr>
        <w:t>bject</w:t>
      </w:r>
    </w:p>
    <w:p w14:paraId="16217D0B" w14:textId="77777777" w:rsidR="00396B84" w:rsidRPr="000C3000" w:rsidRDefault="00396B84" w:rsidP="00396B84">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p>
    <w:p w14:paraId="1DC6D2E2" w14:textId="77777777" w:rsidR="008578A5" w:rsidRPr="000C3000" w:rsidRDefault="008578A5" w:rsidP="008578A5">
      <w:pPr>
        <w:widowControl w:val="0"/>
        <w:autoSpaceDE w:val="0"/>
        <w:autoSpaceDN w:val="0"/>
        <w:ind w:left="1440" w:hanging="1440"/>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 xml:space="preserve">This class comprises </w:t>
      </w:r>
      <w:r w:rsidR="005A11C0" w:rsidRPr="000C3000">
        <w:rPr>
          <w:rFonts w:ascii="Times New Roman" w:hAnsi="Times New Roman" w:cs="Times New Roman"/>
          <w:sz w:val="20"/>
          <w:szCs w:val="20"/>
          <w:lang w:val="en-US"/>
        </w:rPr>
        <w:t xml:space="preserve">the rules used as inputs to </w:t>
      </w:r>
      <w:r w:rsidR="001320D9" w:rsidRPr="000C3000">
        <w:rPr>
          <w:rFonts w:ascii="Times New Roman" w:hAnsi="Times New Roman" w:cs="Times New Roman"/>
          <w:sz w:val="20"/>
          <w:szCs w:val="20"/>
          <w:lang w:val="en-US"/>
        </w:rPr>
        <w:t>I</w:t>
      </w:r>
      <w:r w:rsidR="005A11C0" w:rsidRPr="000C3000">
        <w:rPr>
          <w:rFonts w:ascii="Times New Roman" w:hAnsi="Times New Roman" w:cs="Times New Roman"/>
          <w:sz w:val="20"/>
          <w:szCs w:val="20"/>
          <w:lang w:val="en-US"/>
        </w:rPr>
        <w:t>5 Inference Making</w:t>
      </w:r>
      <w:r w:rsidR="001320D9" w:rsidRPr="000C3000">
        <w:rPr>
          <w:rFonts w:ascii="Times New Roman" w:hAnsi="Times New Roman" w:cs="Times New Roman"/>
          <w:sz w:val="20"/>
          <w:szCs w:val="20"/>
          <w:lang w:val="en-US"/>
        </w:rPr>
        <w:t>.</w:t>
      </w:r>
    </w:p>
    <w:p w14:paraId="6F94F14E" w14:textId="77777777" w:rsidR="00AD2897" w:rsidRPr="000C3000" w:rsidRDefault="00AD2897" w:rsidP="008578A5">
      <w:pPr>
        <w:widowControl w:val="0"/>
        <w:autoSpaceDE w:val="0"/>
        <w:autoSpaceDN w:val="0"/>
        <w:ind w:left="1440" w:hanging="1440"/>
        <w:rPr>
          <w:rFonts w:ascii="Times New Roman" w:hAnsi="Times New Roman" w:cs="Times New Roman"/>
          <w:sz w:val="20"/>
          <w:szCs w:val="20"/>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rPr>
        <w:t xml:space="preserve">In this context the term “logic” is used in the </w:t>
      </w:r>
      <w:r w:rsidRPr="000C3000">
        <w:rPr>
          <w:rFonts w:ascii="Times New Roman" w:hAnsi="Times New Roman" w:cs="Times New Roman"/>
          <w:i/>
          <w:sz w:val="20"/>
          <w:szCs w:val="20"/>
        </w:rPr>
        <w:t>most general sense</w:t>
      </w:r>
      <w:r w:rsidRPr="000C3000">
        <w:rPr>
          <w:rFonts w:ascii="Times New Roman" w:hAnsi="Times New Roman" w:cs="Times New Roman"/>
          <w:sz w:val="20"/>
          <w:szCs w:val="20"/>
        </w:rPr>
        <w:t xml:space="preserve"> of the Greek term, and not in the mathematical sense only. Examples are the direct application of formal logic, mathematical </w:t>
      </w:r>
      <w:proofErr w:type="gramStart"/>
      <w:r w:rsidRPr="000C3000">
        <w:rPr>
          <w:rFonts w:ascii="Times New Roman" w:hAnsi="Times New Roman" w:cs="Times New Roman"/>
          <w:sz w:val="20"/>
          <w:szCs w:val="20"/>
        </w:rPr>
        <w:t>theories</w:t>
      </w:r>
      <w:proofErr w:type="gramEnd"/>
      <w:r w:rsidRPr="000C3000">
        <w:rPr>
          <w:rFonts w:ascii="Times New Roman" w:hAnsi="Times New Roman" w:cs="Times New Roman"/>
          <w:sz w:val="20"/>
          <w:szCs w:val="20"/>
        </w:rPr>
        <w:t xml:space="preserve"> and calculus, formal or informal default reasoning based on default values associated with categories, probabilistic reasoning based mathematical models and assumed or observed frequencies for certain categories, application of theoretical social models and comparisons with “cultural parallels”, etc. An instance of Inference Logic could also be a reference to the exact software release of a Bayesian reasoner, a rule such as “later layers are on top of earlier layers”, or even a term like “social intuition”, if this is scholarly acceptable</w:t>
      </w:r>
      <w:r w:rsidR="00DE2FDE" w:rsidRPr="000C3000">
        <w:rPr>
          <w:rFonts w:ascii="Times New Roman" w:hAnsi="Times New Roman" w:cs="Times New Roman"/>
          <w:sz w:val="20"/>
          <w:szCs w:val="20"/>
        </w:rPr>
        <w:t>.</w:t>
      </w:r>
      <w:r w:rsidRPr="000C3000">
        <w:rPr>
          <w:rFonts w:ascii="Times New Roman" w:hAnsi="Times New Roman" w:cs="Times New Roman"/>
          <w:sz w:val="20"/>
          <w:szCs w:val="20"/>
        </w:rPr>
        <w:t xml:space="preserve"> (</w:t>
      </w:r>
      <w:proofErr w:type="gramStart"/>
      <w:r w:rsidRPr="000C3000">
        <w:rPr>
          <w:rFonts w:ascii="Times New Roman" w:hAnsi="Times New Roman" w:cs="Times New Roman"/>
          <w:sz w:val="20"/>
          <w:szCs w:val="20"/>
        </w:rPr>
        <w:t>after</w:t>
      </w:r>
      <w:proofErr w:type="gramEnd"/>
      <w:r w:rsidRPr="000C3000">
        <w:rPr>
          <w:rFonts w:ascii="Times New Roman" w:hAnsi="Times New Roman" w:cs="Times New Roman"/>
          <w:sz w:val="20"/>
          <w:szCs w:val="20"/>
        </w:rPr>
        <w:t xml:space="preserve"> </w:t>
      </w:r>
      <w:proofErr w:type="spellStart"/>
      <w:r w:rsidRPr="000C3000">
        <w:rPr>
          <w:rFonts w:ascii="Times New Roman" w:hAnsi="Times New Roman" w:cs="Times New Roman"/>
          <w:sz w:val="20"/>
          <w:szCs w:val="20"/>
        </w:rPr>
        <w:t>Doerr</w:t>
      </w:r>
      <w:proofErr w:type="spellEnd"/>
      <w:r w:rsidRPr="000C3000">
        <w:rPr>
          <w:rFonts w:ascii="Times New Roman" w:hAnsi="Times New Roman" w:cs="Times New Roman"/>
          <w:sz w:val="20"/>
          <w:szCs w:val="20"/>
        </w:rPr>
        <w:t xml:space="preserve">, </w:t>
      </w:r>
      <w:proofErr w:type="spellStart"/>
      <w:r w:rsidRPr="000C3000">
        <w:rPr>
          <w:rFonts w:ascii="Times New Roman" w:hAnsi="Times New Roman" w:cs="Times New Roman"/>
          <w:sz w:val="20"/>
          <w:szCs w:val="20"/>
        </w:rPr>
        <w:t>Kritsotaki</w:t>
      </w:r>
      <w:proofErr w:type="spellEnd"/>
      <w:r w:rsidRPr="000C3000">
        <w:rPr>
          <w:rFonts w:ascii="Times New Roman" w:hAnsi="Times New Roman" w:cs="Times New Roman"/>
          <w:sz w:val="20"/>
          <w:szCs w:val="20"/>
        </w:rPr>
        <w:t xml:space="preserve"> and </w:t>
      </w:r>
      <w:proofErr w:type="spellStart"/>
      <w:r w:rsidRPr="000C3000">
        <w:rPr>
          <w:rFonts w:ascii="Times New Roman" w:hAnsi="Times New Roman" w:cs="Times New Roman"/>
          <w:sz w:val="20"/>
          <w:szCs w:val="20"/>
        </w:rPr>
        <w:t>Boutsika</w:t>
      </w:r>
      <w:proofErr w:type="spellEnd"/>
      <w:r w:rsidRPr="000C3000">
        <w:rPr>
          <w:rFonts w:ascii="Times New Roman" w:hAnsi="Times New Roman" w:cs="Times New Roman"/>
          <w:sz w:val="20"/>
          <w:szCs w:val="20"/>
        </w:rPr>
        <w:t xml:space="preserve"> 201</w:t>
      </w:r>
      <w:r w:rsidR="00594FF5" w:rsidRPr="000C3000">
        <w:rPr>
          <w:rFonts w:ascii="Times New Roman" w:hAnsi="Times New Roman" w:cs="Times New Roman"/>
          <w:sz w:val="20"/>
          <w:szCs w:val="20"/>
        </w:rPr>
        <w:t>1</w:t>
      </w:r>
      <w:r w:rsidRPr="000C3000">
        <w:rPr>
          <w:rFonts w:ascii="Times New Roman" w:hAnsi="Times New Roman" w:cs="Times New Roman"/>
          <w:sz w:val="20"/>
          <w:szCs w:val="20"/>
        </w:rPr>
        <w:t>)</w:t>
      </w:r>
      <w:r w:rsidR="00DE2FDE" w:rsidRPr="000C3000">
        <w:rPr>
          <w:rFonts w:ascii="Times New Roman" w:hAnsi="Times New Roman" w:cs="Times New Roman"/>
          <w:sz w:val="20"/>
          <w:szCs w:val="20"/>
        </w:rPr>
        <w:t xml:space="preserve">. </w:t>
      </w:r>
      <w:proofErr w:type="gramStart"/>
      <w:r w:rsidR="00DE2FDE" w:rsidRPr="000C3000">
        <w:rPr>
          <w:rFonts w:ascii="Times New Roman" w:hAnsi="Times New Roman" w:cs="Times New Roman"/>
          <w:sz w:val="20"/>
          <w:szCs w:val="20"/>
        </w:rPr>
        <w:t>Indeed</w:t>
      </w:r>
      <w:proofErr w:type="gramEnd"/>
      <w:r w:rsidR="00DE2FDE" w:rsidRPr="000C3000">
        <w:rPr>
          <w:rFonts w:ascii="Times New Roman" w:hAnsi="Times New Roman" w:cs="Times New Roman"/>
          <w:sz w:val="20"/>
          <w:szCs w:val="20"/>
        </w:rPr>
        <w:t xml:space="preserve"> anything that is scientifically or academically acceptable as a method for drawing conclusions may be </w:t>
      </w:r>
      <w:r w:rsidR="001D6272" w:rsidRPr="000C3000">
        <w:rPr>
          <w:rFonts w:ascii="Times New Roman" w:hAnsi="Times New Roman" w:cs="Times New Roman"/>
          <w:sz w:val="20"/>
          <w:szCs w:val="20"/>
        </w:rPr>
        <w:t>included</w:t>
      </w:r>
      <w:r w:rsidR="00DE2FDE" w:rsidRPr="000C3000">
        <w:rPr>
          <w:rFonts w:ascii="Times New Roman" w:hAnsi="Times New Roman" w:cs="Times New Roman"/>
          <w:sz w:val="20"/>
          <w:szCs w:val="20"/>
        </w:rPr>
        <w:t xml:space="preserve"> for instance human pattern recognition.</w:t>
      </w:r>
    </w:p>
    <w:p w14:paraId="3FFA28EF" w14:textId="77777777" w:rsidR="00DE2FDE" w:rsidRPr="000C3000" w:rsidRDefault="00DE2FDE" w:rsidP="008578A5">
      <w:pPr>
        <w:widowControl w:val="0"/>
        <w:autoSpaceDE w:val="0"/>
        <w:autoSpaceDN w:val="0"/>
        <w:ind w:left="1440" w:hanging="1440"/>
        <w:rPr>
          <w:rFonts w:ascii="Times New Roman" w:hAnsi="Times New Roman" w:cs="Times New Roman"/>
          <w:sz w:val="20"/>
          <w:szCs w:val="20"/>
        </w:rPr>
      </w:pPr>
      <w:r w:rsidRPr="000C3000">
        <w:rPr>
          <w:rFonts w:ascii="Times New Roman" w:hAnsi="Times New Roman" w:cs="Times New Roman"/>
          <w:sz w:val="20"/>
          <w:szCs w:val="20"/>
        </w:rPr>
        <w:tab/>
        <w:t>A particular instance of I3 Inference Logic would be the algorithm implemented in a particular revision of a software package.</w:t>
      </w:r>
    </w:p>
    <w:p w14:paraId="7B012C5E" w14:textId="77777777" w:rsidR="008578A5" w:rsidRPr="000C3000" w:rsidRDefault="00DE2FDE" w:rsidP="00DE2FDE">
      <w:pPr>
        <w:widowControl w:val="0"/>
        <w:autoSpaceDE w:val="0"/>
        <w:autoSpaceDN w:val="0"/>
        <w:ind w:left="1440" w:hanging="1440"/>
        <w:rPr>
          <w:rFonts w:ascii="Times New Roman" w:hAnsi="Times New Roman" w:cs="Times New Roman"/>
          <w:sz w:val="20"/>
          <w:szCs w:val="20"/>
        </w:rPr>
      </w:pPr>
      <w:r w:rsidRPr="000C3000">
        <w:rPr>
          <w:rFonts w:ascii="Times New Roman" w:hAnsi="Times New Roman" w:cs="Times New Roman"/>
          <w:sz w:val="20"/>
          <w:szCs w:val="20"/>
        </w:rPr>
        <w:tab/>
      </w:r>
      <w:r w:rsidR="00CF289F" w:rsidRPr="000C3000">
        <w:rPr>
          <w:rFonts w:ascii="Times New Roman" w:hAnsi="Times New Roman" w:cs="Times New Roman"/>
          <w:sz w:val="20"/>
          <w:szCs w:val="20"/>
        </w:rPr>
        <w:t>I</w:t>
      </w:r>
      <w:r w:rsidRPr="000C3000">
        <w:rPr>
          <w:rFonts w:ascii="Times New Roman" w:hAnsi="Times New Roman" w:cs="Times New Roman"/>
          <w:sz w:val="20"/>
          <w:szCs w:val="20"/>
        </w:rPr>
        <w:t xml:space="preserve">nstances of I3 Inference Logic </w:t>
      </w:r>
      <w:r w:rsidR="00CF289F" w:rsidRPr="000C3000">
        <w:rPr>
          <w:rFonts w:ascii="Times New Roman" w:hAnsi="Times New Roman" w:cs="Times New Roman"/>
          <w:sz w:val="20"/>
          <w:szCs w:val="20"/>
        </w:rPr>
        <w:t>not only comprise</w:t>
      </w:r>
      <w:r w:rsidRPr="000C3000">
        <w:rPr>
          <w:rFonts w:ascii="Times New Roman" w:hAnsi="Times New Roman" w:cs="Times New Roman"/>
          <w:sz w:val="20"/>
          <w:szCs w:val="20"/>
        </w:rPr>
        <w:t xml:space="preserve"> the method of reasoning</w:t>
      </w:r>
      <w:r w:rsidR="00CF289F" w:rsidRPr="000C3000">
        <w:rPr>
          <w:rFonts w:ascii="Times New Roman" w:hAnsi="Times New Roman" w:cs="Times New Roman"/>
          <w:sz w:val="20"/>
          <w:szCs w:val="20"/>
        </w:rPr>
        <w:t>, but also the</w:t>
      </w:r>
      <w:r w:rsidRPr="000C3000">
        <w:rPr>
          <w:rFonts w:ascii="Times New Roman" w:hAnsi="Times New Roman" w:cs="Times New Roman"/>
          <w:sz w:val="20"/>
          <w:szCs w:val="20"/>
        </w:rPr>
        <w:t xml:space="preserve"> set </w:t>
      </w:r>
      <w:r w:rsidR="00203AE3" w:rsidRPr="000C3000">
        <w:rPr>
          <w:rFonts w:ascii="Times New Roman" w:hAnsi="Times New Roman" w:cs="Times New Roman"/>
          <w:sz w:val="20"/>
          <w:szCs w:val="20"/>
        </w:rPr>
        <w:t xml:space="preserve">of </w:t>
      </w:r>
      <w:r w:rsidRPr="000C3000">
        <w:rPr>
          <w:rFonts w:ascii="Times New Roman" w:hAnsi="Times New Roman" w:cs="Times New Roman"/>
          <w:sz w:val="20"/>
          <w:szCs w:val="20"/>
        </w:rPr>
        <w:t xml:space="preserve">categorical laws or axioms </w:t>
      </w:r>
      <w:r w:rsidR="00CF289F" w:rsidRPr="000C3000">
        <w:rPr>
          <w:rFonts w:ascii="Times New Roman" w:hAnsi="Times New Roman" w:cs="Times New Roman"/>
          <w:sz w:val="20"/>
          <w:szCs w:val="20"/>
        </w:rPr>
        <w:t>used in the argumentation. Often both are</w:t>
      </w:r>
      <w:r w:rsidR="00FE181A" w:rsidRPr="000C3000">
        <w:rPr>
          <w:rFonts w:ascii="Times New Roman" w:hAnsi="Times New Roman" w:cs="Times New Roman"/>
          <w:sz w:val="20"/>
          <w:szCs w:val="20"/>
        </w:rPr>
        <w:t xml:space="preserve"> </w:t>
      </w:r>
      <w:r w:rsidRPr="000C3000">
        <w:rPr>
          <w:rFonts w:ascii="Times New Roman" w:hAnsi="Times New Roman" w:cs="Times New Roman"/>
          <w:sz w:val="20"/>
          <w:szCs w:val="20"/>
        </w:rPr>
        <w:t>inextricably interwoven, for instance in a software implementation.</w:t>
      </w:r>
    </w:p>
    <w:p w14:paraId="7710004A" w14:textId="77777777" w:rsidR="00D279BD" w:rsidRPr="000C3000" w:rsidRDefault="004948BD"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3BE817AF" w14:textId="77777777" w:rsidR="004948BD" w:rsidRPr="000C3000" w:rsidRDefault="00B65EF0" w:rsidP="000C3000">
      <w:pPr>
        <w:pStyle w:val="Paragrafoelenco"/>
        <w:widowControl w:val="0"/>
        <w:numPr>
          <w:ilvl w:val="0"/>
          <w:numId w:val="60"/>
        </w:numPr>
        <w:autoSpaceDE w:val="0"/>
        <w:autoSpaceDN w:val="0"/>
        <w:rPr>
          <w:rFonts w:ascii="Times New Roman" w:hAnsi="Times New Roman" w:cs="Times New Roman"/>
          <w:lang w:val="en-US"/>
        </w:rPr>
      </w:pPr>
      <w:r>
        <w:rPr>
          <w:rFonts w:ascii="Times New Roman" w:hAnsi="Times New Roman" w:cs="Times New Roman"/>
          <w:lang w:val="en-US"/>
        </w:rPr>
        <w:t>Dating u</w:t>
      </w:r>
      <w:r w:rsidRPr="00420C8A">
        <w:rPr>
          <w:rFonts w:ascii="Times New Roman" w:hAnsi="Times New Roman" w:cs="Times New Roman"/>
          <w:lang w:val="en-US"/>
        </w:rPr>
        <w:t>s</w:t>
      </w:r>
      <w:r>
        <w:rPr>
          <w:rFonts w:ascii="Times New Roman" w:hAnsi="Times New Roman" w:cs="Times New Roman"/>
          <w:lang w:val="en-US"/>
        </w:rPr>
        <w:t>ing a reference</w:t>
      </w:r>
      <w:r w:rsidR="004948BD" w:rsidRPr="000C3000">
        <w:rPr>
          <w:rFonts w:ascii="Times New Roman" w:hAnsi="Times New Roman" w:cs="Times New Roman"/>
          <w:lang w:val="en-US"/>
        </w:rPr>
        <w:t xml:space="preserve"> </w:t>
      </w:r>
      <w:proofErr w:type="gramStart"/>
      <w:r w:rsidR="004948BD" w:rsidRPr="000C3000">
        <w:rPr>
          <w:rFonts w:ascii="Times New Roman" w:hAnsi="Times New Roman" w:cs="Times New Roman"/>
          <w:lang w:val="en-US"/>
        </w:rPr>
        <w:t>typology</w:t>
      </w:r>
      <w:proofErr w:type="gramEnd"/>
    </w:p>
    <w:p w14:paraId="51E177B4"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Use of parallels</w:t>
      </w:r>
    </w:p>
    <w:p w14:paraId="51BA1A24" w14:textId="77777777" w:rsidR="008578A5" w:rsidRPr="000C3000" w:rsidRDefault="005A11C0" w:rsidP="002E71F1">
      <w:pPr>
        <w:pStyle w:val="Titolo3"/>
        <w:rPr>
          <w:lang w:val="en-US"/>
        </w:rPr>
      </w:pPr>
      <w:bookmarkStart w:id="48" w:name="_S4_Observation"/>
      <w:bookmarkStart w:id="49" w:name="_I4_Proposition_Set"/>
      <w:bookmarkStart w:id="50" w:name="_Toc341792899"/>
      <w:bookmarkStart w:id="51" w:name="_Toc12370061"/>
      <w:bookmarkEnd w:id="48"/>
      <w:bookmarkEnd w:id="49"/>
      <w:r w:rsidRPr="000C3000">
        <w:rPr>
          <w:lang w:val="en-US"/>
        </w:rPr>
        <w:t>I</w:t>
      </w:r>
      <w:r w:rsidR="008578A5" w:rsidRPr="000C3000">
        <w:rPr>
          <w:lang w:val="en-US"/>
        </w:rPr>
        <w:t xml:space="preserve">4 </w:t>
      </w:r>
      <w:bookmarkEnd w:id="50"/>
      <w:r w:rsidRPr="000C3000">
        <w:rPr>
          <w:lang w:val="en-US"/>
        </w:rPr>
        <w:t xml:space="preserve">Proposition </w:t>
      </w:r>
      <w:r w:rsidR="00331C9D" w:rsidRPr="000C3000">
        <w:rPr>
          <w:lang w:val="en-US"/>
        </w:rPr>
        <w:t>Set</w:t>
      </w:r>
      <w:bookmarkEnd w:id="51"/>
    </w:p>
    <w:p w14:paraId="6B89CA8A"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E73_Information_Object" w:history="1">
        <w:r w:rsidR="005A11C0" w:rsidRPr="000C3000">
          <w:rPr>
            <w:rStyle w:val="Collegamentoipertestuale"/>
            <w:rFonts w:ascii="Times New Roman" w:hAnsi="Times New Roman" w:cs="Times New Roman"/>
            <w:sz w:val="20"/>
            <w:szCs w:val="20"/>
          </w:rPr>
          <w:t xml:space="preserve">E73 </w:t>
        </w:r>
      </w:hyperlink>
      <w:r w:rsidR="005A11C0" w:rsidRPr="000C3000">
        <w:rPr>
          <w:rFonts w:ascii="Times New Roman" w:hAnsi="Times New Roman" w:cs="Times New Roman"/>
          <w:sz w:val="20"/>
          <w:szCs w:val="20"/>
        </w:rPr>
        <w:t>Information Object</w:t>
      </w:r>
    </w:p>
    <w:p w14:paraId="202C0CD1" w14:textId="0C8754C5" w:rsidR="008578A5" w:rsidRPr="00064672" w:rsidRDefault="008578A5" w:rsidP="005A11C0">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r w:rsidR="00064672">
        <w:rPr>
          <w:rFonts w:ascii="Times New Roman" w:hAnsi="Times New Roman" w:cs="Times New Roman"/>
          <w:sz w:val="20"/>
          <w:szCs w:val="20"/>
          <w:lang w:val="el-GR"/>
        </w:rPr>
        <w:t xml:space="preserve">Ι10 </w:t>
      </w:r>
      <w:r w:rsidR="00064672">
        <w:rPr>
          <w:rFonts w:ascii="Times New Roman" w:hAnsi="Times New Roman" w:cs="Times New Roman"/>
          <w:sz w:val="20"/>
          <w:szCs w:val="20"/>
          <w:lang w:val="en-US"/>
        </w:rPr>
        <w:t>Provenance Statement</w:t>
      </w:r>
    </w:p>
    <w:p w14:paraId="54F46AFE" w14:textId="77777777" w:rsidR="008578A5" w:rsidRPr="000C3000" w:rsidRDefault="008578A5" w:rsidP="008578A5">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490818" w:rsidRPr="000C3000">
        <w:rPr>
          <w:rFonts w:ascii="Times New Roman" w:hAnsi="Times New Roman" w:cs="Times New Roman"/>
          <w:sz w:val="20"/>
          <w:szCs w:val="20"/>
        </w:rPr>
        <w:t xml:space="preserve">This class comprises the sets of formal, binary propositions that an I2 Belief is held about. It could be implemented as a named graph, a spreadsheet or any other structured </w:t>
      </w:r>
      <w:proofErr w:type="gramStart"/>
      <w:r w:rsidR="00490818" w:rsidRPr="000C3000">
        <w:rPr>
          <w:rFonts w:ascii="Times New Roman" w:hAnsi="Times New Roman" w:cs="Times New Roman"/>
          <w:sz w:val="20"/>
          <w:szCs w:val="20"/>
        </w:rPr>
        <w:t>data-set</w:t>
      </w:r>
      <w:proofErr w:type="gramEnd"/>
      <w:r w:rsidR="00490818" w:rsidRPr="000C3000">
        <w:rPr>
          <w:rFonts w:ascii="Times New Roman" w:hAnsi="Times New Roman" w:cs="Times New Roman"/>
          <w:sz w:val="20"/>
          <w:szCs w:val="20"/>
        </w:rPr>
        <w:t>. Regardless of the specific syntax employed, the effective propositions it contains should be made up of unambiguous identifiers, concepts of a formal ontology and constructs of logic.</w:t>
      </w:r>
    </w:p>
    <w:p w14:paraId="3FB96D89" w14:textId="77777777" w:rsidR="008578A5" w:rsidRPr="000C3000" w:rsidRDefault="008578A5"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p>
    <w:p w14:paraId="47AC03C0" w14:textId="77777777" w:rsidR="00D279BD" w:rsidRPr="000C3000" w:rsidRDefault="00FD3B19"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2D18B491" w14:textId="77777777" w:rsidR="00FD3B19" w:rsidRPr="000C3000" w:rsidRDefault="00FD3B19"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The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Samian typology</w:t>
      </w:r>
    </w:p>
    <w:p w14:paraId="27D3F405"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Type 29 bowls are from the 1st Century AD</w:t>
      </w:r>
      <w:r w:rsidR="004948BD" w:rsidRPr="000C3000">
        <w:rPr>
          <w:rFonts w:ascii="Times New Roman" w:hAnsi="Times New Roman" w:cs="Times New Roman"/>
          <w:lang w:val="en-US"/>
        </w:rPr>
        <w:t xml:space="preserve"> (need to formulate as a set of CRM statements)</w:t>
      </w:r>
    </w:p>
    <w:p w14:paraId="09453963" w14:textId="77777777" w:rsidR="008578A5" w:rsidRPr="000C3000" w:rsidRDefault="005A11C0" w:rsidP="002E71F1">
      <w:pPr>
        <w:pStyle w:val="Titolo3"/>
        <w:rPr>
          <w:lang w:val="en-US"/>
        </w:rPr>
      </w:pPr>
      <w:bookmarkStart w:id="52" w:name="_S5_Inference_Making"/>
      <w:bookmarkStart w:id="53" w:name="_I5_Inference_Making"/>
      <w:bookmarkStart w:id="54" w:name="_Toc341792900"/>
      <w:bookmarkStart w:id="55" w:name="_Toc12370062"/>
      <w:bookmarkEnd w:id="52"/>
      <w:bookmarkEnd w:id="53"/>
      <w:r w:rsidRPr="000C3000">
        <w:rPr>
          <w:lang w:val="en-US"/>
        </w:rPr>
        <w:t>I</w:t>
      </w:r>
      <w:r w:rsidR="008578A5" w:rsidRPr="000C3000">
        <w:rPr>
          <w:lang w:val="en-US"/>
        </w:rPr>
        <w:t>5 Inference Making</w:t>
      </w:r>
      <w:bookmarkEnd w:id="54"/>
      <w:bookmarkEnd w:id="55"/>
    </w:p>
    <w:p w14:paraId="3FB74F13"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S1_Matter_Removal" w:history="1">
        <w:r w:rsidR="005A11C0" w:rsidRPr="000C3000">
          <w:rPr>
            <w:rStyle w:val="Collegamentoipertestuale"/>
            <w:rFonts w:ascii="Times New Roman" w:hAnsi="Times New Roman" w:cs="Times New Roman"/>
            <w:sz w:val="20"/>
            <w:szCs w:val="20"/>
          </w:rPr>
          <w:t xml:space="preserve">I1 </w:t>
        </w:r>
      </w:hyperlink>
      <w:r w:rsidR="005A11C0" w:rsidRPr="000C3000">
        <w:rPr>
          <w:rFonts w:ascii="Times New Roman" w:hAnsi="Times New Roman" w:cs="Times New Roman"/>
          <w:sz w:val="20"/>
          <w:szCs w:val="20"/>
        </w:rPr>
        <w:t>Argumentation</w:t>
      </w:r>
    </w:p>
    <w:p w14:paraId="76616A02"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hyperlink w:anchor="_S6_Data_Evaluation" w:history="1">
        <w:r w:rsidRPr="000C3000">
          <w:rPr>
            <w:rStyle w:val="Collegamentoipertestuale"/>
            <w:rFonts w:ascii="Times New Roman" w:hAnsi="Times New Roman" w:cs="Times New Roman"/>
            <w:sz w:val="20"/>
            <w:szCs w:val="20"/>
          </w:rPr>
          <w:t xml:space="preserve">S6 </w:t>
        </w:r>
      </w:hyperlink>
      <w:r w:rsidRPr="000C3000">
        <w:rPr>
          <w:rFonts w:ascii="Times New Roman" w:hAnsi="Times New Roman" w:cs="Times New Roman"/>
          <w:sz w:val="20"/>
          <w:szCs w:val="20"/>
          <w:lang w:val="en-US"/>
        </w:rPr>
        <w:t>Data Evaluation</w:t>
      </w:r>
    </w:p>
    <w:p w14:paraId="122CD454"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7_Simulation_Prediction" w:history="1">
        <w:r w:rsidRPr="000C3000">
          <w:rPr>
            <w:rStyle w:val="Collegamentoipertestuale"/>
            <w:rFonts w:ascii="Times New Roman" w:hAnsi="Times New Roman" w:cs="Times New Roman"/>
            <w:sz w:val="20"/>
            <w:szCs w:val="20"/>
          </w:rPr>
          <w:t xml:space="preserve">S7 </w:t>
        </w:r>
      </w:hyperlink>
      <w:r w:rsidRPr="000C3000">
        <w:rPr>
          <w:rFonts w:ascii="Times New Roman" w:hAnsi="Times New Roman" w:cs="Times New Roman"/>
          <w:sz w:val="20"/>
          <w:szCs w:val="20"/>
          <w:lang w:val="en-US"/>
        </w:rPr>
        <w:t>Simulation or Prediction</w:t>
      </w:r>
    </w:p>
    <w:p w14:paraId="5CDA48E5" w14:textId="77777777" w:rsidR="008578A5" w:rsidRPr="000C3000" w:rsidRDefault="008578A5" w:rsidP="008578A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8_Categorical_Hypothesis" w:history="1">
        <w:r w:rsidRPr="000C3000">
          <w:rPr>
            <w:rStyle w:val="Collegamentoipertestuale"/>
            <w:rFonts w:ascii="Times New Roman" w:hAnsi="Times New Roman" w:cs="Times New Roman"/>
            <w:sz w:val="20"/>
            <w:szCs w:val="20"/>
          </w:rPr>
          <w:t xml:space="preserve">S8 </w:t>
        </w:r>
      </w:hyperlink>
      <w:r w:rsidRPr="000C3000">
        <w:rPr>
          <w:rFonts w:ascii="Times New Roman" w:hAnsi="Times New Roman" w:cs="Times New Roman"/>
          <w:sz w:val="20"/>
          <w:szCs w:val="20"/>
          <w:lang w:val="en-US"/>
        </w:rPr>
        <w:t>Categorical Hypothesis Building</w:t>
      </w:r>
    </w:p>
    <w:p w14:paraId="3D2B63BD" w14:textId="77777777" w:rsidR="008578A5" w:rsidRPr="000C3000" w:rsidRDefault="005A11C0" w:rsidP="008578A5">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Equivalent to </w:t>
      </w:r>
      <w:hyperlink w:anchor="_S5_Inference_Making_1" w:history="1">
        <w:r w:rsidRPr="000C3000">
          <w:rPr>
            <w:rStyle w:val="Collegamentoipertestuale"/>
            <w:rFonts w:ascii="Times New Roman" w:hAnsi="Times New Roman" w:cs="Times New Roman"/>
            <w:sz w:val="20"/>
            <w:szCs w:val="20"/>
            <w:lang w:val="en-US"/>
          </w:rPr>
          <w:t xml:space="preserve">S5 </w:t>
        </w:r>
      </w:hyperlink>
      <w:r w:rsidRPr="000C3000">
        <w:rPr>
          <w:rFonts w:ascii="Times New Roman" w:hAnsi="Times New Roman" w:cs="Times New Roman"/>
          <w:sz w:val="20"/>
          <w:szCs w:val="20"/>
          <w:lang w:val="en-US"/>
        </w:rPr>
        <w:t>Inference Making</w:t>
      </w:r>
    </w:p>
    <w:p w14:paraId="51D5BCC5" w14:textId="77777777" w:rsidR="005E7015" w:rsidRDefault="008578A5" w:rsidP="005E7015">
      <w:pPr>
        <w:widowControl w:val="0"/>
        <w:autoSpaceDE w:val="0"/>
        <w:autoSpaceDN w:val="0"/>
        <w:ind w:left="1418" w:hanging="1418"/>
        <w:rPr>
          <w:rFonts w:ascii="Times New Roman" w:hAnsi="Times New Roman" w:cs="Times New Roman"/>
          <w:sz w:val="20"/>
          <w:szCs w:val="20"/>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5E7015">
        <w:rPr>
          <w:rFonts w:ascii="Times New Roman" w:hAnsi="Times New Roman" w:cs="Times New Roman"/>
          <w:sz w:val="20"/>
          <w:szCs w:val="20"/>
        </w:rPr>
        <w:t xml:space="preserve">This class comprises the action of making honest propositions and statements about </w:t>
      </w:r>
      <w:proofErr w:type="gramStart"/>
      <w:r w:rsidR="005E7015">
        <w:rPr>
          <w:rFonts w:ascii="Times New Roman" w:hAnsi="Times New Roman" w:cs="Times New Roman"/>
          <w:sz w:val="20"/>
          <w:szCs w:val="20"/>
        </w:rPr>
        <w:t>particular states</w:t>
      </w:r>
      <w:proofErr w:type="gramEnd"/>
      <w:r w:rsidR="005E7015">
        <w:rPr>
          <w:rFonts w:ascii="Times New Roman" w:hAnsi="Times New Roman" w:cs="Times New Roman"/>
          <w:sz w:val="20"/>
          <w:szCs w:val="20"/>
        </w:rPr>
        <w:t xml:space="preserve"> of affairs in reality or in possible realities or categorical descriptions of reality by using inferences from other statements based on hypotheses and any form of formal or informal logic. It includes evaluations, calculations, and interpretations based on mathematical formulations and propositions. </w:t>
      </w:r>
    </w:p>
    <w:p w14:paraId="0FB7A2F1" w14:textId="77777777" w:rsidR="005E7015" w:rsidRDefault="005E7015" w:rsidP="005E7015">
      <w:pPr>
        <w:widowControl w:val="0"/>
        <w:autoSpaceDE w:val="0"/>
        <w:autoSpaceDN w:val="0"/>
        <w:ind w:left="1418" w:hanging="1418"/>
        <w:rPr>
          <w:rFonts w:ascii="Times New Roman" w:hAnsi="Times New Roman" w:cs="Times New Roman"/>
          <w:sz w:val="20"/>
          <w:szCs w:val="20"/>
        </w:rPr>
      </w:pPr>
      <w:r>
        <w:rPr>
          <w:rFonts w:ascii="Times New Roman" w:hAnsi="Times New Roman" w:cs="Times New Roman"/>
          <w:sz w:val="20"/>
          <w:szCs w:val="20"/>
        </w:rPr>
        <w:tab/>
        <w:t xml:space="preserve">It is characterized </w:t>
      </w:r>
      <w:proofErr w:type="gramStart"/>
      <w:r>
        <w:rPr>
          <w:rFonts w:ascii="Times New Roman" w:hAnsi="Times New Roman" w:cs="Times New Roman"/>
          <w:sz w:val="20"/>
          <w:szCs w:val="20"/>
        </w:rPr>
        <w:t>by the use of</w:t>
      </w:r>
      <w:proofErr w:type="gramEnd"/>
      <w:r>
        <w:rPr>
          <w:rFonts w:ascii="Times New Roman" w:hAnsi="Times New Roman" w:cs="Times New Roman"/>
          <w:sz w:val="20"/>
          <w:szCs w:val="20"/>
        </w:rPr>
        <w:t xml:space="preserve"> an existing I2 Belief as the premise that together with a set of I3 Inference Logic draws a further I2 Belief as a conclusion.</w:t>
      </w:r>
    </w:p>
    <w:p w14:paraId="0FF5F7FA" w14:textId="7A94BACF" w:rsidR="00490818" w:rsidRPr="000C3000" w:rsidRDefault="005E7015">
      <w:pPr>
        <w:widowControl w:val="0"/>
        <w:autoSpaceDE w:val="0"/>
        <w:autoSpaceDN w:val="0"/>
        <w:ind w:left="1418" w:hanging="1418"/>
        <w:rPr>
          <w:rFonts w:ascii="Times New Roman" w:hAnsi="Times New Roman" w:cs="Times New Roman"/>
          <w:sz w:val="20"/>
          <w:szCs w:val="20"/>
          <w:lang w:val="en-US"/>
        </w:rPr>
      </w:pPr>
      <w:r>
        <w:rPr>
          <w:rFonts w:ascii="Times New Roman" w:hAnsi="Times New Roman" w:cs="Times New Roman"/>
          <w:sz w:val="20"/>
          <w:szCs w:val="20"/>
        </w:rPr>
        <w:tab/>
        <w:t xml:space="preserve">Documenting instances of I5 Inference Making primarily enables tracing the dependency of knowledge from conclusion to premise through subsequent inferences, possibly back to primary evidence, so that the range of influence of knowledge revision at any intermediate stage of complex inference chains on current convictions can be narrowed down by query. The explicit reference to the applied inference logic further allows scholars or scientists to assess if they can or would follow the documented argument. The class is not intended to promote the use of computationally decidable systems of logic as replacements of scholarly justifications of arguments, even though it allows for documenting the use of decidable </w:t>
      </w:r>
      <w:proofErr w:type="gramStart"/>
      <w:r>
        <w:rPr>
          <w:rFonts w:ascii="Times New Roman" w:hAnsi="Times New Roman" w:cs="Times New Roman"/>
          <w:sz w:val="20"/>
          <w:szCs w:val="20"/>
        </w:rPr>
        <w:t>logic, if</w:t>
      </w:r>
      <w:proofErr w:type="gramEnd"/>
      <w:r>
        <w:rPr>
          <w:rFonts w:ascii="Times New Roman" w:hAnsi="Times New Roman" w:cs="Times New Roman"/>
          <w:sz w:val="20"/>
          <w:szCs w:val="20"/>
        </w:rPr>
        <w:t xml:space="preserve"> that was deemed adequate for the problem at hand.  Principles of scholarly justifications of arguments are also regarded as kinds of inference logic</w:t>
      </w:r>
      <w:r w:rsidR="00490818" w:rsidRPr="000C3000">
        <w:rPr>
          <w:rFonts w:ascii="Times New Roman" w:hAnsi="Times New Roman" w:cs="Times New Roman"/>
          <w:sz w:val="20"/>
          <w:szCs w:val="20"/>
          <w:lang w:val="en-US"/>
        </w:rPr>
        <w:t>.</w:t>
      </w:r>
    </w:p>
    <w:p w14:paraId="6A36EB83" w14:textId="536C0D8C" w:rsidR="005A11C0" w:rsidRPr="000C3000" w:rsidRDefault="006F4401" w:rsidP="006F4401">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r w:rsidRPr="000C3000">
        <w:rPr>
          <w:rFonts w:ascii="Times New Roman" w:hAnsi="Times New Roman" w:cs="Times New Roman"/>
          <w:sz w:val="20"/>
          <w:szCs w:val="20"/>
          <w:lang w:val="en-US"/>
        </w:rPr>
        <w:tab/>
      </w:r>
      <w:hyperlink w:anchor="_J1_used_as" w:history="1">
        <w:r w:rsidR="005A11C0" w:rsidRPr="000C3000">
          <w:rPr>
            <w:rStyle w:val="Collegamentoipertestuale"/>
            <w:rFonts w:ascii="Times New Roman" w:hAnsi="Times New Roman" w:cs="Times New Roman"/>
            <w:sz w:val="20"/>
            <w:szCs w:val="20"/>
          </w:rPr>
          <w:t>J1</w:t>
        </w:r>
        <w:r w:rsidR="005A11C0" w:rsidRPr="000C3000">
          <w:rPr>
            <w:rStyle w:val="Collegamentoipertestuale"/>
            <w:rFonts w:ascii="Times New Roman" w:hAnsi="Times New Roman" w:cs="Times New Roman"/>
            <w:sz w:val="20"/>
            <w:szCs w:val="20"/>
            <w:lang w:val="en-US"/>
          </w:rPr>
          <w:t xml:space="preserve"> </w:t>
        </w:r>
      </w:hyperlink>
      <w:r w:rsidR="005A11C0" w:rsidRPr="000C3000">
        <w:rPr>
          <w:rFonts w:ascii="Times New Roman" w:hAnsi="Times New Roman" w:cs="Times New Roman"/>
          <w:sz w:val="20"/>
          <w:szCs w:val="20"/>
          <w:lang w:val="en-US"/>
        </w:rPr>
        <w:t xml:space="preserve">used as premise </w:t>
      </w:r>
      <w:r w:rsidR="005A11C0" w:rsidRPr="000C3000">
        <w:rPr>
          <w:rFonts w:ascii="Times New Roman" w:hAnsi="Times New Roman" w:cs="Times New Roman"/>
          <w:bCs/>
          <w:iCs/>
          <w:sz w:val="20"/>
          <w:szCs w:val="20"/>
          <w:lang w:val="en-US"/>
        </w:rPr>
        <w:t>(was premise for)</w:t>
      </w:r>
      <w:r w:rsidR="005A11C0" w:rsidRPr="000C3000">
        <w:rPr>
          <w:rFonts w:ascii="Times New Roman" w:hAnsi="Times New Roman" w:cs="Times New Roman"/>
          <w:sz w:val="20"/>
          <w:szCs w:val="20"/>
          <w:lang w:val="en-US"/>
        </w:rPr>
        <w:t xml:space="preserve">: </w:t>
      </w:r>
      <w:hyperlink r:id="rId14" w:anchor="_S2_Sample_Taking" w:history="1">
        <w:r w:rsidR="005E7015" w:rsidRPr="00B7542A">
          <w:rPr>
            <w:rStyle w:val="Collegamentoipertestuale"/>
            <w:rFonts w:ascii="Times New Roman" w:hAnsi="Times New Roman" w:cs="Times New Roman"/>
            <w:sz w:val="20"/>
            <w:szCs w:val="20"/>
          </w:rPr>
          <w:t xml:space="preserve">I8 </w:t>
        </w:r>
      </w:hyperlink>
      <w:r w:rsidR="005E7015" w:rsidRPr="00B7542A">
        <w:rPr>
          <w:rFonts w:ascii="Times New Roman" w:hAnsi="Times New Roman" w:cs="Times New Roman"/>
          <w:sz w:val="20"/>
          <w:szCs w:val="20"/>
        </w:rPr>
        <w:t>Conviction</w:t>
      </w:r>
      <w:r w:rsidR="005E7015" w:rsidDel="005E7015">
        <w:rPr>
          <w:rStyle w:val="TestofumettoCarattere"/>
          <w:rFonts w:ascii="Times New Roman" w:eastAsiaTheme="minorHAnsi" w:hAnsi="Times New Roman"/>
          <w:sz w:val="20"/>
          <w:szCs w:val="20"/>
        </w:rPr>
        <w:t xml:space="preserve"> </w:t>
      </w:r>
    </w:p>
    <w:p w14:paraId="57F5FB8C" w14:textId="77777777" w:rsidR="00FB7A9F" w:rsidRPr="000C3000" w:rsidRDefault="00784A31" w:rsidP="005A11C0">
      <w:pPr>
        <w:widowControl w:val="0"/>
        <w:autoSpaceDE w:val="0"/>
        <w:autoSpaceDN w:val="0"/>
        <w:ind w:left="1440"/>
        <w:rPr>
          <w:rFonts w:ascii="Times New Roman" w:hAnsi="Times New Roman" w:cs="Times New Roman"/>
          <w:sz w:val="20"/>
          <w:szCs w:val="20"/>
        </w:rPr>
      </w:pPr>
      <w:hyperlink w:anchor="_J3_applies_(was" w:history="1">
        <w:r w:rsidR="00331C9D" w:rsidRPr="000C3000">
          <w:rPr>
            <w:rStyle w:val="Collegamentoipertestuale"/>
            <w:rFonts w:ascii="Times New Roman" w:hAnsi="Times New Roman" w:cs="Times New Roman"/>
            <w:sz w:val="20"/>
            <w:szCs w:val="20"/>
          </w:rPr>
          <w:t xml:space="preserve">J3 </w:t>
        </w:r>
      </w:hyperlink>
      <w:r w:rsidR="00331C9D" w:rsidRPr="000C3000">
        <w:rPr>
          <w:rFonts w:ascii="Times New Roman" w:hAnsi="Times New Roman" w:cs="Times New Roman"/>
          <w:sz w:val="20"/>
          <w:szCs w:val="20"/>
        </w:rPr>
        <w:t xml:space="preserve">applies (was applied by):  </w:t>
      </w:r>
      <w:hyperlink w:anchor="_S3_Sample_Taking" w:history="1">
        <w:r w:rsidR="00331C9D" w:rsidRPr="000C3000">
          <w:rPr>
            <w:rStyle w:val="Collegamentoipertestuale"/>
            <w:rFonts w:ascii="Times New Roman" w:hAnsi="Times New Roman" w:cs="Times New Roman"/>
            <w:sz w:val="20"/>
            <w:szCs w:val="20"/>
          </w:rPr>
          <w:t xml:space="preserve">I3 </w:t>
        </w:r>
      </w:hyperlink>
      <w:r w:rsidR="00331C9D" w:rsidRPr="000C3000">
        <w:rPr>
          <w:rFonts w:ascii="Times New Roman" w:hAnsi="Times New Roman" w:cs="Times New Roman"/>
          <w:sz w:val="20"/>
          <w:szCs w:val="20"/>
        </w:rPr>
        <w:t>Inference Logic</w:t>
      </w:r>
    </w:p>
    <w:p w14:paraId="12C00679" w14:textId="77777777" w:rsidR="00D279BD"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6BC516E9" w14:textId="77777777" w:rsidR="00FB7A9F" w:rsidRPr="000C3000" w:rsidRDefault="007220E5"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classification and dating of this </w:t>
      </w:r>
      <w:proofErr w:type="gramStart"/>
      <w:r w:rsidRPr="000C3000">
        <w:rPr>
          <w:rFonts w:ascii="Times New Roman" w:hAnsi="Times New Roman" w:cs="Times New Roman"/>
          <w:lang w:val="en-US"/>
        </w:rPr>
        <w:t>bowl</w:t>
      </w:r>
      <w:proofErr w:type="gramEnd"/>
    </w:p>
    <w:p w14:paraId="030CE960" w14:textId="77777777" w:rsidR="00331C9D" w:rsidRPr="000C3000" w:rsidRDefault="00331C9D" w:rsidP="002E71F1">
      <w:pPr>
        <w:pStyle w:val="Titolo3"/>
        <w:rPr>
          <w:lang w:val="en-US"/>
        </w:rPr>
      </w:pPr>
      <w:bookmarkStart w:id="56" w:name="_I6_Belief_Value"/>
      <w:bookmarkStart w:id="57" w:name="_Toc12370063"/>
      <w:bookmarkEnd w:id="56"/>
      <w:r w:rsidRPr="000C3000">
        <w:rPr>
          <w:lang w:val="en-US"/>
        </w:rPr>
        <w:t>I6 Belief Value</w:t>
      </w:r>
      <w:bookmarkEnd w:id="57"/>
    </w:p>
    <w:p w14:paraId="2161BDC0" w14:textId="77777777" w:rsidR="00331C9D" w:rsidRPr="000C3000" w:rsidRDefault="00331C9D" w:rsidP="00331C9D">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E59_Primitive_Value" w:history="1">
        <w:r w:rsidR="001320D9" w:rsidRPr="000C3000">
          <w:rPr>
            <w:rStyle w:val="Collegamentoipertestuale"/>
            <w:rFonts w:ascii="Times New Roman" w:hAnsi="Times New Roman" w:cs="Times New Roman"/>
            <w:sz w:val="20"/>
            <w:szCs w:val="20"/>
          </w:rPr>
          <w:t xml:space="preserve">E59 </w:t>
        </w:r>
      </w:hyperlink>
      <w:r w:rsidR="001320D9" w:rsidRPr="000C3000">
        <w:rPr>
          <w:rFonts w:ascii="Times New Roman" w:hAnsi="Times New Roman" w:cs="Times New Roman"/>
          <w:sz w:val="20"/>
          <w:szCs w:val="20"/>
        </w:rPr>
        <w:t>Primitive Value</w:t>
      </w:r>
    </w:p>
    <w:p w14:paraId="3DB9393B" w14:textId="77777777" w:rsidR="001320D9" w:rsidRPr="000C3000" w:rsidRDefault="00331C9D" w:rsidP="001320D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p>
    <w:p w14:paraId="05D56C0C" w14:textId="77777777" w:rsidR="00331C9D" w:rsidRPr="000C3000" w:rsidRDefault="00331C9D"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 xml:space="preserve">This class comprises </w:t>
      </w:r>
      <w:r w:rsidR="001320D9" w:rsidRPr="000C3000">
        <w:rPr>
          <w:rFonts w:ascii="Times New Roman" w:hAnsi="Times New Roman" w:cs="Times New Roman"/>
          <w:sz w:val="20"/>
          <w:szCs w:val="20"/>
          <w:lang w:val="en-US"/>
        </w:rPr>
        <w:t>any encoding of the value of the truth of an I2 Belief.</w:t>
      </w:r>
      <w:r w:rsidR="008F46C6" w:rsidRPr="000C3000">
        <w:rPr>
          <w:rFonts w:ascii="Times New Roman" w:hAnsi="Times New Roman" w:cs="Times New Roman"/>
          <w:sz w:val="20"/>
          <w:szCs w:val="20"/>
          <w:lang w:val="en-US"/>
        </w:rPr>
        <w:t xml:space="preserve"> It may be expressed in terms of discrete logic, modal logic, probability, </w:t>
      </w:r>
      <w:proofErr w:type="gramStart"/>
      <w:r w:rsidR="008F46C6" w:rsidRPr="000C3000">
        <w:rPr>
          <w:rFonts w:ascii="Times New Roman" w:hAnsi="Times New Roman" w:cs="Times New Roman"/>
          <w:sz w:val="20"/>
          <w:szCs w:val="20"/>
          <w:lang w:val="en-US"/>
        </w:rPr>
        <w:t>fuzziness</w:t>
      </w:r>
      <w:proofErr w:type="gramEnd"/>
      <w:r w:rsidR="008F46C6" w:rsidRPr="000C3000">
        <w:rPr>
          <w:rFonts w:ascii="Times New Roman" w:hAnsi="Times New Roman" w:cs="Times New Roman"/>
          <w:sz w:val="20"/>
          <w:szCs w:val="20"/>
          <w:lang w:val="en-US"/>
        </w:rPr>
        <w:t xml:space="preserve"> or other adequate representational system.</w:t>
      </w:r>
    </w:p>
    <w:p w14:paraId="679EB324" w14:textId="77777777" w:rsidR="001320D9" w:rsidRPr="000C3000" w:rsidRDefault="001320D9"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t>A minimum requirement</w:t>
      </w:r>
      <w:r w:rsidR="008F46C6" w:rsidRPr="000C3000">
        <w:rPr>
          <w:rFonts w:ascii="Times New Roman" w:hAnsi="Times New Roman" w:cs="Times New Roman"/>
          <w:sz w:val="20"/>
          <w:szCs w:val="20"/>
          <w:lang w:val="en-US"/>
        </w:rPr>
        <w:t xml:space="preserve"> of </w:t>
      </w:r>
      <w:r w:rsidR="00972233" w:rsidRPr="000C3000">
        <w:rPr>
          <w:rFonts w:ascii="Times New Roman" w:hAnsi="Times New Roman" w:cs="Times New Roman"/>
          <w:sz w:val="20"/>
          <w:szCs w:val="20"/>
          <w:lang w:val="en-US"/>
        </w:rPr>
        <w:t>flexibility</w:t>
      </w:r>
      <w:r w:rsidRPr="000C3000">
        <w:rPr>
          <w:rFonts w:ascii="Times New Roman" w:hAnsi="Times New Roman" w:cs="Times New Roman"/>
          <w:sz w:val="20"/>
          <w:szCs w:val="20"/>
          <w:lang w:val="en-US"/>
        </w:rPr>
        <w:t xml:space="preserve"> is for 3 values: True; False; </w:t>
      </w:r>
      <w:proofErr w:type="gramStart"/>
      <w:r w:rsidRPr="000C3000">
        <w:rPr>
          <w:rFonts w:ascii="Times New Roman" w:hAnsi="Times New Roman" w:cs="Times New Roman"/>
          <w:sz w:val="20"/>
          <w:szCs w:val="20"/>
          <w:lang w:val="en-US"/>
        </w:rPr>
        <w:t>Unknown</w:t>
      </w:r>
      <w:proofErr w:type="gramEnd"/>
    </w:p>
    <w:p w14:paraId="4E4B616A" w14:textId="77777777" w:rsidR="00D279BD"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3CE50A95"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True</w:t>
      </w:r>
    </w:p>
    <w:p w14:paraId="39D3BF42"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False</w:t>
      </w:r>
    </w:p>
    <w:p w14:paraId="0B5D2B9C" w14:textId="77777777" w:rsidR="00396B84" w:rsidRPr="000C3000" w:rsidRDefault="00396B84" w:rsidP="002E71F1">
      <w:pPr>
        <w:pStyle w:val="Titolo3"/>
        <w:rPr>
          <w:lang w:val="en-US"/>
        </w:rPr>
      </w:pPr>
      <w:bookmarkStart w:id="58" w:name="_I7_Belief_Adoption"/>
      <w:bookmarkStart w:id="59" w:name="_Toc12370064"/>
      <w:bookmarkEnd w:id="58"/>
      <w:r w:rsidRPr="000C3000">
        <w:rPr>
          <w:lang w:val="en-US"/>
        </w:rPr>
        <w:t>I7 Belief Adoption</w:t>
      </w:r>
      <w:bookmarkEnd w:id="59"/>
    </w:p>
    <w:p w14:paraId="105EB0FA" w14:textId="77777777" w:rsidR="00396B84" w:rsidRPr="000C3000" w:rsidRDefault="00396B84" w:rsidP="00396B84">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Subclass of: </w:t>
      </w:r>
      <w:r w:rsidRPr="000C3000">
        <w:rPr>
          <w:rFonts w:ascii="Times New Roman" w:hAnsi="Times New Roman" w:cs="Times New Roman"/>
          <w:sz w:val="20"/>
          <w:szCs w:val="20"/>
          <w:lang w:val="en-US"/>
        </w:rPr>
        <w:tab/>
      </w:r>
      <w:hyperlink w:anchor="_S1_Matter_Removal" w:history="1">
        <w:r w:rsidRPr="000C3000">
          <w:rPr>
            <w:rStyle w:val="Collegamentoipertestuale"/>
            <w:rFonts w:ascii="Times New Roman" w:hAnsi="Times New Roman" w:cs="Times New Roman"/>
            <w:sz w:val="20"/>
            <w:szCs w:val="20"/>
          </w:rPr>
          <w:t xml:space="preserve">I1 </w:t>
        </w:r>
      </w:hyperlink>
      <w:r w:rsidRPr="000C3000">
        <w:rPr>
          <w:rFonts w:ascii="Times New Roman" w:hAnsi="Times New Roman" w:cs="Times New Roman"/>
          <w:sz w:val="20"/>
          <w:szCs w:val="20"/>
        </w:rPr>
        <w:t>Argumentation</w:t>
      </w:r>
    </w:p>
    <w:p w14:paraId="1BB82E3B" w14:textId="77777777" w:rsidR="00396B84" w:rsidRPr="000C3000" w:rsidRDefault="00396B84" w:rsidP="00396B84">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Superclass of:</w:t>
      </w:r>
      <w:r w:rsidRPr="000C3000">
        <w:rPr>
          <w:rFonts w:ascii="Times New Roman" w:hAnsi="Times New Roman" w:cs="Times New Roman"/>
          <w:sz w:val="20"/>
          <w:szCs w:val="20"/>
          <w:lang w:val="en-US"/>
        </w:rPr>
        <w:tab/>
      </w:r>
    </w:p>
    <w:p w14:paraId="03D244E2" w14:textId="77777777" w:rsidR="0084182D" w:rsidRPr="000C3000" w:rsidRDefault="0084182D"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This class comprises the action of an E39 Actor adopting a particular instance of I2 Belief</w:t>
      </w:r>
      <w:r w:rsidR="007105BE" w:rsidRPr="000C3000">
        <w:rPr>
          <w:rFonts w:ascii="Times New Roman" w:hAnsi="Times New Roman" w:cs="Times New Roman"/>
          <w:sz w:val="20"/>
          <w:szCs w:val="20"/>
          <w:lang w:val="en-US"/>
        </w:rPr>
        <w:t xml:space="preserve"> to create a new instance of I2 Belief that shares some of the same propositions in the original </w:t>
      </w:r>
      <w:r w:rsidRPr="000C3000">
        <w:rPr>
          <w:rFonts w:ascii="Times New Roman" w:hAnsi="Times New Roman" w:cs="Times New Roman"/>
          <w:sz w:val="20"/>
          <w:szCs w:val="20"/>
          <w:lang w:val="en-US"/>
        </w:rPr>
        <w:t xml:space="preserve">I4 Proposition Set </w:t>
      </w:r>
      <w:r w:rsidR="008700D7" w:rsidRPr="000C3000">
        <w:rPr>
          <w:rFonts w:ascii="Times New Roman" w:hAnsi="Times New Roman" w:cs="Times New Roman"/>
          <w:sz w:val="20"/>
          <w:szCs w:val="20"/>
          <w:lang w:val="en-US"/>
        </w:rPr>
        <w:t>and</w:t>
      </w:r>
      <w:r w:rsidRPr="000C3000">
        <w:rPr>
          <w:rFonts w:ascii="Times New Roman" w:hAnsi="Times New Roman" w:cs="Times New Roman"/>
          <w:sz w:val="20"/>
          <w:szCs w:val="20"/>
          <w:lang w:val="en-US"/>
        </w:rPr>
        <w:t xml:space="preserve"> </w:t>
      </w:r>
      <w:r w:rsidR="00DE60D9" w:rsidRPr="000C3000">
        <w:rPr>
          <w:rFonts w:ascii="Times New Roman" w:hAnsi="Times New Roman" w:cs="Times New Roman"/>
          <w:sz w:val="20"/>
          <w:szCs w:val="20"/>
          <w:lang w:val="en-US"/>
        </w:rPr>
        <w:t>the associated</w:t>
      </w:r>
      <w:r w:rsidRPr="000C3000">
        <w:rPr>
          <w:rFonts w:ascii="Times New Roman" w:hAnsi="Times New Roman" w:cs="Times New Roman"/>
          <w:sz w:val="20"/>
          <w:szCs w:val="20"/>
          <w:lang w:val="en-US"/>
        </w:rPr>
        <w:t xml:space="preserve"> I6 Belie</w:t>
      </w:r>
      <w:r w:rsidR="00141351" w:rsidRPr="000C3000">
        <w:rPr>
          <w:rFonts w:ascii="Times New Roman" w:hAnsi="Times New Roman" w:cs="Times New Roman"/>
          <w:sz w:val="20"/>
          <w:szCs w:val="20"/>
          <w:lang w:val="en-US"/>
        </w:rPr>
        <w:t>f</w:t>
      </w:r>
      <w:r w:rsidRPr="000C3000">
        <w:rPr>
          <w:rFonts w:ascii="Times New Roman" w:hAnsi="Times New Roman" w:cs="Times New Roman"/>
          <w:sz w:val="20"/>
          <w:szCs w:val="20"/>
          <w:lang w:val="en-US"/>
        </w:rPr>
        <w:t xml:space="preserve"> Value.</w:t>
      </w:r>
    </w:p>
    <w:p w14:paraId="34A95577" w14:textId="77777777" w:rsidR="00F02BB6" w:rsidRPr="000C3000" w:rsidRDefault="00F02BB6"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ab/>
        <w:t xml:space="preserve">The basis of I7 Belief Adoption is trust in the source of the instance of I2 Belief rather than the application of the </w:t>
      </w:r>
      <w:r w:rsidR="002C71A8" w:rsidRPr="000C3000">
        <w:rPr>
          <w:rFonts w:ascii="Times New Roman" w:hAnsi="Times New Roman" w:cs="Times New Roman"/>
          <w:sz w:val="20"/>
          <w:szCs w:val="20"/>
          <w:lang w:val="en-US"/>
        </w:rPr>
        <w:t>rules in instances of I3 Inference Logic.</w:t>
      </w:r>
    </w:p>
    <w:p w14:paraId="5F407505" w14:textId="77777777" w:rsidR="008700D7" w:rsidRPr="000C3000" w:rsidRDefault="008700D7"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t>Typical examples are the citation of academic papers or the reuse of data sets.</w:t>
      </w:r>
    </w:p>
    <w:p w14:paraId="46D622E6" w14:textId="7F5C435B" w:rsidR="0080251F" w:rsidRPr="000C3000" w:rsidRDefault="0080251F" w:rsidP="0084182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ab/>
        <w:t>Where an instance of I7 Belief Adoption is based on personal communication (</w:t>
      </w:r>
      <w:r w:rsidR="0019512C">
        <w:rPr>
          <w:rFonts w:ascii="Times New Roman" w:hAnsi="Times New Roman" w:cs="Times New Roman"/>
          <w:sz w:val="20"/>
          <w:szCs w:val="20"/>
          <w:lang w:val="en-US"/>
        </w:rPr>
        <w:t xml:space="preserve">marked as </w:t>
      </w:r>
      <w:proofErr w:type="spellStart"/>
      <w:r w:rsidRPr="000C3000">
        <w:rPr>
          <w:rFonts w:ascii="Times New Roman" w:hAnsi="Times New Roman" w:cs="Times New Roman"/>
          <w:sz w:val="20"/>
          <w:szCs w:val="20"/>
          <w:lang w:val="en-US"/>
        </w:rPr>
        <w:t>pers.comm</w:t>
      </w:r>
      <w:proofErr w:type="spellEnd"/>
      <w:r w:rsidRPr="000C3000">
        <w:rPr>
          <w:rFonts w:ascii="Times New Roman" w:hAnsi="Times New Roman" w:cs="Times New Roman"/>
          <w:sz w:val="20"/>
          <w:szCs w:val="20"/>
          <w:lang w:val="en-US"/>
        </w:rPr>
        <w:t>.</w:t>
      </w:r>
      <w:r w:rsidR="0019512C">
        <w:rPr>
          <w:rFonts w:ascii="Times New Roman" w:hAnsi="Times New Roman" w:cs="Times New Roman"/>
          <w:sz w:val="20"/>
          <w:szCs w:val="20"/>
          <w:lang w:val="en-US"/>
        </w:rPr>
        <w:t xml:space="preserve"> in the studied text</w:t>
      </w:r>
      <w:r w:rsidRPr="000C3000">
        <w:rPr>
          <w:rFonts w:ascii="Times New Roman" w:hAnsi="Times New Roman" w:cs="Times New Roman"/>
          <w:sz w:val="20"/>
          <w:szCs w:val="20"/>
          <w:lang w:val="en-US"/>
        </w:rPr>
        <w:t xml:space="preserve">) this should be represented by using P2 </w:t>
      </w:r>
      <w:r w:rsidRPr="000C3000">
        <w:rPr>
          <w:rFonts w:ascii="Times New Roman" w:hAnsi="Times New Roman" w:cs="Times New Roman"/>
          <w:i/>
          <w:sz w:val="20"/>
          <w:szCs w:val="20"/>
          <w:lang w:val="en-US"/>
        </w:rPr>
        <w:t>has type</w:t>
      </w:r>
      <w:r w:rsidRPr="000C3000">
        <w:rPr>
          <w:rFonts w:ascii="Times New Roman" w:hAnsi="Times New Roman" w:cs="Times New Roman"/>
          <w:sz w:val="20"/>
          <w:szCs w:val="20"/>
          <w:lang w:val="en-US"/>
        </w:rPr>
        <w:t>: “</w:t>
      </w:r>
      <w:proofErr w:type="spellStart"/>
      <w:r w:rsidRPr="000C3000">
        <w:rPr>
          <w:rFonts w:ascii="Times New Roman" w:hAnsi="Times New Roman" w:cs="Times New Roman"/>
          <w:sz w:val="20"/>
          <w:szCs w:val="20"/>
          <w:lang w:val="en-US"/>
        </w:rPr>
        <w:t>Pers.Comm</w:t>
      </w:r>
      <w:proofErr w:type="spellEnd"/>
      <w:r w:rsidRPr="000C3000">
        <w:rPr>
          <w:rFonts w:ascii="Times New Roman" w:hAnsi="Times New Roman" w:cs="Times New Roman"/>
          <w:sz w:val="20"/>
          <w:szCs w:val="20"/>
          <w:lang w:val="en-US"/>
        </w:rPr>
        <w:t>.” directly from the instance of I7 Belief Adoption.</w:t>
      </w:r>
    </w:p>
    <w:p w14:paraId="2005A27B" w14:textId="77777777" w:rsidR="00F62059" w:rsidRPr="000C3000" w:rsidRDefault="00F62059" w:rsidP="00F6205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Properties:</w:t>
      </w:r>
      <w:r w:rsidRPr="000C3000">
        <w:rPr>
          <w:rFonts w:ascii="Times New Roman" w:hAnsi="Times New Roman" w:cs="Times New Roman"/>
          <w:sz w:val="20"/>
          <w:szCs w:val="20"/>
          <w:lang w:val="en-US"/>
        </w:rPr>
        <w:tab/>
      </w:r>
      <w:hyperlink w:anchor="_J6_adopted_(adopted" w:history="1">
        <w:r w:rsidRPr="000C3000">
          <w:rPr>
            <w:rStyle w:val="Collegamentoipertestuale"/>
            <w:rFonts w:ascii="Times New Roman" w:hAnsi="Times New Roman" w:cs="Times New Roman"/>
            <w:sz w:val="20"/>
            <w:szCs w:val="20"/>
          </w:rPr>
          <w:t>J6</w:t>
        </w:r>
        <w:r w:rsidRPr="000C3000">
          <w:rPr>
            <w:rStyle w:val="Collegamentoipertestuale"/>
            <w:rFonts w:ascii="Times New Roman" w:hAnsi="Times New Roman" w:cs="Times New Roman"/>
            <w:sz w:val="20"/>
            <w:szCs w:val="20"/>
            <w:lang w:val="en-US"/>
          </w:rPr>
          <w:t xml:space="preserve"> </w:t>
        </w:r>
      </w:hyperlink>
      <w:r w:rsidRPr="000C3000">
        <w:rPr>
          <w:rFonts w:ascii="Times New Roman" w:hAnsi="Times New Roman" w:cs="Times New Roman"/>
          <w:sz w:val="20"/>
          <w:szCs w:val="20"/>
          <w:lang w:val="en-US"/>
        </w:rPr>
        <w:t xml:space="preserve">adopted </w:t>
      </w:r>
      <w:r w:rsidRPr="000C3000">
        <w:rPr>
          <w:rFonts w:ascii="Times New Roman" w:hAnsi="Times New Roman" w:cs="Times New Roman"/>
          <w:bCs/>
          <w:iCs/>
          <w:sz w:val="20"/>
          <w:szCs w:val="20"/>
          <w:lang w:val="en-US"/>
        </w:rPr>
        <w:t>(adopted by)</w:t>
      </w:r>
      <w:r w:rsidRPr="000C3000">
        <w:rPr>
          <w:rFonts w:ascii="Times New Roman" w:hAnsi="Times New Roman" w:cs="Times New Roman"/>
          <w:sz w:val="20"/>
          <w:szCs w:val="20"/>
          <w:lang w:val="en-US"/>
        </w:rPr>
        <w:t xml:space="preserve">: </w:t>
      </w:r>
      <w:hyperlink w:anchor="_S2_Sample_Taking" w:history="1">
        <w:r w:rsidRPr="000C3000">
          <w:rPr>
            <w:rStyle w:val="Collegamentoipertestuale"/>
            <w:rFonts w:ascii="Times New Roman" w:hAnsi="Times New Roman" w:cs="Times New Roman"/>
            <w:sz w:val="20"/>
            <w:szCs w:val="20"/>
          </w:rPr>
          <w:t xml:space="preserve">I2 </w:t>
        </w:r>
      </w:hyperlink>
      <w:r w:rsidRPr="000C3000">
        <w:rPr>
          <w:rFonts w:ascii="Times New Roman" w:hAnsi="Times New Roman" w:cs="Times New Roman"/>
          <w:sz w:val="20"/>
          <w:szCs w:val="20"/>
          <w:lang w:val="en-US"/>
        </w:rPr>
        <w:t>Belief</w:t>
      </w:r>
    </w:p>
    <w:p w14:paraId="133702C2" w14:textId="77777777" w:rsidR="004F5127" w:rsidRDefault="004F5127" w:rsidP="00F6205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J7_is_based" w:history="1">
        <w:r w:rsidRPr="000C3000">
          <w:rPr>
            <w:rStyle w:val="Collegamentoipertestuale"/>
            <w:rFonts w:ascii="Times New Roman" w:hAnsi="Times New Roman" w:cs="Times New Roman"/>
            <w:sz w:val="20"/>
            <w:szCs w:val="20"/>
            <w:lang w:val="en-US"/>
          </w:rPr>
          <w:t xml:space="preserve">J7 </w:t>
        </w:r>
      </w:hyperlink>
      <w:r w:rsidRPr="000C3000">
        <w:rPr>
          <w:rFonts w:ascii="Times New Roman" w:hAnsi="Times New Roman" w:cs="Times New Roman"/>
          <w:sz w:val="20"/>
          <w:szCs w:val="20"/>
          <w:lang w:val="en-US"/>
        </w:rPr>
        <w:t xml:space="preserve">is based on evidence (is evidence for): </w:t>
      </w:r>
      <w:hyperlink w:anchor="_E73_Information_Object" w:history="1">
        <w:r w:rsidRPr="000C3000">
          <w:rPr>
            <w:rStyle w:val="Collegamentoipertestuale"/>
            <w:rFonts w:ascii="Times New Roman" w:hAnsi="Times New Roman" w:cs="Times New Roman"/>
            <w:sz w:val="20"/>
            <w:szCs w:val="20"/>
            <w:lang w:val="en-US"/>
          </w:rPr>
          <w:t xml:space="preserve">E73 </w:t>
        </w:r>
      </w:hyperlink>
      <w:r w:rsidRPr="000C3000">
        <w:rPr>
          <w:rFonts w:ascii="Times New Roman" w:hAnsi="Times New Roman" w:cs="Times New Roman"/>
          <w:sz w:val="20"/>
          <w:szCs w:val="20"/>
          <w:lang w:val="en-US"/>
        </w:rPr>
        <w:t>Information Object</w:t>
      </w:r>
    </w:p>
    <w:p w14:paraId="6F42733E" w14:textId="7329270F" w:rsidR="00007BB2" w:rsidRPr="00D033EC" w:rsidRDefault="00007BB2" w:rsidP="002E71F1">
      <w:pPr>
        <w:widowControl w:val="0"/>
        <w:autoSpaceDE w:val="0"/>
        <w:autoSpaceDN w:val="0"/>
        <w:ind w:left="1440"/>
        <w:rPr>
          <w:rFonts w:ascii="Times New Roman" w:hAnsi="Times New Roman" w:cs="Times New Roman"/>
          <w:sz w:val="20"/>
          <w:szCs w:val="20"/>
          <w:rPrChange w:id="60" w:author="Anna Sofia Lippolis - annasofia.lippolis@studio.unibo.it" w:date="2023-06-20T08:57:00Z">
            <w:rPr>
              <w:rFonts w:ascii="Times New Roman" w:hAnsi="Times New Roman" w:cs="Times New Roman"/>
              <w:sz w:val="20"/>
              <w:szCs w:val="20"/>
              <w:lang w:val="fr-FR"/>
            </w:rPr>
          </w:rPrChange>
        </w:rPr>
      </w:pPr>
      <w:r w:rsidRPr="00B46491">
        <w:rPr>
          <w:rStyle w:val="Collegamentoipertestuale"/>
          <w:rFonts w:ascii="Times New Roman" w:hAnsi="Times New Roman" w:cs="Times New Roman"/>
          <w:sz w:val="20"/>
          <w:szCs w:val="20"/>
          <w:lang w:val="en-US"/>
        </w:rPr>
        <w:t>J11</w:t>
      </w:r>
      <w:del w:id="61" w:author="Stephen Stead" w:date="2019-10-22T09:42:00Z">
        <w:r w:rsidRPr="00007BB2" w:rsidDel="00340C81">
          <w:rPr>
            <w:rFonts w:ascii="Times New Roman" w:hAnsi="Times New Roman" w:cs="Times New Roman"/>
            <w:sz w:val="20"/>
            <w:szCs w:val="20"/>
          </w:rPr>
          <w:delText>?</w:delText>
        </w:r>
      </w:del>
      <w:r w:rsidRPr="00007BB2">
        <w:rPr>
          <w:rFonts w:ascii="Times New Roman" w:hAnsi="Times New Roman" w:cs="Times New Roman"/>
          <w:sz w:val="20"/>
          <w:szCs w:val="20"/>
        </w:rPr>
        <w:t xml:space="preserve"> used manifestation</w:t>
      </w:r>
      <w:del w:id="62" w:author="Stephen Stead" w:date="2019-10-22T09:42:00Z">
        <w:r w:rsidRPr="00007BB2" w:rsidDel="00340C81">
          <w:rPr>
            <w:rFonts w:ascii="Times New Roman" w:hAnsi="Times New Roman" w:cs="Times New Roman"/>
            <w:sz w:val="20"/>
            <w:szCs w:val="20"/>
          </w:rPr>
          <w:delText xml:space="preserve"> of type</w:delText>
        </w:r>
      </w:del>
      <w:r w:rsidRPr="00007BB2">
        <w:rPr>
          <w:rFonts w:ascii="Times New Roman" w:hAnsi="Times New Roman" w:cs="Times New Roman"/>
          <w:sz w:val="20"/>
          <w:szCs w:val="20"/>
        </w:rPr>
        <w:t xml:space="preserve"> (was </w:t>
      </w:r>
      <w:del w:id="63" w:author="Stephen Stead" w:date="2019-10-22T09:42:00Z">
        <w:r w:rsidRPr="00007BB2" w:rsidDel="00340C81">
          <w:rPr>
            <w:rFonts w:ascii="Times New Roman" w:hAnsi="Times New Roman" w:cs="Times New Roman"/>
            <w:sz w:val="20"/>
            <w:szCs w:val="20"/>
          </w:rPr>
          <w:delText xml:space="preserve">type of </w:delText>
        </w:r>
      </w:del>
      <w:r w:rsidRPr="00007BB2">
        <w:rPr>
          <w:rFonts w:ascii="Times New Roman" w:hAnsi="Times New Roman" w:cs="Times New Roman"/>
          <w:sz w:val="20"/>
          <w:szCs w:val="20"/>
        </w:rPr>
        <w:t>manifestation used by)</w:t>
      </w:r>
      <w:r>
        <w:rPr>
          <w:rFonts w:ascii="Times New Roman" w:hAnsi="Times New Roman" w:cs="Times New Roman"/>
          <w:sz w:val="20"/>
          <w:szCs w:val="20"/>
        </w:rPr>
        <w:t>:</w:t>
      </w:r>
      <w:r w:rsidRPr="00D033EC">
        <w:rPr>
          <w:rFonts w:ascii="Times New Roman" w:hAnsi="Times New Roman" w:cs="Times New Roman"/>
          <w:sz w:val="20"/>
          <w:szCs w:val="20"/>
          <w:rPrChange w:id="64" w:author="Anna Sofia Lippolis - annasofia.lippolis@studio.unibo.it" w:date="2023-06-20T08:57:00Z">
            <w:rPr>
              <w:rFonts w:ascii="Times New Roman" w:hAnsi="Times New Roman" w:cs="Times New Roman"/>
              <w:sz w:val="20"/>
              <w:szCs w:val="20"/>
              <w:lang w:val="fr-FR"/>
            </w:rPr>
          </w:rPrChange>
        </w:rPr>
        <w:t xml:space="preserve"> F3 Manifestation</w:t>
      </w:r>
      <w:del w:id="65" w:author="Stephen Stead" w:date="2019-10-22T09:42:00Z">
        <w:r w:rsidRPr="00D033EC" w:rsidDel="00340C81">
          <w:rPr>
            <w:rFonts w:ascii="Times New Roman" w:hAnsi="Times New Roman" w:cs="Times New Roman"/>
            <w:sz w:val="20"/>
            <w:szCs w:val="20"/>
            <w:rPrChange w:id="66" w:author="Anna Sofia Lippolis - annasofia.lippolis@studio.unibo.it" w:date="2023-06-20T08:57:00Z">
              <w:rPr>
                <w:rFonts w:ascii="Times New Roman" w:hAnsi="Times New Roman" w:cs="Times New Roman"/>
                <w:sz w:val="20"/>
                <w:szCs w:val="20"/>
                <w:lang w:val="fr-FR"/>
              </w:rPr>
            </w:rPrChange>
          </w:rPr>
          <w:delText xml:space="preserve"> Product Type</w:delText>
        </w:r>
      </w:del>
    </w:p>
    <w:p w14:paraId="61159608" w14:textId="7BFDEFF0" w:rsidR="00007BB2" w:rsidRPr="00D033EC" w:rsidRDefault="00007BB2" w:rsidP="002E71F1">
      <w:pPr>
        <w:widowControl w:val="0"/>
        <w:autoSpaceDE w:val="0"/>
        <w:autoSpaceDN w:val="0"/>
        <w:ind w:left="1440"/>
        <w:rPr>
          <w:rFonts w:ascii="Times New Roman" w:hAnsi="Times New Roman" w:cs="Times New Roman"/>
          <w:b/>
          <w:bCs/>
          <w:color w:val="0000FF"/>
          <w:sz w:val="20"/>
          <w:szCs w:val="20"/>
          <w:u w:val="single"/>
          <w:rPrChange w:id="67" w:author="Anna Sofia Lippolis - annasofia.lippolis@studio.unibo.it" w:date="2023-06-20T08:57:00Z">
            <w:rPr>
              <w:rFonts w:ascii="Times New Roman" w:hAnsi="Times New Roman" w:cs="Times New Roman"/>
              <w:b/>
              <w:bCs/>
              <w:color w:val="0000FF"/>
              <w:sz w:val="20"/>
              <w:szCs w:val="20"/>
              <w:u w:val="single"/>
              <w:lang w:val="fr-FR"/>
            </w:rPr>
          </w:rPrChange>
        </w:rPr>
      </w:pPr>
      <w:r w:rsidRPr="00007BB2">
        <w:rPr>
          <w:rFonts w:ascii="Times New Roman" w:hAnsi="Times New Roman" w:cs="Times New Roman"/>
          <w:b/>
          <w:bCs/>
          <w:color w:val="0000FF"/>
          <w:sz w:val="20"/>
          <w:szCs w:val="20"/>
          <w:u w:val="single"/>
        </w:rPr>
        <w:t>J12</w:t>
      </w:r>
      <w:del w:id="68" w:author="Stephen Stead" w:date="2019-10-22T09:43:00Z">
        <w:r w:rsidRPr="00007BB2" w:rsidDel="00340C81">
          <w:rPr>
            <w:rFonts w:ascii="Times New Roman" w:hAnsi="Times New Roman" w:cs="Times New Roman"/>
            <w:b/>
            <w:bCs/>
            <w:color w:val="0000FF"/>
            <w:sz w:val="20"/>
            <w:szCs w:val="20"/>
            <w:u w:val="single"/>
          </w:rPr>
          <w:delText>?</w:delText>
        </w:r>
      </w:del>
      <w:r>
        <w:rPr>
          <w:rFonts w:ascii="Times New Roman" w:hAnsi="Times New Roman" w:cs="Times New Roman"/>
          <w:b/>
          <w:bCs/>
          <w:color w:val="0000FF"/>
          <w:sz w:val="20"/>
          <w:szCs w:val="20"/>
          <w:u w:val="single"/>
        </w:rPr>
        <w:t xml:space="preserve"> </w:t>
      </w:r>
      <w:r w:rsidRPr="00007BB2">
        <w:rPr>
          <w:rFonts w:ascii="Times New Roman" w:hAnsi="Times New Roman" w:cs="Times New Roman"/>
          <w:sz w:val="20"/>
          <w:szCs w:val="20"/>
        </w:rPr>
        <w:t xml:space="preserve">used </w:t>
      </w:r>
      <w:r>
        <w:rPr>
          <w:rFonts w:ascii="Times New Roman" w:hAnsi="Times New Roman" w:cs="Times New Roman"/>
          <w:sz w:val="20"/>
          <w:szCs w:val="20"/>
        </w:rPr>
        <w:t>(was used by):</w:t>
      </w:r>
      <w:r w:rsidRPr="00D033EC">
        <w:rPr>
          <w:rFonts w:ascii="Times New Roman" w:hAnsi="Times New Roman" w:cs="Times New Roman"/>
          <w:sz w:val="20"/>
          <w:szCs w:val="20"/>
          <w:rPrChange w:id="69" w:author="Anna Sofia Lippolis - annasofia.lippolis@studio.unibo.it" w:date="2023-06-20T08:57:00Z">
            <w:rPr>
              <w:rFonts w:ascii="Times New Roman" w:hAnsi="Times New Roman" w:cs="Times New Roman"/>
              <w:sz w:val="20"/>
              <w:szCs w:val="20"/>
              <w:lang w:val="fr-FR"/>
            </w:rPr>
          </w:rPrChange>
        </w:rPr>
        <w:t xml:space="preserve"> F5 Item</w:t>
      </w:r>
    </w:p>
    <w:p w14:paraId="40717730" w14:textId="77777777" w:rsidR="00D279BD"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5BF63471"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w:t>
      </w:r>
    </w:p>
    <w:p w14:paraId="03548F4C" w14:textId="77777777" w:rsidR="008F55BE" w:rsidRDefault="008F55BE">
      <w:pPr>
        <w:rPr>
          <w:rFonts w:ascii="Times New Roman" w:hAnsi="Times New Roman" w:cs="Times New Roman"/>
          <w:lang w:val="en-US" w:eastAsia="ar-SA"/>
        </w:rPr>
      </w:pPr>
      <w:bookmarkStart w:id="70" w:name="_Toc339541468"/>
      <w:bookmarkStart w:id="71" w:name="_Toc341792928"/>
    </w:p>
    <w:p w14:paraId="5E0A0D15" w14:textId="7350A081" w:rsidR="008F55BE" w:rsidRDefault="008F55BE" w:rsidP="008F55BE">
      <w:pPr>
        <w:pStyle w:val="Titolo3"/>
      </w:pPr>
      <w:bookmarkStart w:id="72" w:name="_Toc12370065"/>
      <w:r>
        <w:t>I8 Conviction</w:t>
      </w:r>
      <w:bookmarkEnd w:id="72"/>
      <w:r>
        <w:t xml:space="preserve"> </w:t>
      </w:r>
    </w:p>
    <w:p w14:paraId="42A4BA7E" w14:textId="77777777" w:rsidR="008F55BE" w:rsidRPr="00AA018C" w:rsidRDefault="008F55BE" w:rsidP="008F55BE">
      <w:pPr>
        <w:spacing w:after="0"/>
      </w:pPr>
      <w:r w:rsidRPr="00AA018C">
        <w:t xml:space="preserve">Subclass of: </w:t>
      </w:r>
      <w:r w:rsidRPr="00AA018C">
        <w:tab/>
        <w:t>E2 Temporal Entity</w:t>
      </w:r>
    </w:p>
    <w:p w14:paraId="449358C7" w14:textId="77777777" w:rsidR="008F55BE" w:rsidRPr="00AA018C" w:rsidRDefault="008F55BE" w:rsidP="008F55BE">
      <w:pPr>
        <w:spacing w:after="0"/>
      </w:pPr>
      <w:r w:rsidRPr="00AA018C">
        <w:t>Superclass of:</w:t>
      </w:r>
      <w:r w:rsidRPr="00AA018C">
        <w:tab/>
        <w:t>I2 Belief</w:t>
      </w:r>
    </w:p>
    <w:p w14:paraId="63C19E70" w14:textId="09BA2265" w:rsidR="008F55BE" w:rsidRPr="00AA018C" w:rsidRDefault="00983B35" w:rsidP="008F55BE">
      <w:pPr>
        <w:spacing w:after="0"/>
      </w:pPr>
      <w:r>
        <w:tab/>
      </w:r>
      <w:r>
        <w:tab/>
        <w:t xml:space="preserve">I9 </w:t>
      </w:r>
      <w:r>
        <w:rPr>
          <w:lang w:val="en-US"/>
        </w:rPr>
        <w:t>Provenanced Comprehension</w:t>
      </w:r>
      <w:r w:rsidR="008F55BE" w:rsidRPr="00AA018C">
        <w:t xml:space="preserve"> </w:t>
      </w:r>
    </w:p>
    <w:p w14:paraId="15E807DB" w14:textId="77777777" w:rsidR="008F55BE" w:rsidRPr="00AA018C" w:rsidRDefault="008F55BE" w:rsidP="008F55BE">
      <w:pPr>
        <w:ind w:left="1440" w:hanging="1440"/>
      </w:pPr>
      <w:r w:rsidRPr="00AA018C">
        <w:t>Scope note:</w:t>
      </w:r>
      <w:r w:rsidRPr="00AA018C">
        <w:tab/>
        <w:t xml:space="preserve">This class comprises convictions by individuals or groups about the truth or not of some </w:t>
      </w:r>
      <w:proofErr w:type="gramStart"/>
      <w:r w:rsidRPr="00AA018C">
        <w:t>state of affairs</w:t>
      </w:r>
      <w:proofErr w:type="gramEnd"/>
      <w:r w:rsidRPr="00AA018C">
        <w:t xml:space="preserve">. </w:t>
      </w:r>
    </w:p>
    <w:p w14:paraId="018215E2" w14:textId="77777777" w:rsidR="008F55BE" w:rsidRPr="00AA018C" w:rsidRDefault="008F55BE" w:rsidP="008F55BE">
      <w:pPr>
        <w:spacing w:after="0"/>
      </w:pPr>
      <w:r w:rsidRPr="00AA018C">
        <w:t>Examples:</w:t>
      </w:r>
      <w:r w:rsidRPr="00AA018C">
        <w:tab/>
      </w:r>
    </w:p>
    <w:p w14:paraId="768E30DA" w14:textId="77777777" w:rsidR="008F55BE" w:rsidRPr="00AA018C" w:rsidRDefault="008F55BE" w:rsidP="008F55BE">
      <w:pPr>
        <w:numPr>
          <w:ilvl w:val="0"/>
          <w:numId w:val="60"/>
        </w:numPr>
        <w:spacing w:after="0" w:line="259" w:lineRule="auto"/>
      </w:pPr>
      <w:r w:rsidRPr="00AA018C">
        <w:t xml:space="preserve">My belief that Gaius Suetonius </w:t>
      </w:r>
      <w:proofErr w:type="spellStart"/>
      <w:r w:rsidRPr="00AA018C">
        <w:t>Tranquillus</w:t>
      </w:r>
      <w:proofErr w:type="spellEnd"/>
      <w:r w:rsidRPr="00AA018C">
        <w:t xml:space="preserve"> was deliberately lying about Nero.</w:t>
      </w:r>
    </w:p>
    <w:p w14:paraId="47F50C6A" w14:textId="77777777" w:rsidR="008F55BE" w:rsidRPr="00AA018C" w:rsidRDefault="008F55BE" w:rsidP="008F55BE">
      <w:pPr>
        <w:spacing w:after="0"/>
      </w:pPr>
      <w:r w:rsidRPr="00AA018C">
        <w:t xml:space="preserve">In First Order Logic: </w:t>
      </w:r>
    </w:p>
    <w:p w14:paraId="1EEA0F35" w14:textId="77777777" w:rsidR="008F55BE" w:rsidRPr="00AA018C" w:rsidRDefault="008F55BE" w:rsidP="008F55BE">
      <w:r w:rsidRPr="00AA018C">
        <w:tab/>
      </w:r>
      <w:r w:rsidRPr="00AA018C">
        <w:tab/>
        <w:t xml:space="preserve">I8(x) </w:t>
      </w:r>
      <w:proofErr w:type="gramStart"/>
      <w:r w:rsidRPr="00AA018C">
        <w:rPr>
          <w:rFonts w:ascii="Cambria Math" w:hAnsi="Cambria Math" w:cs="Cambria Math"/>
        </w:rPr>
        <w:t>⊃</w:t>
      </w:r>
      <w:r w:rsidRPr="00AA018C">
        <w:t xml:space="preserve">  E</w:t>
      </w:r>
      <w:proofErr w:type="gramEnd"/>
      <w:r w:rsidRPr="00AA018C">
        <w:t>2(x)</w:t>
      </w:r>
    </w:p>
    <w:p w14:paraId="14562FC9" w14:textId="77777777" w:rsidR="008F55BE" w:rsidRDefault="008F55BE" w:rsidP="008F55BE"/>
    <w:p w14:paraId="4973E917" w14:textId="3F727AE5" w:rsidR="008F55BE" w:rsidRPr="002E71F1" w:rsidRDefault="008F55BE" w:rsidP="008F55BE">
      <w:pPr>
        <w:pStyle w:val="Titolo3"/>
        <w:rPr>
          <w:lang w:val="en-US"/>
        </w:rPr>
      </w:pPr>
      <w:bookmarkStart w:id="73" w:name="_Toc12370066"/>
      <w:r>
        <w:t xml:space="preserve">I9 </w:t>
      </w:r>
      <w:r w:rsidR="00983B35">
        <w:rPr>
          <w:lang w:val="en-US"/>
        </w:rPr>
        <w:t>Provenanced Comprehension</w:t>
      </w:r>
      <w:bookmarkEnd w:id="73"/>
    </w:p>
    <w:p w14:paraId="7EC20499" w14:textId="77777777" w:rsidR="008F55BE" w:rsidRPr="00F15CC5" w:rsidRDefault="008F55BE" w:rsidP="008F55BE">
      <w:pPr>
        <w:spacing w:after="0"/>
      </w:pPr>
      <w:r w:rsidRPr="00F15CC5">
        <w:t xml:space="preserve">Subclass of: </w:t>
      </w:r>
      <w:r>
        <w:t xml:space="preserve"> </w:t>
      </w:r>
      <w:r>
        <w:tab/>
      </w:r>
      <w:r w:rsidRPr="00F15CC5">
        <w:t>I8 Conviction</w:t>
      </w:r>
    </w:p>
    <w:p w14:paraId="74375B56" w14:textId="77777777" w:rsidR="008F55BE" w:rsidRPr="00F15CC5" w:rsidRDefault="008F55BE" w:rsidP="008F55BE">
      <w:pPr>
        <w:spacing w:after="0"/>
      </w:pPr>
      <w:r w:rsidRPr="00F15CC5">
        <w:t>Superclass of:</w:t>
      </w:r>
      <w:r>
        <w:t xml:space="preserve"> </w:t>
      </w:r>
      <w:r w:rsidRPr="00F15CC5">
        <w:tab/>
      </w:r>
    </w:p>
    <w:p w14:paraId="0AB7F8E4" w14:textId="17FE4999" w:rsidR="008F55BE" w:rsidRDefault="008F55BE" w:rsidP="008F55BE">
      <w:pPr>
        <w:ind w:left="1440" w:hanging="1440"/>
      </w:pPr>
      <w:r w:rsidRPr="00F15CC5">
        <w:t>Scope note:</w:t>
      </w:r>
      <w:r>
        <w:t xml:space="preserve"> </w:t>
      </w:r>
      <w:r>
        <w:tab/>
      </w:r>
      <w:r w:rsidRPr="00F15CC5">
        <w:t xml:space="preserve">This class comprises beliefs in the correct reading or scholarly interpretation of the overt message intended by an instance of E73 Information Object (“source”), in which the interpretation of the source is formulated as a set of formal propositions or regarded to be unambiguously given in </w:t>
      </w:r>
      <w:ins w:id="74" w:author="Stephen Stead" w:date="2019-10-22T06:19:00Z">
        <w:r w:rsidR="0044003D">
          <w:t>the</w:t>
        </w:r>
      </w:ins>
      <w:del w:id="75" w:author="Stephen Stead" w:date="2019-10-22T06:19:00Z">
        <w:r w:rsidRPr="00F15CC5" w:rsidDel="0044003D">
          <w:delText>a</w:delText>
        </w:r>
      </w:del>
      <w:r w:rsidRPr="00F15CC5">
        <w:t xml:space="preserve"> </w:t>
      </w:r>
      <w:ins w:id="76" w:author="Stephen Stead" w:date="2019-10-22T06:19:00Z">
        <w:r w:rsidR="0044003D" w:rsidRPr="00F15CC5">
          <w:t xml:space="preserve">form </w:t>
        </w:r>
      </w:ins>
      <w:r w:rsidRPr="00F15CC5">
        <w:t>natural language</w:t>
      </w:r>
      <w:del w:id="77" w:author="Stephen Stead" w:date="2019-10-22T06:19:00Z">
        <w:r w:rsidRPr="00F15CC5" w:rsidDel="0044003D">
          <w:delText xml:space="preserve"> form</w:delText>
        </w:r>
      </w:del>
      <w:r w:rsidRPr="00F15CC5">
        <w:t xml:space="preserve">. </w:t>
      </w:r>
    </w:p>
    <w:p w14:paraId="4ED4060A" w14:textId="397A1A37" w:rsidR="008F55BE" w:rsidRDefault="008F55BE" w:rsidP="008F55BE">
      <w:pPr>
        <w:widowControl w:val="0"/>
        <w:autoSpaceDE w:val="0"/>
        <w:autoSpaceDN w:val="0"/>
        <w:ind w:left="1440"/>
      </w:pPr>
      <w:r w:rsidRPr="00F15CC5">
        <w:t xml:space="preserve">An instance of I9 </w:t>
      </w:r>
      <w:r w:rsidR="00983B35">
        <w:rPr>
          <w:lang w:val="en-US"/>
        </w:rPr>
        <w:t>Provenanced Comprehension</w:t>
      </w:r>
      <w:r w:rsidR="00983B35" w:rsidRPr="00F15CC5">
        <w:t xml:space="preserve"> </w:t>
      </w:r>
      <w:r w:rsidRPr="00F15CC5">
        <w:t xml:space="preserve">implies believing the authenticity of the respective instance of E73 Information Object relative to an explicitly stated </w:t>
      </w:r>
      <w:proofErr w:type="gramStart"/>
      <w:r w:rsidRPr="00F15CC5">
        <w:t>provenance, but</w:t>
      </w:r>
      <w:proofErr w:type="gramEnd"/>
      <w:r w:rsidRPr="00F15CC5">
        <w:t xml:space="preserve"> does not mean believing the respective propositions. Rather, the truth of the cited message is the subject of another scholarly interpretation process. It further does not pertain to arguing about hidden or cryptic meanings of a source, which is the subject of </w:t>
      </w:r>
      <w:del w:id="78" w:author="Stephen Stead" w:date="2019-10-22T06:21:00Z">
        <w:r w:rsidRPr="00F15CC5" w:rsidDel="0044003D">
          <w:delText>yet another</w:delText>
        </w:r>
      </w:del>
      <w:ins w:id="79" w:author="Stephen Stead" w:date="2019-10-22T06:21:00Z">
        <w:r w:rsidR="0044003D">
          <w:t>a further</w:t>
        </w:r>
      </w:ins>
      <w:r w:rsidRPr="00F15CC5">
        <w:t xml:space="preserve"> scholarly interpretation process.</w:t>
      </w:r>
      <w:r>
        <w:t xml:space="preserve"> </w:t>
      </w:r>
    </w:p>
    <w:p w14:paraId="36F884DA" w14:textId="77777777" w:rsidR="008F55BE" w:rsidRDefault="008F55BE" w:rsidP="008F55BE">
      <w:pPr>
        <w:widowControl w:val="0"/>
        <w:autoSpaceDE w:val="0"/>
        <w:autoSpaceDN w:val="0"/>
        <w:rPr>
          <w:rStyle w:val="Collegamentoipertestuale"/>
        </w:rPr>
      </w:pPr>
      <w:r>
        <w:rPr>
          <w:rFonts w:ascii="Times New Roman" w:hAnsi="Times New Roman" w:cs="Times New Roman"/>
          <w:sz w:val="20"/>
          <w:szCs w:val="20"/>
        </w:rPr>
        <w:t>Properties:</w:t>
      </w:r>
      <w:r>
        <w:rPr>
          <w:rFonts w:ascii="Times New Roman" w:hAnsi="Times New Roman" w:cs="Times New Roman"/>
          <w:sz w:val="20"/>
          <w:szCs w:val="20"/>
        </w:rPr>
        <w:tab/>
      </w:r>
      <w:hyperlink r:id="rId15" w:anchor="_J1_used_as" w:history="1">
        <w:r>
          <w:rPr>
            <w:rStyle w:val="Collegamentoipertestuale"/>
            <w:rFonts w:ascii="Times New Roman" w:hAnsi="Times New Roman" w:cs="Times New Roman"/>
            <w:sz w:val="20"/>
            <w:szCs w:val="20"/>
          </w:rPr>
          <w:t xml:space="preserve">J8 understands (is understood by): E73 Information Object </w:t>
        </w:r>
      </w:hyperlink>
    </w:p>
    <w:p w14:paraId="770D6327" w14:textId="77777777" w:rsidR="008F55BE" w:rsidRDefault="00784A31" w:rsidP="008F55BE">
      <w:pPr>
        <w:widowControl w:val="0"/>
        <w:autoSpaceDE w:val="0"/>
        <w:autoSpaceDN w:val="0"/>
        <w:ind w:left="720" w:firstLine="720"/>
        <w:rPr>
          <w:rStyle w:val="Collegamentoipertestuale"/>
          <w:rFonts w:ascii="Times New Roman" w:hAnsi="Times New Roman" w:cs="Times New Roman"/>
          <w:sz w:val="20"/>
          <w:szCs w:val="20"/>
        </w:rPr>
      </w:pPr>
      <w:hyperlink r:id="rId16" w:anchor="_J1_used_as" w:history="1">
        <w:r w:rsidR="008F55BE">
          <w:rPr>
            <w:rStyle w:val="Collegamentoipertestuale"/>
            <w:rFonts w:ascii="Times New Roman" w:hAnsi="Times New Roman" w:cs="Times New Roman"/>
            <w:sz w:val="20"/>
            <w:szCs w:val="20"/>
          </w:rPr>
          <w:t xml:space="preserve">J9 believes in provenance (provenance is believed by): I10 Provenance Statement </w:t>
        </w:r>
      </w:hyperlink>
    </w:p>
    <w:p w14:paraId="57A1C5B4" w14:textId="77777777" w:rsidR="008F55BE" w:rsidRDefault="00784A31" w:rsidP="008F55BE">
      <w:pPr>
        <w:widowControl w:val="0"/>
        <w:autoSpaceDE w:val="0"/>
        <w:autoSpaceDN w:val="0"/>
        <w:ind w:left="720" w:firstLine="720"/>
      </w:pPr>
      <w:hyperlink r:id="rId17" w:anchor="_J1_used_as" w:history="1">
        <w:r w:rsidR="008F55BE">
          <w:rPr>
            <w:rStyle w:val="Collegamentoipertestuale"/>
            <w:rFonts w:ascii="Times New Roman" w:hAnsi="Times New Roman" w:cs="Times New Roman"/>
            <w:sz w:val="20"/>
            <w:szCs w:val="20"/>
          </w:rPr>
          <w:t xml:space="preserve">J10 </w:t>
        </w:r>
      </w:hyperlink>
      <w:r w:rsidR="008F55BE">
        <w:rPr>
          <w:rFonts w:ascii="Times New Roman" w:hAnsi="Times New Roman" w:cs="Times New Roman"/>
          <w:sz w:val="20"/>
          <w:szCs w:val="20"/>
        </w:rPr>
        <w:t>reads as: I4 Proposition Set</w:t>
      </w:r>
    </w:p>
    <w:p w14:paraId="742A7203" w14:textId="77777777" w:rsidR="008F55BE" w:rsidRDefault="008F55BE" w:rsidP="008F55BE">
      <w:pPr>
        <w:widowControl w:val="0"/>
        <w:autoSpaceDE w:val="0"/>
        <w:autoSpaceDN w:val="0"/>
        <w:spacing w:after="0" w:line="240" w:lineRule="auto"/>
        <w:rPr>
          <w:rFonts w:ascii="Times New Roman" w:hAnsi="Times New Roman" w:cs="Times New Roman"/>
          <w:sz w:val="20"/>
          <w:szCs w:val="20"/>
        </w:rPr>
      </w:pPr>
      <w:r>
        <w:rPr>
          <w:rFonts w:ascii="Times New Roman" w:hAnsi="Times New Roman" w:cs="Times New Roman"/>
          <w:sz w:val="20"/>
          <w:szCs w:val="20"/>
        </w:rPr>
        <w:t>Examples:</w:t>
      </w:r>
      <w:r>
        <w:rPr>
          <w:rFonts w:ascii="Times New Roman" w:hAnsi="Times New Roman" w:cs="Times New Roman"/>
          <w:sz w:val="20"/>
          <w:szCs w:val="20"/>
        </w:rPr>
        <w:tab/>
      </w:r>
    </w:p>
    <w:p w14:paraId="1B64E550" w14:textId="77777777" w:rsidR="008F55BE" w:rsidRDefault="008F55BE" w:rsidP="008F55BE">
      <w:pPr>
        <w:pStyle w:val="Paragrafoelenco"/>
        <w:widowControl w:val="0"/>
        <w:numPr>
          <w:ilvl w:val="0"/>
          <w:numId w:val="60"/>
        </w:numPr>
        <w:autoSpaceDE w:val="0"/>
        <w:autoSpaceDN w:val="0"/>
        <w:spacing w:after="120" w:line="300" w:lineRule="atLeast"/>
        <w:rPr>
          <w:rFonts w:ascii="Times New Roman" w:hAnsi="Times New Roman" w:cs="Times New Roman"/>
        </w:rPr>
      </w:pPr>
      <w:r>
        <w:rPr>
          <w:rFonts w:ascii="Times New Roman" w:hAnsi="Times New Roman" w:cs="Times New Roman"/>
        </w:rPr>
        <w:t xml:space="preserve">My citation and belief that the extant book De Vita </w:t>
      </w:r>
      <w:proofErr w:type="spellStart"/>
      <w:r>
        <w:rPr>
          <w:rFonts w:ascii="Times New Roman" w:hAnsi="Times New Roman" w:cs="Times New Roman"/>
        </w:rPr>
        <w:t>Caesarum</w:t>
      </w:r>
      <w:proofErr w:type="spellEnd"/>
      <w:r>
        <w:rPr>
          <w:rFonts w:ascii="Times New Roman" w:hAnsi="Times New Roman" w:cs="Times New Roman"/>
        </w:rPr>
        <w:t xml:space="preserve"> attributed to Gaius Suetonius </w:t>
      </w:r>
      <w:proofErr w:type="spellStart"/>
      <w:r>
        <w:rPr>
          <w:rFonts w:ascii="Times New Roman" w:hAnsi="Times New Roman" w:cs="Times New Roman"/>
        </w:rPr>
        <w:t>Tranquillus</w:t>
      </w:r>
      <w:proofErr w:type="spellEnd"/>
      <w:r>
        <w:rPr>
          <w:rFonts w:ascii="Times New Roman" w:hAnsi="Times New Roman" w:cs="Times New Roman"/>
        </w:rPr>
        <w:t xml:space="preserve"> stated 121AD that Nero was singing in Rome while it was burning from July 19 in 64 </w:t>
      </w:r>
      <w:proofErr w:type="gramStart"/>
      <w:r>
        <w:rPr>
          <w:rFonts w:ascii="Times New Roman" w:hAnsi="Times New Roman" w:cs="Times New Roman"/>
        </w:rPr>
        <w:t>AD</w:t>
      </w:r>
      <w:proofErr w:type="gramEnd"/>
      <w:r>
        <w:rPr>
          <w:rStyle w:val="Rimandonotaapidipagina"/>
          <w:rFonts w:eastAsia="MS Mincho"/>
        </w:rPr>
        <w:footnoteReference w:id="2"/>
      </w:r>
      <w:r>
        <w:rPr>
          <w:rFonts w:ascii="Times New Roman" w:hAnsi="Times New Roman" w:cs="Times New Roman"/>
        </w:rPr>
        <w:t>.</w:t>
      </w:r>
    </w:p>
    <w:p w14:paraId="08BDEA3C" w14:textId="77777777" w:rsidR="008F55BE" w:rsidRDefault="008F55BE" w:rsidP="008F55BE">
      <w:pPr>
        <w:widowControl w:val="0"/>
        <w:autoSpaceDE w:val="0"/>
        <w:autoSpaceDN w:val="0"/>
        <w:spacing w:before="240" w:after="0"/>
        <w:rPr>
          <w:rFonts w:ascii="Times New Roman" w:hAnsi="Times New Roman" w:cs="Times New Roman"/>
          <w:sz w:val="20"/>
          <w:szCs w:val="20"/>
        </w:rPr>
      </w:pPr>
      <w:r>
        <w:rPr>
          <w:rFonts w:ascii="Times New Roman" w:hAnsi="Times New Roman" w:cs="Times New Roman"/>
          <w:sz w:val="20"/>
          <w:szCs w:val="20"/>
        </w:rPr>
        <w:t xml:space="preserve">In First Order Logic: </w:t>
      </w:r>
    </w:p>
    <w:p w14:paraId="78CFADCD" w14:textId="77777777" w:rsidR="008F55BE" w:rsidRDefault="008F55BE" w:rsidP="008F55BE">
      <w:pPr>
        <w:widowControl w:val="0"/>
        <w:autoSpaceDE w:val="0"/>
        <w:autoSpaceDN w:val="0"/>
        <w:spacing w:after="0"/>
        <w:rPr>
          <w:rFonts w:ascii="Times New Roman" w:hAnsi="Times New Roman" w:cs="Times New Roman"/>
          <w:sz w:val="20"/>
          <w:szCs w:val="20"/>
          <w:lang w:val="nb-NO"/>
        </w:rPr>
      </w:pPr>
      <w:r>
        <w:rPr>
          <w:rFonts w:ascii="Times New Roman" w:hAnsi="Times New Roman" w:cs="Times New Roman"/>
          <w:sz w:val="20"/>
          <w:szCs w:val="20"/>
        </w:rPr>
        <w:tab/>
      </w:r>
      <w:r>
        <w:rPr>
          <w:rFonts w:ascii="Times New Roman" w:hAnsi="Times New Roman" w:cs="Times New Roman"/>
          <w:sz w:val="20"/>
          <w:szCs w:val="20"/>
        </w:rPr>
        <w:tab/>
        <w:t xml:space="preserve">I9(x) </w:t>
      </w:r>
      <w:proofErr w:type="gramStart"/>
      <w:r>
        <w:rPr>
          <w:rFonts w:ascii="Cambria Math" w:hAnsi="Cambria Math" w:cs="Cambria Math"/>
          <w:sz w:val="20"/>
          <w:szCs w:val="20"/>
        </w:rPr>
        <w:t>⊃</w:t>
      </w:r>
      <w:r>
        <w:rPr>
          <w:rFonts w:ascii="Times New Roman" w:hAnsi="Times New Roman" w:cs="Times New Roman"/>
          <w:sz w:val="20"/>
          <w:szCs w:val="20"/>
        </w:rPr>
        <w:t xml:space="preserve">  I</w:t>
      </w:r>
      <w:proofErr w:type="gramEnd"/>
      <w:r>
        <w:rPr>
          <w:rFonts w:ascii="Times New Roman" w:hAnsi="Times New Roman" w:cs="Times New Roman"/>
          <w:sz w:val="20"/>
          <w:szCs w:val="20"/>
        </w:rPr>
        <w:t>8(x)</w:t>
      </w:r>
    </w:p>
    <w:p w14:paraId="524B7F8B" w14:textId="77777777" w:rsidR="008F55BE" w:rsidRDefault="008F55BE" w:rsidP="008F55BE">
      <w:pPr>
        <w:rPr>
          <w:lang w:val="nb-NO"/>
        </w:rPr>
      </w:pPr>
    </w:p>
    <w:p w14:paraId="3568CAE4" w14:textId="77777777" w:rsidR="008F55BE" w:rsidRPr="00B7542A" w:rsidRDefault="008F55BE" w:rsidP="008F55BE">
      <w:pPr>
        <w:pStyle w:val="Titolo3"/>
      </w:pPr>
      <w:bookmarkStart w:id="80" w:name="_Toc12370067"/>
      <w:bookmarkStart w:id="81" w:name="_Hlk22617854"/>
      <w:r w:rsidRPr="00B7542A">
        <w:t>I10 Provenance Statement</w:t>
      </w:r>
      <w:bookmarkEnd w:id="80"/>
    </w:p>
    <w:p w14:paraId="103C6D0A" w14:textId="77777777" w:rsidR="008F55BE" w:rsidRPr="00B7542A" w:rsidRDefault="008F55BE" w:rsidP="008F55BE">
      <w:pPr>
        <w:widowControl w:val="0"/>
        <w:autoSpaceDE w:val="0"/>
        <w:autoSpaceDN w:val="0"/>
        <w:rPr>
          <w:rFonts w:ascii="Times New Roman" w:hAnsi="Times New Roman" w:cs="Times New Roman"/>
          <w:sz w:val="20"/>
          <w:szCs w:val="20"/>
        </w:rPr>
      </w:pPr>
      <w:r w:rsidRPr="00B7542A">
        <w:rPr>
          <w:rFonts w:ascii="Times New Roman" w:hAnsi="Times New Roman" w:cs="Times New Roman"/>
          <w:sz w:val="20"/>
          <w:szCs w:val="20"/>
        </w:rPr>
        <w:t xml:space="preserve">Subclass of: </w:t>
      </w:r>
      <w:r w:rsidRPr="00B7542A">
        <w:rPr>
          <w:rFonts w:ascii="Times New Roman" w:hAnsi="Times New Roman" w:cs="Times New Roman"/>
          <w:sz w:val="20"/>
          <w:szCs w:val="20"/>
        </w:rPr>
        <w:tab/>
        <w:t>I4 Proposition Set</w:t>
      </w:r>
    </w:p>
    <w:p w14:paraId="792FD4CC" w14:textId="77777777" w:rsidR="008F55BE" w:rsidRPr="00B7542A" w:rsidRDefault="008F55BE" w:rsidP="008F55BE">
      <w:pPr>
        <w:widowControl w:val="0"/>
        <w:autoSpaceDE w:val="0"/>
        <w:autoSpaceDN w:val="0"/>
        <w:rPr>
          <w:rFonts w:ascii="Times New Roman" w:hAnsi="Times New Roman" w:cs="Times New Roman"/>
          <w:sz w:val="20"/>
          <w:szCs w:val="20"/>
        </w:rPr>
      </w:pPr>
      <w:r w:rsidRPr="00B7542A">
        <w:rPr>
          <w:rFonts w:ascii="Times New Roman" w:hAnsi="Times New Roman" w:cs="Times New Roman"/>
          <w:sz w:val="20"/>
          <w:szCs w:val="20"/>
        </w:rPr>
        <w:t>Superclass of:</w:t>
      </w:r>
      <w:r w:rsidRPr="00B7542A">
        <w:rPr>
          <w:rFonts w:ascii="Times New Roman" w:hAnsi="Times New Roman" w:cs="Times New Roman"/>
          <w:sz w:val="20"/>
          <w:szCs w:val="20"/>
        </w:rPr>
        <w:tab/>
      </w:r>
    </w:p>
    <w:p w14:paraId="3B0390D8" w14:textId="77777777" w:rsidR="008F55BE" w:rsidRPr="00B7542A" w:rsidRDefault="008F55BE" w:rsidP="008F55BE">
      <w:pPr>
        <w:widowControl w:val="0"/>
        <w:autoSpaceDE w:val="0"/>
        <w:autoSpaceDN w:val="0"/>
        <w:ind w:left="1418" w:hanging="1418"/>
        <w:jc w:val="both"/>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This class comprises statements about the provenance of an instance of E73 Information Object with known content at the time of making the provenance statements. An instance of I10 Provenance Statement must contain propositions about the presence of a carrier of the respective instance of E73 Information Object in an event or spatiotemporal context of reference. Characteristically, it may pertain to the writing by a known author at a known or unknown date or place, or to the existence of the text known to some public regardless the truth of authorship.</w:t>
      </w:r>
    </w:p>
    <w:p w14:paraId="12D87654" w14:textId="77777777" w:rsidR="008F55BE" w:rsidRPr="00B7542A" w:rsidRDefault="008F55BE" w:rsidP="008F55BE">
      <w:pPr>
        <w:widowControl w:val="0"/>
        <w:autoSpaceDE w:val="0"/>
        <w:autoSpaceDN w:val="0"/>
        <w:spacing w:after="0" w:line="240" w:lineRule="auto"/>
        <w:rPr>
          <w:rFonts w:ascii="Times New Roman" w:hAnsi="Times New Roman" w:cs="Times New Roman"/>
          <w:sz w:val="20"/>
          <w:szCs w:val="20"/>
        </w:rPr>
      </w:pPr>
      <w:r w:rsidRPr="00B7542A">
        <w:rPr>
          <w:rFonts w:ascii="Times New Roman" w:hAnsi="Times New Roman" w:cs="Times New Roman"/>
          <w:sz w:val="20"/>
          <w:szCs w:val="20"/>
        </w:rPr>
        <w:t>Examples:</w:t>
      </w:r>
      <w:r w:rsidRPr="00B7542A">
        <w:rPr>
          <w:rFonts w:ascii="Times New Roman" w:hAnsi="Times New Roman" w:cs="Times New Roman"/>
          <w:sz w:val="20"/>
          <w:szCs w:val="20"/>
        </w:rPr>
        <w:tab/>
      </w:r>
    </w:p>
    <w:p w14:paraId="15402F6A" w14:textId="77777777" w:rsidR="008F55BE" w:rsidRPr="00B7542A" w:rsidRDefault="008F55BE" w:rsidP="008F55BE">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The Latin content of the extant book De Vita </w:t>
      </w:r>
      <w:proofErr w:type="spellStart"/>
      <w:r w:rsidRPr="00B7542A">
        <w:rPr>
          <w:rFonts w:ascii="Times New Roman" w:hAnsi="Times New Roman" w:cs="Times New Roman"/>
        </w:rPr>
        <w:t>Caesarum</w:t>
      </w:r>
      <w:proofErr w:type="spellEnd"/>
      <w:r w:rsidRPr="00B7542A">
        <w:rPr>
          <w:rFonts w:ascii="Times New Roman" w:hAnsi="Times New Roman" w:cs="Times New Roman"/>
        </w:rPr>
        <w:t xml:space="preserve"> attributed to Gaius Suetonius </w:t>
      </w:r>
      <w:proofErr w:type="spellStart"/>
      <w:r w:rsidRPr="00B7542A">
        <w:rPr>
          <w:rFonts w:ascii="Times New Roman" w:hAnsi="Times New Roman" w:cs="Times New Roman"/>
        </w:rPr>
        <w:t>Tranquillus</w:t>
      </w:r>
      <w:proofErr w:type="spellEnd"/>
      <w:r w:rsidRPr="00B7542A">
        <w:rPr>
          <w:rFonts w:ascii="Times New Roman" w:hAnsi="Times New Roman" w:cs="Times New Roman"/>
        </w:rPr>
        <w:t xml:space="preserve"> was published in Rome 121AD and not alienated in its propositional content by essential transcription errors until its currently known form.</w:t>
      </w:r>
    </w:p>
    <w:p w14:paraId="5A67A024" w14:textId="77777777" w:rsidR="008F55BE" w:rsidRPr="00B7542A" w:rsidRDefault="008F55BE" w:rsidP="008F55BE">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The exemplar of The Merchant of Venice, Quarto 1 (1600) owned by The British Library, shelf number BL C.34.k.22 was published 1600AD by Thomas </w:t>
      </w:r>
      <w:proofErr w:type="spellStart"/>
      <w:r w:rsidRPr="00B7542A">
        <w:rPr>
          <w:rFonts w:ascii="Times New Roman" w:hAnsi="Times New Roman" w:cs="Times New Roman"/>
        </w:rPr>
        <w:t>Heyes</w:t>
      </w:r>
      <w:proofErr w:type="spellEnd"/>
      <w:r w:rsidRPr="00B7542A">
        <w:rPr>
          <w:rFonts w:ascii="Times New Roman" w:hAnsi="Times New Roman" w:cs="Times New Roman"/>
        </w:rPr>
        <w:t>.</w:t>
      </w:r>
    </w:p>
    <w:p w14:paraId="54776C7A" w14:textId="77777777" w:rsidR="008F55BE" w:rsidRDefault="008F55BE" w:rsidP="008F55BE">
      <w:pPr>
        <w:widowControl w:val="0"/>
        <w:autoSpaceDE w:val="0"/>
        <w:autoSpaceDN w:val="0"/>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r>
        <w:rPr>
          <w:rFonts w:ascii="Times New Roman" w:hAnsi="Times New Roman" w:cs="Times New Roman"/>
          <w:sz w:val="20"/>
          <w:szCs w:val="20"/>
        </w:rPr>
        <w:t xml:space="preserve"> </w:t>
      </w:r>
    </w:p>
    <w:p w14:paraId="048977A4" w14:textId="77777777" w:rsidR="008F55BE" w:rsidRDefault="008F55BE" w:rsidP="008F55BE">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I10(x) </w:t>
      </w:r>
      <w:proofErr w:type="gramStart"/>
      <w:r>
        <w:rPr>
          <w:rFonts w:ascii="Cambria Math" w:hAnsi="Cambria Math" w:cs="Cambria Math"/>
          <w:sz w:val="20"/>
          <w:szCs w:val="20"/>
        </w:rPr>
        <w:t>⊃</w:t>
      </w:r>
      <w:r>
        <w:rPr>
          <w:rFonts w:ascii="Times New Roman" w:hAnsi="Times New Roman" w:cs="Times New Roman"/>
          <w:sz w:val="20"/>
          <w:szCs w:val="20"/>
        </w:rPr>
        <w:t xml:space="preserve">  I</w:t>
      </w:r>
      <w:proofErr w:type="gramEnd"/>
      <w:r>
        <w:rPr>
          <w:rFonts w:ascii="Times New Roman" w:hAnsi="Times New Roman" w:cs="Times New Roman"/>
          <w:sz w:val="20"/>
          <w:szCs w:val="20"/>
        </w:rPr>
        <w:t>4(x)</w:t>
      </w:r>
    </w:p>
    <w:p w14:paraId="40E2AB59" w14:textId="77777777" w:rsidR="001C78D9" w:rsidRDefault="001C78D9" w:rsidP="008F55BE">
      <w:pPr>
        <w:widowControl w:val="0"/>
        <w:autoSpaceDE w:val="0"/>
        <w:autoSpaceDN w:val="0"/>
        <w:spacing w:after="0"/>
        <w:rPr>
          <w:rFonts w:ascii="Times New Roman" w:hAnsi="Times New Roman" w:cs="Times New Roman"/>
          <w:sz w:val="20"/>
          <w:szCs w:val="20"/>
        </w:rPr>
      </w:pPr>
    </w:p>
    <w:p w14:paraId="68E57C3F" w14:textId="77777777" w:rsidR="001C78D9" w:rsidRDefault="001C78D9" w:rsidP="008F55BE">
      <w:pPr>
        <w:widowControl w:val="0"/>
        <w:autoSpaceDE w:val="0"/>
        <w:autoSpaceDN w:val="0"/>
        <w:spacing w:after="0"/>
        <w:rPr>
          <w:rFonts w:ascii="Times New Roman" w:hAnsi="Times New Roman" w:cs="Times New Roman"/>
          <w:sz w:val="20"/>
          <w:szCs w:val="20"/>
        </w:rPr>
      </w:pPr>
    </w:p>
    <w:p w14:paraId="7D539DCE" w14:textId="3D2B32BA" w:rsidR="001C78D9" w:rsidRPr="00621D7E" w:rsidRDefault="001C78D9" w:rsidP="001C78D9">
      <w:pPr>
        <w:pStyle w:val="Titolo3"/>
        <w:rPr>
          <w:highlight w:val="yellow"/>
        </w:rPr>
      </w:pPr>
      <w:r w:rsidRPr="00621D7E">
        <w:rPr>
          <w:highlight w:val="yellow"/>
        </w:rPr>
        <w:t>MVC1 Agent-Related Statement</w:t>
      </w:r>
    </w:p>
    <w:p w14:paraId="0BD9E6EB" w14:textId="1AFF6675" w:rsidR="001C78D9" w:rsidRPr="00621D7E" w:rsidRDefault="001C78D9" w:rsidP="001C78D9">
      <w:pPr>
        <w:widowControl w:val="0"/>
        <w:autoSpaceDE w:val="0"/>
        <w:autoSpaceDN w:val="0"/>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 xml:space="preserve">Subclass of: </w:t>
      </w:r>
      <w:r w:rsidRPr="00621D7E">
        <w:rPr>
          <w:rFonts w:ascii="Times New Roman" w:hAnsi="Times New Roman" w:cs="Times New Roman"/>
          <w:sz w:val="20"/>
          <w:szCs w:val="20"/>
          <w:highlight w:val="yellow"/>
        </w:rPr>
        <w:tab/>
      </w:r>
      <w:r w:rsidR="0061238D" w:rsidRPr="00621D7E">
        <w:rPr>
          <w:rFonts w:ascii="Times New Roman" w:hAnsi="Times New Roman" w:cs="Times New Roman"/>
          <w:sz w:val="20"/>
          <w:szCs w:val="20"/>
          <w:highlight w:val="yellow"/>
        </w:rPr>
        <w:t>I4 Proposition Set</w:t>
      </w:r>
    </w:p>
    <w:p w14:paraId="417C7B3F" w14:textId="77777777" w:rsidR="001C78D9" w:rsidRPr="00621D7E" w:rsidRDefault="001C78D9" w:rsidP="001C78D9">
      <w:pPr>
        <w:widowControl w:val="0"/>
        <w:autoSpaceDE w:val="0"/>
        <w:autoSpaceDN w:val="0"/>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Superclass of:</w:t>
      </w:r>
      <w:r w:rsidRPr="00621D7E">
        <w:rPr>
          <w:rFonts w:ascii="Times New Roman" w:hAnsi="Times New Roman" w:cs="Times New Roman"/>
          <w:sz w:val="20"/>
          <w:szCs w:val="20"/>
          <w:highlight w:val="yellow"/>
        </w:rPr>
        <w:tab/>
      </w:r>
    </w:p>
    <w:p w14:paraId="5F90EA5D" w14:textId="200ACEF8" w:rsidR="001C78D9" w:rsidRPr="00621D7E" w:rsidRDefault="001C78D9" w:rsidP="001C78D9">
      <w:pPr>
        <w:widowControl w:val="0"/>
        <w:autoSpaceDE w:val="0"/>
        <w:autoSpaceDN w:val="0"/>
        <w:ind w:left="1418" w:hanging="1418"/>
        <w:jc w:val="both"/>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Scope note:</w:t>
      </w:r>
      <w:r w:rsidRPr="00621D7E">
        <w:rPr>
          <w:rFonts w:ascii="Times New Roman" w:hAnsi="Times New Roman" w:cs="Times New Roman"/>
          <w:sz w:val="20"/>
          <w:szCs w:val="20"/>
          <w:highlight w:val="yellow"/>
        </w:rPr>
        <w:tab/>
        <w:t xml:space="preserve">This class comprises statements about </w:t>
      </w:r>
      <w:r w:rsidR="0061238D" w:rsidRPr="00621D7E">
        <w:rPr>
          <w:rFonts w:ascii="Times New Roman" w:hAnsi="Times New Roman" w:cs="Times New Roman"/>
          <w:sz w:val="20"/>
          <w:szCs w:val="20"/>
          <w:highlight w:val="yellow"/>
        </w:rPr>
        <w:t>agents, for example, in a collection, it could be a</w:t>
      </w:r>
      <w:r w:rsidR="00AA6B20" w:rsidRPr="00621D7E">
        <w:rPr>
          <w:rFonts w:ascii="Times New Roman" w:hAnsi="Times New Roman" w:cs="Times New Roman"/>
          <w:sz w:val="20"/>
          <w:szCs w:val="20"/>
          <w:highlight w:val="yellow"/>
        </w:rPr>
        <w:t xml:space="preserve"> statement in a collection</w:t>
      </w:r>
      <w:r w:rsidR="0061238D" w:rsidRPr="00621D7E">
        <w:rPr>
          <w:rFonts w:ascii="Times New Roman" w:hAnsi="Times New Roman" w:cs="Times New Roman"/>
          <w:sz w:val="20"/>
          <w:szCs w:val="20"/>
          <w:highlight w:val="yellow"/>
        </w:rPr>
        <w:t xml:space="preserve"> record referencing which </w:t>
      </w:r>
      <w:r w:rsidR="00AA6B20" w:rsidRPr="00621D7E">
        <w:rPr>
          <w:rFonts w:ascii="Times New Roman" w:hAnsi="Times New Roman" w:cs="Times New Roman"/>
          <w:sz w:val="20"/>
          <w:szCs w:val="20"/>
          <w:highlight w:val="yellow"/>
        </w:rPr>
        <w:t xml:space="preserve">person owned an artifact before giving it to someone else, or contributors in a </w:t>
      </w:r>
      <w:proofErr w:type="gramStart"/>
      <w:r w:rsidR="00AA6B20" w:rsidRPr="00621D7E">
        <w:rPr>
          <w:rFonts w:ascii="Times New Roman" w:hAnsi="Times New Roman" w:cs="Times New Roman"/>
          <w:sz w:val="20"/>
          <w:szCs w:val="20"/>
          <w:highlight w:val="yellow"/>
        </w:rPr>
        <w:t>collections</w:t>
      </w:r>
      <w:proofErr w:type="gramEnd"/>
      <w:r w:rsidR="00AA6B20" w:rsidRPr="00621D7E">
        <w:rPr>
          <w:rFonts w:ascii="Times New Roman" w:hAnsi="Times New Roman" w:cs="Times New Roman"/>
          <w:sz w:val="20"/>
          <w:szCs w:val="20"/>
          <w:highlight w:val="yellow"/>
        </w:rPr>
        <w:t xml:space="preserve"> that present inaccurate/vague provenance and transit information</w:t>
      </w:r>
      <w:r w:rsidR="0061238D" w:rsidRPr="00621D7E">
        <w:rPr>
          <w:rFonts w:ascii="Times New Roman" w:hAnsi="Times New Roman" w:cs="Times New Roman"/>
          <w:sz w:val="20"/>
          <w:szCs w:val="20"/>
          <w:highlight w:val="yellow"/>
        </w:rPr>
        <w:t>. An instance of I10 Provenance Statement must contain propositions about the presence of a carrier of the respective instance of E73 Information Object in an event or spatiotemporal context of reference.</w:t>
      </w:r>
    </w:p>
    <w:p w14:paraId="557BE0C1" w14:textId="77777777" w:rsidR="001C78D9" w:rsidRPr="00621D7E" w:rsidRDefault="001C78D9" w:rsidP="001C78D9">
      <w:pPr>
        <w:widowControl w:val="0"/>
        <w:autoSpaceDE w:val="0"/>
        <w:autoSpaceDN w:val="0"/>
        <w:spacing w:after="0" w:line="240" w:lineRule="auto"/>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Examples:</w:t>
      </w:r>
      <w:r w:rsidRPr="00621D7E">
        <w:rPr>
          <w:rFonts w:ascii="Times New Roman" w:hAnsi="Times New Roman" w:cs="Times New Roman"/>
          <w:sz w:val="20"/>
          <w:szCs w:val="20"/>
          <w:highlight w:val="yellow"/>
        </w:rPr>
        <w:tab/>
      </w:r>
    </w:p>
    <w:p w14:paraId="0C6A2655" w14:textId="4A736F21" w:rsidR="001C78D9" w:rsidRDefault="004B685D" w:rsidP="001C78D9">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621D7E">
        <w:rPr>
          <w:rFonts w:ascii="Times New Roman" w:hAnsi="Times New Roman" w:cs="Times New Roman"/>
          <w:highlight w:val="yellow"/>
        </w:rPr>
        <w:t xml:space="preserve">Hans Sloane’s statement that the </w:t>
      </w:r>
      <w:r w:rsidR="00AA6B20" w:rsidRPr="00621D7E">
        <w:rPr>
          <w:rFonts w:ascii="Times New Roman" w:hAnsi="Times New Roman" w:cs="Times New Roman"/>
          <w:highlight w:val="yellow"/>
        </w:rPr>
        <w:t xml:space="preserve">“Akan drum” was given to him by Mr. Clerk in the “Miscellanies” </w:t>
      </w:r>
      <w:r w:rsidR="00C53278" w:rsidRPr="00621D7E">
        <w:rPr>
          <w:rFonts w:ascii="Times New Roman" w:hAnsi="Times New Roman" w:cs="Times New Roman"/>
          <w:highlight w:val="yellow"/>
        </w:rPr>
        <w:t>catalogue</w:t>
      </w:r>
      <w:r w:rsidR="00AA6B20" w:rsidRPr="00621D7E">
        <w:rPr>
          <w:rFonts w:ascii="Times New Roman" w:hAnsi="Times New Roman" w:cs="Times New Roman"/>
          <w:highlight w:val="yellow"/>
        </w:rPr>
        <w:t xml:space="preserve"> entry.</w:t>
      </w:r>
    </w:p>
    <w:p w14:paraId="359EE537" w14:textId="79D245D2" w:rsidR="004415CB" w:rsidRPr="004415CB" w:rsidRDefault="004415CB" w:rsidP="001C78D9">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4415CB">
        <w:rPr>
          <w:rFonts w:ascii="Times New Roman" w:hAnsi="Times New Roman" w:cs="Times New Roman"/>
          <w:highlight w:val="yellow"/>
        </w:rPr>
        <w:t>Sloane’s references to ‘their’, which often refers to indigenous people, and occurs one or more times in ca. 2% of entries. The term ‘Indian’ (or Indians and other derivatives) occurs around 200 times, and could be used to refer to Caribbean, West Indies, India, North, and South America people.</w:t>
      </w:r>
    </w:p>
    <w:p w14:paraId="2F9D8EE8" w14:textId="77777777" w:rsidR="001C78D9" w:rsidRPr="00621D7E" w:rsidRDefault="001C78D9" w:rsidP="001C78D9">
      <w:pPr>
        <w:widowControl w:val="0"/>
        <w:autoSpaceDE w:val="0"/>
        <w:autoSpaceDN w:val="0"/>
        <w:spacing w:before="240" w:after="0"/>
        <w:rPr>
          <w:rFonts w:ascii="Times New Roman" w:hAnsi="Times New Roman" w:cs="Times New Roman"/>
          <w:sz w:val="20"/>
          <w:szCs w:val="20"/>
          <w:highlight w:val="yellow"/>
        </w:rPr>
      </w:pPr>
      <w:r w:rsidRPr="00621D7E">
        <w:rPr>
          <w:rFonts w:ascii="Times New Roman" w:hAnsi="Times New Roman" w:cs="Times New Roman"/>
          <w:sz w:val="20"/>
          <w:szCs w:val="20"/>
          <w:highlight w:val="yellow"/>
        </w:rPr>
        <w:t xml:space="preserve">In First Order Logic: </w:t>
      </w:r>
    </w:p>
    <w:p w14:paraId="4A802A61" w14:textId="534B1EAD" w:rsidR="001C78D9" w:rsidRDefault="001C78D9" w:rsidP="001C78D9">
      <w:pPr>
        <w:widowControl w:val="0"/>
        <w:autoSpaceDE w:val="0"/>
        <w:autoSpaceDN w:val="0"/>
        <w:spacing w:after="0"/>
        <w:rPr>
          <w:rFonts w:ascii="Times New Roman" w:hAnsi="Times New Roman" w:cs="Times New Roman"/>
          <w:sz w:val="20"/>
          <w:szCs w:val="20"/>
        </w:rPr>
      </w:pPr>
      <w:r w:rsidRPr="00621D7E">
        <w:rPr>
          <w:rFonts w:ascii="Times New Roman" w:hAnsi="Times New Roman" w:cs="Times New Roman"/>
          <w:sz w:val="20"/>
          <w:szCs w:val="20"/>
          <w:highlight w:val="yellow"/>
        </w:rPr>
        <w:tab/>
      </w:r>
      <w:r w:rsidRPr="00621D7E">
        <w:rPr>
          <w:rFonts w:ascii="Times New Roman" w:hAnsi="Times New Roman" w:cs="Times New Roman"/>
          <w:sz w:val="20"/>
          <w:szCs w:val="20"/>
          <w:highlight w:val="yellow"/>
        </w:rPr>
        <w:tab/>
      </w:r>
      <w:r w:rsidR="0061238D" w:rsidRPr="00621D7E">
        <w:rPr>
          <w:rFonts w:ascii="Times New Roman" w:hAnsi="Times New Roman" w:cs="Times New Roman"/>
          <w:sz w:val="20"/>
          <w:szCs w:val="20"/>
          <w:highlight w:val="yellow"/>
        </w:rPr>
        <w:t>MVC1</w:t>
      </w:r>
      <w:r w:rsidRPr="00621D7E">
        <w:rPr>
          <w:rFonts w:ascii="Times New Roman" w:hAnsi="Times New Roman" w:cs="Times New Roman"/>
          <w:sz w:val="20"/>
          <w:szCs w:val="20"/>
          <w:highlight w:val="yellow"/>
        </w:rPr>
        <w:t xml:space="preserve">(x) </w:t>
      </w:r>
      <w:proofErr w:type="gramStart"/>
      <w:r w:rsidRPr="00621D7E">
        <w:rPr>
          <w:rFonts w:ascii="Cambria Math" w:hAnsi="Cambria Math" w:cs="Cambria Math"/>
          <w:sz w:val="20"/>
          <w:szCs w:val="20"/>
          <w:highlight w:val="yellow"/>
        </w:rPr>
        <w:t>⊃</w:t>
      </w:r>
      <w:r w:rsidRPr="00621D7E">
        <w:rPr>
          <w:rFonts w:ascii="Times New Roman" w:hAnsi="Times New Roman" w:cs="Times New Roman"/>
          <w:sz w:val="20"/>
          <w:szCs w:val="20"/>
          <w:highlight w:val="yellow"/>
        </w:rPr>
        <w:t xml:space="preserve">  I</w:t>
      </w:r>
      <w:proofErr w:type="gramEnd"/>
      <w:r w:rsidRPr="00621D7E">
        <w:rPr>
          <w:rFonts w:ascii="Times New Roman" w:hAnsi="Times New Roman" w:cs="Times New Roman"/>
          <w:sz w:val="20"/>
          <w:szCs w:val="20"/>
          <w:highlight w:val="yellow"/>
        </w:rPr>
        <w:t>4(x)</w:t>
      </w:r>
    </w:p>
    <w:p w14:paraId="40D46B5D" w14:textId="77777777" w:rsidR="00903F5B" w:rsidRDefault="00903F5B" w:rsidP="001C78D9">
      <w:pPr>
        <w:widowControl w:val="0"/>
        <w:autoSpaceDE w:val="0"/>
        <w:autoSpaceDN w:val="0"/>
        <w:spacing w:after="0"/>
        <w:rPr>
          <w:rFonts w:ascii="Times New Roman" w:hAnsi="Times New Roman" w:cs="Times New Roman"/>
          <w:sz w:val="20"/>
          <w:szCs w:val="20"/>
        </w:rPr>
      </w:pPr>
    </w:p>
    <w:p w14:paraId="3BF4C32C" w14:textId="2AE769B8" w:rsidR="00903F5B" w:rsidRPr="003B160B" w:rsidRDefault="00903F5B" w:rsidP="00903F5B">
      <w:pPr>
        <w:pStyle w:val="Titolo3"/>
        <w:rPr>
          <w:highlight w:val="yellow"/>
        </w:rPr>
      </w:pPr>
      <w:r w:rsidRPr="003B160B">
        <w:rPr>
          <w:highlight w:val="yellow"/>
        </w:rPr>
        <w:t xml:space="preserve">MVC2 </w:t>
      </w:r>
      <w:r>
        <w:rPr>
          <w:highlight w:val="yellow"/>
        </w:rPr>
        <w:t>Material attribution</w:t>
      </w:r>
      <w:r w:rsidRPr="003B160B">
        <w:rPr>
          <w:highlight w:val="yellow"/>
        </w:rPr>
        <w:t xml:space="preserve"> Statement</w:t>
      </w:r>
    </w:p>
    <w:p w14:paraId="37F05018" w14:textId="77777777" w:rsidR="00903F5B" w:rsidRPr="003B160B" w:rsidRDefault="00903F5B" w:rsidP="00903F5B">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 xml:space="preserve">Subclass of: </w:t>
      </w:r>
      <w:r w:rsidRPr="003B160B">
        <w:rPr>
          <w:rFonts w:ascii="Times New Roman" w:hAnsi="Times New Roman" w:cs="Times New Roman"/>
          <w:sz w:val="20"/>
          <w:szCs w:val="20"/>
          <w:highlight w:val="yellow"/>
        </w:rPr>
        <w:tab/>
        <w:t>I4 Proposition Set</w:t>
      </w:r>
    </w:p>
    <w:p w14:paraId="193D6BC8" w14:textId="77777777" w:rsidR="00903F5B" w:rsidRPr="003B160B" w:rsidRDefault="00903F5B" w:rsidP="00903F5B">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Superclass of:</w:t>
      </w:r>
      <w:r w:rsidRPr="003B160B">
        <w:rPr>
          <w:rFonts w:ascii="Times New Roman" w:hAnsi="Times New Roman" w:cs="Times New Roman"/>
          <w:sz w:val="20"/>
          <w:szCs w:val="20"/>
          <w:highlight w:val="yellow"/>
        </w:rPr>
        <w:tab/>
      </w:r>
    </w:p>
    <w:p w14:paraId="645CA0EF" w14:textId="34701FB0" w:rsidR="00903F5B" w:rsidRPr="003B160B" w:rsidRDefault="00903F5B" w:rsidP="00903F5B">
      <w:pPr>
        <w:widowControl w:val="0"/>
        <w:autoSpaceDE w:val="0"/>
        <w:autoSpaceDN w:val="0"/>
        <w:ind w:left="1418" w:hanging="1418"/>
        <w:jc w:val="both"/>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Scope note:</w:t>
      </w:r>
      <w:r w:rsidRPr="003B160B">
        <w:rPr>
          <w:rFonts w:ascii="Times New Roman" w:hAnsi="Times New Roman" w:cs="Times New Roman"/>
          <w:sz w:val="20"/>
          <w:szCs w:val="20"/>
          <w:highlight w:val="yellow"/>
        </w:rPr>
        <w:tab/>
        <w:t xml:space="preserve">This class comprises statements about </w:t>
      </w:r>
      <w:r>
        <w:rPr>
          <w:rFonts w:ascii="Times New Roman" w:hAnsi="Times New Roman" w:cs="Times New Roman"/>
          <w:sz w:val="20"/>
          <w:szCs w:val="20"/>
          <w:highlight w:val="yellow"/>
        </w:rPr>
        <w:t>material attributions to artifacts (</w:t>
      </w:r>
      <w:proofErr w:type="gramStart"/>
      <w:r>
        <w:rPr>
          <w:rFonts w:ascii="Times New Roman" w:hAnsi="Times New Roman" w:cs="Times New Roman"/>
          <w:sz w:val="20"/>
          <w:szCs w:val="20"/>
          <w:highlight w:val="yellow"/>
        </w:rPr>
        <w:t>e.g.</w:t>
      </w:r>
      <w:proofErr w:type="gramEnd"/>
      <w:r>
        <w:rPr>
          <w:rFonts w:ascii="Times New Roman" w:hAnsi="Times New Roman" w:cs="Times New Roman"/>
          <w:sz w:val="20"/>
          <w:szCs w:val="20"/>
          <w:highlight w:val="yellow"/>
        </w:rPr>
        <w:t xml:space="preserve"> a vase can be made of ware). </w:t>
      </w:r>
      <w:r w:rsidRPr="00903F5B">
        <w:rPr>
          <w:rFonts w:ascii="Times New Roman" w:hAnsi="Times New Roman" w:cs="Times New Roman"/>
          <w:sz w:val="20"/>
          <w:szCs w:val="20"/>
          <w:highlight w:val="yellow"/>
        </w:rPr>
        <w:t xml:space="preserve">This attribution enhances the understanding of the artifact's historical, cultural, or artistic value and provides valuable insights into broader narratives and themes. </w:t>
      </w:r>
      <w:r w:rsidRPr="003B160B">
        <w:rPr>
          <w:rFonts w:ascii="Times New Roman" w:hAnsi="Times New Roman" w:cs="Times New Roman"/>
          <w:sz w:val="20"/>
          <w:szCs w:val="20"/>
          <w:highlight w:val="yellow"/>
        </w:rPr>
        <w:t>An instance of I10 Provenance Statement must contain propositions about the presence of a carrier of the respective instance of E73 Information Object in an event or spatiotemporal context of reference.</w:t>
      </w:r>
    </w:p>
    <w:p w14:paraId="5096E364" w14:textId="77777777" w:rsidR="00903F5B" w:rsidRPr="003B160B" w:rsidRDefault="00903F5B" w:rsidP="00903F5B">
      <w:pPr>
        <w:widowControl w:val="0"/>
        <w:autoSpaceDE w:val="0"/>
        <w:autoSpaceDN w:val="0"/>
        <w:spacing w:after="0" w:line="240" w:lineRule="auto"/>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Examples:</w:t>
      </w:r>
      <w:r w:rsidRPr="003B160B">
        <w:rPr>
          <w:rFonts w:ascii="Times New Roman" w:hAnsi="Times New Roman" w:cs="Times New Roman"/>
          <w:sz w:val="20"/>
          <w:szCs w:val="20"/>
          <w:highlight w:val="yellow"/>
        </w:rPr>
        <w:tab/>
      </w:r>
    </w:p>
    <w:p w14:paraId="479E42C1" w14:textId="6E52C612" w:rsidR="00903F5B" w:rsidRPr="003B160B" w:rsidRDefault="00903F5B" w:rsidP="00903F5B">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Pr>
          <w:rFonts w:ascii="Times New Roman" w:hAnsi="Times New Roman" w:cs="Times New Roman"/>
          <w:highlight w:val="yellow"/>
        </w:rPr>
        <w:t xml:space="preserve">The British Museum Collections’ statement that the apron with identifier </w:t>
      </w:r>
      <w:proofErr w:type="gramStart"/>
      <w:r>
        <w:rPr>
          <w:rFonts w:ascii="Times New Roman" w:hAnsi="Times New Roman" w:cs="Times New Roman"/>
          <w:highlight w:val="yellow"/>
        </w:rPr>
        <w:t>Am,SLMisc</w:t>
      </w:r>
      <w:proofErr w:type="gramEnd"/>
      <w:r>
        <w:rPr>
          <w:rFonts w:ascii="Times New Roman" w:hAnsi="Times New Roman" w:cs="Times New Roman"/>
          <w:highlight w:val="yellow"/>
        </w:rPr>
        <w:t xml:space="preserve">.133 is made with glass and cotton, while Sloane’s </w:t>
      </w:r>
      <w:proofErr w:type="spellStart"/>
      <w:r>
        <w:rPr>
          <w:rFonts w:ascii="Times New Roman" w:hAnsi="Times New Roman" w:cs="Times New Roman"/>
          <w:highlight w:val="yellow"/>
        </w:rPr>
        <w:t>Ms.Catalogue</w:t>
      </w:r>
      <w:proofErr w:type="spellEnd"/>
      <w:r>
        <w:rPr>
          <w:rFonts w:ascii="Times New Roman" w:hAnsi="Times New Roman" w:cs="Times New Roman"/>
          <w:highlight w:val="yellow"/>
        </w:rPr>
        <w:t xml:space="preserve"> (“Miscellanea”) entry no. 133 doesn’t mention cotton.</w:t>
      </w:r>
    </w:p>
    <w:p w14:paraId="1D73AE46" w14:textId="37E2FEC8" w:rsidR="00903F5B" w:rsidRPr="00903F5B" w:rsidRDefault="00903F5B" w:rsidP="00903F5B">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3B160B">
        <w:rPr>
          <w:rFonts w:ascii="Times New Roman" w:hAnsi="Times New Roman" w:cs="Times New Roman"/>
          <w:highlight w:val="yellow"/>
        </w:rPr>
        <w:t xml:space="preserve">Hans Sloane’s statement </w:t>
      </w:r>
      <w:r>
        <w:rPr>
          <w:rFonts w:ascii="Times New Roman" w:hAnsi="Times New Roman" w:cs="Times New Roman"/>
          <w:highlight w:val="yellow"/>
        </w:rPr>
        <w:t>in his Catalogue of Miscellanies (1866) that a box was made of Alabaster</w:t>
      </w:r>
      <w:r w:rsidRPr="00903F5B">
        <w:rPr>
          <w:rFonts w:ascii="Times New Roman" w:hAnsi="Times New Roman" w:cs="Times New Roman"/>
          <w:highlight w:val="yellow"/>
        </w:rPr>
        <w:t>.</w:t>
      </w:r>
    </w:p>
    <w:p w14:paraId="79F163D5" w14:textId="77777777" w:rsidR="00903F5B" w:rsidRPr="003B160B" w:rsidRDefault="00903F5B" w:rsidP="00903F5B">
      <w:pPr>
        <w:widowControl w:val="0"/>
        <w:autoSpaceDE w:val="0"/>
        <w:autoSpaceDN w:val="0"/>
        <w:spacing w:before="240" w:after="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 xml:space="preserve">In First Order Logic: </w:t>
      </w:r>
    </w:p>
    <w:p w14:paraId="3C8FC942" w14:textId="282A21A7" w:rsidR="00903F5B" w:rsidRDefault="00903F5B" w:rsidP="00903F5B">
      <w:pPr>
        <w:widowControl w:val="0"/>
        <w:autoSpaceDE w:val="0"/>
        <w:autoSpaceDN w:val="0"/>
        <w:spacing w:after="0"/>
        <w:rPr>
          <w:ins w:id="82" w:author="Athina Kritsotaki" w:date="2019-10-16T11:54:00Z"/>
          <w:rFonts w:ascii="Times New Roman" w:hAnsi="Times New Roman" w:cs="Times New Roman"/>
          <w:sz w:val="20"/>
          <w:szCs w:val="20"/>
        </w:rPr>
      </w:pPr>
      <w:r w:rsidRPr="003B160B">
        <w:rPr>
          <w:rFonts w:ascii="Times New Roman" w:hAnsi="Times New Roman" w:cs="Times New Roman"/>
          <w:sz w:val="20"/>
          <w:szCs w:val="20"/>
          <w:highlight w:val="yellow"/>
        </w:rPr>
        <w:tab/>
      </w:r>
      <w:r w:rsidRPr="003B160B">
        <w:rPr>
          <w:rFonts w:ascii="Times New Roman" w:hAnsi="Times New Roman" w:cs="Times New Roman"/>
          <w:sz w:val="20"/>
          <w:szCs w:val="20"/>
          <w:highlight w:val="yellow"/>
        </w:rPr>
        <w:tab/>
        <w:t>MVC</w:t>
      </w:r>
      <w:r>
        <w:rPr>
          <w:rFonts w:ascii="Times New Roman" w:hAnsi="Times New Roman" w:cs="Times New Roman"/>
          <w:sz w:val="20"/>
          <w:szCs w:val="20"/>
          <w:highlight w:val="yellow"/>
        </w:rPr>
        <w:t>2</w:t>
      </w:r>
      <w:r w:rsidRPr="003B160B">
        <w:rPr>
          <w:rFonts w:ascii="Times New Roman" w:hAnsi="Times New Roman" w:cs="Times New Roman"/>
          <w:sz w:val="20"/>
          <w:szCs w:val="20"/>
          <w:highlight w:val="yellow"/>
        </w:rPr>
        <w:t xml:space="preserve">(x) </w:t>
      </w:r>
      <w:proofErr w:type="gramStart"/>
      <w:r w:rsidRPr="003B160B">
        <w:rPr>
          <w:rFonts w:ascii="Cambria Math" w:hAnsi="Cambria Math" w:cs="Cambria Math"/>
          <w:sz w:val="20"/>
          <w:szCs w:val="20"/>
          <w:highlight w:val="yellow"/>
        </w:rPr>
        <w:t>⊃</w:t>
      </w:r>
      <w:r w:rsidRPr="003B160B">
        <w:rPr>
          <w:rFonts w:ascii="Times New Roman" w:hAnsi="Times New Roman" w:cs="Times New Roman"/>
          <w:sz w:val="20"/>
          <w:szCs w:val="20"/>
          <w:highlight w:val="yellow"/>
        </w:rPr>
        <w:t xml:space="preserve">  I</w:t>
      </w:r>
      <w:proofErr w:type="gramEnd"/>
      <w:r w:rsidRPr="003B160B">
        <w:rPr>
          <w:rFonts w:ascii="Times New Roman" w:hAnsi="Times New Roman" w:cs="Times New Roman"/>
          <w:sz w:val="20"/>
          <w:szCs w:val="20"/>
          <w:highlight w:val="yellow"/>
        </w:rPr>
        <w:t>4(x)</w:t>
      </w:r>
    </w:p>
    <w:p w14:paraId="3738F673" w14:textId="77777777" w:rsidR="00903F5B" w:rsidRDefault="00903F5B" w:rsidP="001C78D9">
      <w:pPr>
        <w:widowControl w:val="0"/>
        <w:autoSpaceDE w:val="0"/>
        <w:autoSpaceDN w:val="0"/>
        <w:spacing w:after="0"/>
        <w:rPr>
          <w:rFonts w:ascii="Times New Roman" w:hAnsi="Times New Roman" w:cs="Times New Roman"/>
          <w:sz w:val="20"/>
          <w:szCs w:val="20"/>
        </w:rPr>
      </w:pPr>
    </w:p>
    <w:p w14:paraId="63257419" w14:textId="77777777" w:rsidR="009367DC" w:rsidRDefault="009367DC" w:rsidP="001C78D9">
      <w:pPr>
        <w:widowControl w:val="0"/>
        <w:autoSpaceDE w:val="0"/>
        <w:autoSpaceDN w:val="0"/>
        <w:spacing w:after="0"/>
        <w:rPr>
          <w:rFonts w:ascii="Times New Roman" w:hAnsi="Times New Roman" w:cs="Times New Roman"/>
          <w:sz w:val="20"/>
          <w:szCs w:val="20"/>
        </w:rPr>
      </w:pPr>
    </w:p>
    <w:p w14:paraId="4F953D8D" w14:textId="77F9A462" w:rsidR="009367DC" w:rsidRPr="003B160B" w:rsidRDefault="009367DC" w:rsidP="009367DC">
      <w:pPr>
        <w:pStyle w:val="Titolo3"/>
        <w:rPr>
          <w:highlight w:val="yellow"/>
        </w:rPr>
      </w:pPr>
      <w:r w:rsidRPr="003B160B">
        <w:rPr>
          <w:highlight w:val="yellow"/>
        </w:rPr>
        <w:t>MVC</w:t>
      </w:r>
      <w:r w:rsidR="00903F5B">
        <w:rPr>
          <w:highlight w:val="yellow"/>
        </w:rPr>
        <w:t>3</w:t>
      </w:r>
      <w:r w:rsidRPr="003B160B">
        <w:rPr>
          <w:highlight w:val="yellow"/>
        </w:rPr>
        <w:t xml:space="preserve"> Functional Statement</w:t>
      </w:r>
    </w:p>
    <w:p w14:paraId="2B672137" w14:textId="77777777" w:rsidR="009367DC" w:rsidRPr="003B160B" w:rsidRDefault="009367DC" w:rsidP="009367DC">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 xml:space="preserve">Subclass of: </w:t>
      </w:r>
      <w:r w:rsidRPr="003B160B">
        <w:rPr>
          <w:rFonts w:ascii="Times New Roman" w:hAnsi="Times New Roman" w:cs="Times New Roman"/>
          <w:sz w:val="20"/>
          <w:szCs w:val="20"/>
          <w:highlight w:val="yellow"/>
        </w:rPr>
        <w:tab/>
        <w:t>I4 Proposition Set</w:t>
      </w:r>
    </w:p>
    <w:p w14:paraId="2E721066" w14:textId="77777777" w:rsidR="009367DC" w:rsidRPr="003B160B" w:rsidRDefault="009367DC" w:rsidP="009367DC">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Superclass of:</w:t>
      </w:r>
      <w:r w:rsidRPr="003B160B">
        <w:rPr>
          <w:rFonts w:ascii="Times New Roman" w:hAnsi="Times New Roman" w:cs="Times New Roman"/>
          <w:sz w:val="20"/>
          <w:szCs w:val="20"/>
          <w:highlight w:val="yellow"/>
        </w:rPr>
        <w:tab/>
      </w:r>
    </w:p>
    <w:p w14:paraId="68EBF597" w14:textId="59D1502F" w:rsidR="009367DC" w:rsidRPr="003B160B" w:rsidRDefault="009367DC" w:rsidP="009367DC">
      <w:pPr>
        <w:widowControl w:val="0"/>
        <w:autoSpaceDE w:val="0"/>
        <w:autoSpaceDN w:val="0"/>
        <w:ind w:left="1418" w:hanging="1418"/>
        <w:jc w:val="both"/>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Scope note:</w:t>
      </w:r>
      <w:r w:rsidRPr="003B160B">
        <w:rPr>
          <w:rFonts w:ascii="Times New Roman" w:hAnsi="Times New Roman" w:cs="Times New Roman"/>
          <w:sz w:val="20"/>
          <w:szCs w:val="20"/>
          <w:highlight w:val="yellow"/>
        </w:rPr>
        <w:tab/>
        <w:t>This class comprises statements about functions, considered as typical uses of an object</w:t>
      </w:r>
      <w:r w:rsidR="00C53278" w:rsidRPr="003B160B">
        <w:rPr>
          <w:rFonts w:ascii="Times New Roman" w:hAnsi="Times New Roman" w:cs="Times New Roman"/>
          <w:sz w:val="20"/>
          <w:szCs w:val="20"/>
          <w:highlight w:val="yellow"/>
        </w:rPr>
        <w:t>, or action purposes,</w:t>
      </w:r>
      <w:r w:rsidR="004415CB" w:rsidRPr="003B160B">
        <w:rPr>
          <w:rFonts w:ascii="Times New Roman" w:hAnsi="Times New Roman" w:cs="Times New Roman"/>
          <w:sz w:val="20"/>
          <w:szCs w:val="20"/>
          <w:highlight w:val="yellow"/>
        </w:rPr>
        <w:t xml:space="preserve"> that is social and cultural,</w:t>
      </w:r>
      <w:r w:rsidR="00C53278" w:rsidRPr="003B160B">
        <w:rPr>
          <w:rFonts w:ascii="Times New Roman" w:hAnsi="Times New Roman" w:cs="Times New Roman"/>
          <w:sz w:val="20"/>
          <w:szCs w:val="20"/>
          <w:highlight w:val="yellow"/>
        </w:rPr>
        <w:t xml:space="preserve"> therefore it applies to both tangible and intangible things. In a general sense, a function refers to the purpose or role that something serves or the action it performs. </w:t>
      </w:r>
      <w:r w:rsidRPr="003B160B">
        <w:rPr>
          <w:rFonts w:ascii="Times New Roman" w:hAnsi="Times New Roman" w:cs="Times New Roman"/>
          <w:sz w:val="20"/>
          <w:szCs w:val="20"/>
          <w:highlight w:val="yellow"/>
        </w:rPr>
        <w:t xml:space="preserve"> </w:t>
      </w:r>
      <w:r w:rsidR="00C53278" w:rsidRPr="003B160B">
        <w:rPr>
          <w:rFonts w:ascii="Times New Roman" w:hAnsi="Times New Roman" w:cs="Times New Roman"/>
          <w:sz w:val="20"/>
          <w:szCs w:val="20"/>
          <w:highlight w:val="yellow"/>
        </w:rPr>
        <w:t>F</w:t>
      </w:r>
      <w:r w:rsidRPr="003B160B">
        <w:rPr>
          <w:rFonts w:ascii="Times New Roman" w:hAnsi="Times New Roman" w:cs="Times New Roman"/>
          <w:sz w:val="20"/>
          <w:szCs w:val="20"/>
          <w:highlight w:val="yellow"/>
        </w:rPr>
        <w:t xml:space="preserve">or example, in a collection, it could be a statement in a collection record referencing </w:t>
      </w:r>
      <w:r w:rsidR="00C53278" w:rsidRPr="003B160B">
        <w:rPr>
          <w:rFonts w:ascii="Times New Roman" w:hAnsi="Times New Roman" w:cs="Times New Roman"/>
          <w:sz w:val="20"/>
          <w:szCs w:val="20"/>
          <w:highlight w:val="yellow"/>
        </w:rPr>
        <w:t>what is the purpose of a plant (</w:t>
      </w:r>
      <w:proofErr w:type="gramStart"/>
      <w:r w:rsidR="00C53278" w:rsidRPr="003B160B">
        <w:rPr>
          <w:rFonts w:ascii="Times New Roman" w:hAnsi="Times New Roman" w:cs="Times New Roman"/>
          <w:sz w:val="20"/>
          <w:szCs w:val="20"/>
          <w:highlight w:val="yellow"/>
        </w:rPr>
        <w:t>e.g.</w:t>
      </w:r>
      <w:proofErr w:type="gramEnd"/>
      <w:r w:rsidR="00C53278" w:rsidRPr="003B160B">
        <w:rPr>
          <w:rFonts w:ascii="Times New Roman" w:hAnsi="Times New Roman" w:cs="Times New Roman"/>
          <w:sz w:val="20"/>
          <w:szCs w:val="20"/>
          <w:highlight w:val="yellow"/>
        </w:rPr>
        <w:t xml:space="preserve"> used to sleep or cure specific types of diseases) or the use of a vase. By specifying the function of something, it is also possible to specify who shared this knowledge, </w:t>
      </w:r>
      <w:proofErr w:type="gramStart"/>
      <w:r w:rsidR="00C53278" w:rsidRPr="003B160B">
        <w:rPr>
          <w:rFonts w:ascii="Times New Roman" w:hAnsi="Times New Roman" w:cs="Times New Roman"/>
          <w:sz w:val="20"/>
          <w:szCs w:val="20"/>
          <w:highlight w:val="yellow"/>
        </w:rPr>
        <w:t>so as to</w:t>
      </w:r>
      <w:proofErr w:type="gramEnd"/>
      <w:r w:rsidR="00C53278" w:rsidRPr="003B160B">
        <w:rPr>
          <w:rFonts w:ascii="Times New Roman" w:hAnsi="Times New Roman" w:cs="Times New Roman"/>
          <w:sz w:val="20"/>
          <w:szCs w:val="20"/>
          <w:highlight w:val="yellow"/>
        </w:rPr>
        <w:t xml:space="preserve"> highlight contributors to collections, even when the names are unknown. </w:t>
      </w:r>
      <w:r w:rsidRPr="003B160B">
        <w:rPr>
          <w:rFonts w:ascii="Times New Roman" w:hAnsi="Times New Roman" w:cs="Times New Roman"/>
          <w:sz w:val="20"/>
          <w:szCs w:val="20"/>
          <w:highlight w:val="yellow"/>
        </w:rPr>
        <w:t>An instance of I10 Provenance Statement must contain propositions about the presence of a carrier of the respective instance of E73 Information Object in an event or spatiotemporal context of reference.</w:t>
      </w:r>
    </w:p>
    <w:p w14:paraId="3F398835" w14:textId="77777777" w:rsidR="009367DC" w:rsidRPr="003B160B" w:rsidRDefault="009367DC" w:rsidP="009367DC">
      <w:pPr>
        <w:widowControl w:val="0"/>
        <w:autoSpaceDE w:val="0"/>
        <w:autoSpaceDN w:val="0"/>
        <w:spacing w:after="0" w:line="240" w:lineRule="auto"/>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Examples:</w:t>
      </w:r>
      <w:r w:rsidRPr="003B160B">
        <w:rPr>
          <w:rFonts w:ascii="Times New Roman" w:hAnsi="Times New Roman" w:cs="Times New Roman"/>
          <w:sz w:val="20"/>
          <w:szCs w:val="20"/>
          <w:highlight w:val="yellow"/>
        </w:rPr>
        <w:tab/>
      </w:r>
    </w:p>
    <w:p w14:paraId="1D2B37BE" w14:textId="09F3A651" w:rsidR="009367DC" w:rsidRPr="003B160B" w:rsidRDefault="004415CB" w:rsidP="009367DC">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3B160B">
        <w:rPr>
          <w:rFonts w:ascii="Times New Roman" w:hAnsi="Times New Roman" w:cs="Times New Roman"/>
          <w:highlight w:val="yellow"/>
        </w:rPr>
        <w:t>How the “Akan drum” was played and its musical legacy in both current day Ghana and the USA.</w:t>
      </w:r>
    </w:p>
    <w:p w14:paraId="4EC85339" w14:textId="4CA181F3" w:rsidR="004415CB" w:rsidRPr="003B160B" w:rsidRDefault="004415CB" w:rsidP="009367DC">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3B160B">
        <w:rPr>
          <w:rFonts w:ascii="Times New Roman" w:hAnsi="Times New Roman" w:cs="Times New Roman"/>
          <w:highlight w:val="yellow"/>
        </w:rPr>
        <w:t>Hans Sloane’s statement that vervain was combined with onions in poultices for the treatment of dropsies; taken as a kind of hot tea</w:t>
      </w:r>
      <w:r w:rsidR="003B160B" w:rsidRPr="003B160B">
        <w:rPr>
          <w:rFonts w:ascii="Times New Roman" w:hAnsi="Times New Roman" w:cs="Times New Roman"/>
          <w:highlight w:val="yellow"/>
        </w:rPr>
        <w:t>.</w:t>
      </w:r>
    </w:p>
    <w:p w14:paraId="6D6E07F0" w14:textId="77777777" w:rsidR="009367DC" w:rsidRPr="003B160B" w:rsidRDefault="009367DC" w:rsidP="009367DC">
      <w:pPr>
        <w:widowControl w:val="0"/>
        <w:autoSpaceDE w:val="0"/>
        <w:autoSpaceDN w:val="0"/>
        <w:spacing w:before="240" w:after="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 xml:space="preserve">In First Order Logic: </w:t>
      </w:r>
    </w:p>
    <w:p w14:paraId="313367A4" w14:textId="03133766" w:rsidR="009367DC" w:rsidRDefault="009367DC" w:rsidP="009367DC">
      <w:pPr>
        <w:widowControl w:val="0"/>
        <w:autoSpaceDE w:val="0"/>
        <w:autoSpaceDN w:val="0"/>
        <w:spacing w:after="0"/>
        <w:rPr>
          <w:rFonts w:ascii="Times New Roman" w:hAnsi="Times New Roman" w:cs="Times New Roman"/>
          <w:sz w:val="20"/>
          <w:szCs w:val="20"/>
        </w:rPr>
      </w:pPr>
      <w:r w:rsidRPr="003B160B">
        <w:rPr>
          <w:rFonts w:ascii="Times New Roman" w:hAnsi="Times New Roman" w:cs="Times New Roman"/>
          <w:sz w:val="20"/>
          <w:szCs w:val="20"/>
          <w:highlight w:val="yellow"/>
        </w:rPr>
        <w:tab/>
      </w:r>
      <w:r w:rsidRPr="003B160B">
        <w:rPr>
          <w:rFonts w:ascii="Times New Roman" w:hAnsi="Times New Roman" w:cs="Times New Roman"/>
          <w:sz w:val="20"/>
          <w:szCs w:val="20"/>
          <w:highlight w:val="yellow"/>
        </w:rPr>
        <w:tab/>
        <w:t>MVC</w:t>
      </w:r>
      <w:r w:rsidR="00903F5B">
        <w:rPr>
          <w:rFonts w:ascii="Times New Roman" w:hAnsi="Times New Roman" w:cs="Times New Roman"/>
          <w:sz w:val="20"/>
          <w:szCs w:val="20"/>
          <w:highlight w:val="yellow"/>
        </w:rPr>
        <w:t>3</w:t>
      </w:r>
      <w:r w:rsidRPr="003B160B">
        <w:rPr>
          <w:rFonts w:ascii="Times New Roman" w:hAnsi="Times New Roman" w:cs="Times New Roman"/>
          <w:sz w:val="20"/>
          <w:szCs w:val="20"/>
          <w:highlight w:val="yellow"/>
        </w:rPr>
        <w:t xml:space="preserve">(x) </w:t>
      </w:r>
      <w:proofErr w:type="gramStart"/>
      <w:r w:rsidRPr="003B160B">
        <w:rPr>
          <w:rFonts w:ascii="Cambria Math" w:hAnsi="Cambria Math" w:cs="Cambria Math"/>
          <w:sz w:val="20"/>
          <w:szCs w:val="20"/>
          <w:highlight w:val="yellow"/>
        </w:rPr>
        <w:t>⊃</w:t>
      </w:r>
      <w:r w:rsidRPr="003B160B">
        <w:rPr>
          <w:rFonts w:ascii="Times New Roman" w:hAnsi="Times New Roman" w:cs="Times New Roman"/>
          <w:sz w:val="20"/>
          <w:szCs w:val="20"/>
          <w:highlight w:val="yellow"/>
        </w:rPr>
        <w:t xml:space="preserve">  I</w:t>
      </w:r>
      <w:proofErr w:type="gramEnd"/>
      <w:r w:rsidRPr="003B160B">
        <w:rPr>
          <w:rFonts w:ascii="Times New Roman" w:hAnsi="Times New Roman" w:cs="Times New Roman"/>
          <w:sz w:val="20"/>
          <w:szCs w:val="20"/>
          <w:highlight w:val="yellow"/>
        </w:rPr>
        <w:t>4(x)</w:t>
      </w:r>
    </w:p>
    <w:p w14:paraId="17F044A8" w14:textId="77777777" w:rsidR="00CF5794" w:rsidRDefault="00CF5794" w:rsidP="009367DC">
      <w:pPr>
        <w:widowControl w:val="0"/>
        <w:autoSpaceDE w:val="0"/>
        <w:autoSpaceDN w:val="0"/>
        <w:spacing w:after="0"/>
        <w:rPr>
          <w:rFonts w:ascii="Times New Roman" w:hAnsi="Times New Roman" w:cs="Times New Roman"/>
          <w:sz w:val="20"/>
          <w:szCs w:val="20"/>
        </w:rPr>
      </w:pPr>
    </w:p>
    <w:p w14:paraId="381E433A" w14:textId="35A6DD9A" w:rsidR="00CF5794" w:rsidRPr="003B160B" w:rsidRDefault="00CF5794" w:rsidP="00CF5794">
      <w:pPr>
        <w:pStyle w:val="Titolo3"/>
        <w:rPr>
          <w:highlight w:val="yellow"/>
        </w:rPr>
      </w:pPr>
      <w:r w:rsidRPr="003B160B">
        <w:rPr>
          <w:highlight w:val="yellow"/>
        </w:rPr>
        <w:t>MVC</w:t>
      </w:r>
      <w:r>
        <w:rPr>
          <w:highlight w:val="yellow"/>
        </w:rPr>
        <w:t>4</w:t>
      </w:r>
      <w:r w:rsidRPr="003B160B">
        <w:rPr>
          <w:highlight w:val="yellow"/>
        </w:rPr>
        <w:t xml:space="preserve"> </w:t>
      </w:r>
      <w:r>
        <w:rPr>
          <w:highlight w:val="yellow"/>
        </w:rPr>
        <w:t>Technique-related</w:t>
      </w:r>
      <w:r w:rsidRPr="003B160B">
        <w:rPr>
          <w:highlight w:val="yellow"/>
        </w:rPr>
        <w:t xml:space="preserve"> Statement</w:t>
      </w:r>
    </w:p>
    <w:p w14:paraId="7C05E31B" w14:textId="77777777" w:rsidR="00CF5794" w:rsidRPr="003B160B" w:rsidRDefault="00CF5794" w:rsidP="00CF5794">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 xml:space="preserve">Subclass of: </w:t>
      </w:r>
      <w:r w:rsidRPr="003B160B">
        <w:rPr>
          <w:rFonts w:ascii="Times New Roman" w:hAnsi="Times New Roman" w:cs="Times New Roman"/>
          <w:sz w:val="20"/>
          <w:szCs w:val="20"/>
          <w:highlight w:val="yellow"/>
        </w:rPr>
        <w:tab/>
        <w:t>I4 Proposition Set</w:t>
      </w:r>
    </w:p>
    <w:p w14:paraId="08E67740" w14:textId="77777777" w:rsidR="00CF5794" w:rsidRPr="003B160B" w:rsidRDefault="00CF5794" w:rsidP="00CF5794">
      <w:pPr>
        <w:widowControl w:val="0"/>
        <w:autoSpaceDE w:val="0"/>
        <w:autoSpaceDN w:val="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Superclass of:</w:t>
      </w:r>
      <w:r w:rsidRPr="003B160B">
        <w:rPr>
          <w:rFonts w:ascii="Times New Roman" w:hAnsi="Times New Roman" w:cs="Times New Roman"/>
          <w:sz w:val="20"/>
          <w:szCs w:val="20"/>
          <w:highlight w:val="yellow"/>
        </w:rPr>
        <w:tab/>
      </w:r>
    </w:p>
    <w:p w14:paraId="0C799038" w14:textId="7B31422A" w:rsidR="00CF5794" w:rsidRPr="003B160B" w:rsidRDefault="00CF5794" w:rsidP="00CF5794">
      <w:pPr>
        <w:widowControl w:val="0"/>
        <w:autoSpaceDE w:val="0"/>
        <w:autoSpaceDN w:val="0"/>
        <w:ind w:left="1418" w:hanging="1418"/>
        <w:jc w:val="both"/>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Scope note:</w:t>
      </w:r>
      <w:r w:rsidRPr="003B160B">
        <w:rPr>
          <w:rFonts w:ascii="Times New Roman" w:hAnsi="Times New Roman" w:cs="Times New Roman"/>
          <w:sz w:val="20"/>
          <w:szCs w:val="20"/>
          <w:highlight w:val="yellow"/>
        </w:rPr>
        <w:tab/>
        <w:t xml:space="preserve">This class comprises statements about </w:t>
      </w:r>
      <w:r>
        <w:rPr>
          <w:rFonts w:ascii="Times New Roman" w:hAnsi="Times New Roman" w:cs="Times New Roman"/>
          <w:sz w:val="20"/>
          <w:szCs w:val="20"/>
          <w:highlight w:val="yellow"/>
        </w:rPr>
        <w:t xml:space="preserve">a technique-related statement. </w:t>
      </w:r>
      <w:r w:rsidRPr="003B160B">
        <w:rPr>
          <w:rFonts w:ascii="Times New Roman" w:hAnsi="Times New Roman" w:cs="Times New Roman"/>
          <w:sz w:val="20"/>
          <w:szCs w:val="20"/>
          <w:highlight w:val="yellow"/>
        </w:rPr>
        <w:t>An instance of I10 Provenance Statement must contain propositions about the presence of a carrier of the respective instance of E73 Information Object in an event or spatiotemporal context of reference.</w:t>
      </w:r>
    </w:p>
    <w:p w14:paraId="2E9E7023" w14:textId="77777777" w:rsidR="00CF5794" w:rsidRPr="003B160B" w:rsidRDefault="00CF5794" w:rsidP="00CF5794">
      <w:pPr>
        <w:widowControl w:val="0"/>
        <w:autoSpaceDE w:val="0"/>
        <w:autoSpaceDN w:val="0"/>
        <w:spacing w:after="0" w:line="240" w:lineRule="auto"/>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Examples:</w:t>
      </w:r>
      <w:r w:rsidRPr="003B160B">
        <w:rPr>
          <w:rFonts w:ascii="Times New Roman" w:hAnsi="Times New Roman" w:cs="Times New Roman"/>
          <w:sz w:val="20"/>
          <w:szCs w:val="20"/>
          <w:highlight w:val="yellow"/>
        </w:rPr>
        <w:tab/>
      </w:r>
    </w:p>
    <w:p w14:paraId="4310049F" w14:textId="70A5C12B" w:rsidR="00CF5794" w:rsidRPr="00CF5794" w:rsidRDefault="00CF5794" w:rsidP="00CF5794">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Pr>
          <w:rFonts w:ascii="Times New Roman" w:hAnsi="Times New Roman" w:cs="Times New Roman"/>
          <w:highlight w:val="yellow"/>
        </w:rPr>
        <w:t>The attribution of a specific technique</w:t>
      </w:r>
      <w:r w:rsidR="00A749D7">
        <w:rPr>
          <w:rFonts w:ascii="Times New Roman" w:hAnsi="Times New Roman" w:cs="Times New Roman"/>
          <w:highlight w:val="yellow"/>
        </w:rPr>
        <w:t xml:space="preserve"> to an artifact </w:t>
      </w:r>
      <w:proofErr w:type="gramStart"/>
      <w:r w:rsidR="00A749D7">
        <w:rPr>
          <w:rFonts w:ascii="Times New Roman" w:hAnsi="Times New Roman" w:cs="Times New Roman"/>
          <w:highlight w:val="yellow"/>
        </w:rPr>
        <w:t>present</w:t>
      </w:r>
      <w:proofErr w:type="gramEnd"/>
      <w:r w:rsidR="00A749D7">
        <w:rPr>
          <w:rFonts w:ascii="Times New Roman" w:hAnsi="Times New Roman" w:cs="Times New Roman"/>
          <w:highlight w:val="yellow"/>
        </w:rPr>
        <w:t xml:space="preserve"> in the British Museum Collections.</w:t>
      </w:r>
    </w:p>
    <w:p w14:paraId="588E1935" w14:textId="77777777" w:rsidR="00CF5794" w:rsidRPr="003B160B" w:rsidRDefault="00CF5794" w:rsidP="00CF5794">
      <w:pPr>
        <w:widowControl w:val="0"/>
        <w:autoSpaceDE w:val="0"/>
        <w:autoSpaceDN w:val="0"/>
        <w:spacing w:before="240" w:after="0"/>
        <w:rPr>
          <w:rFonts w:ascii="Times New Roman" w:hAnsi="Times New Roman" w:cs="Times New Roman"/>
          <w:sz w:val="20"/>
          <w:szCs w:val="20"/>
          <w:highlight w:val="yellow"/>
        </w:rPr>
      </w:pPr>
      <w:r w:rsidRPr="003B160B">
        <w:rPr>
          <w:rFonts w:ascii="Times New Roman" w:hAnsi="Times New Roman" w:cs="Times New Roman"/>
          <w:sz w:val="20"/>
          <w:szCs w:val="20"/>
          <w:highlight w:val="yellow"/>
        </w:rPr>
        <w:t xml:space="preserve">In First Order Logic: </w:t>
      </w:r>
    </w:p>
    <w:p w14:paraId="5E69F11A" w14:textId="77777777" w:rsidR="00CF5794" w:rsidRDefault="00CF5794" w:rsidP="00CF5794">
      <w:pPr>
        <w:widowControl w:val="0"/>
        <w:autoSpaceDE w:val="0"/>
        <w:autoSpaceDN w:val="0"/>
        <w:spacing w:after="0"/>
        <w:rPr>
          <w:ins w:id="83" w:author="Athina Kritsotaki" w:date="2019-10-16T11:54:00Z"/>
          <w:rFonts w:ascii="Times New Roman" w:hAnsi="Times New Roman" w:cs="Times New Roman"/>
          <w:sz w:val="20"/>
          <w:szCs w:val="20"/>
        </w:rPr>
      </w:pPr>
      <w:r w:rsidRPr="003B160B">
        <w:rPr>
          <w:rFonts w:ascii="Times New Roman" w:hAnsi="Times New Roman" w:cs="Times New Roman"/>
          <w:sz w:val="20"/>
          <w:szCs w:val="20"/>
          <w:highlight w:val="yellow"/>
        </w:rPr>
        <w:tab/>
      </w:r>
      <w:r w:rsidRPr="003B160B">
        <w:rPr>
          <w:rFonts w:ascii="Times New Roman" w:hAnsi="Times New Roman" w:cs="Times New Roman"/>
          <w:sz w:val="20"/>
          <w:szCs w:val="20"/>
          <w:highlight w:val="yellow"/>
        </w:rPr>
        <w:tab/>
        <w:t>MVC</w:t>
      </w:r>
      <w:r>
        <w:rPr>
          <w:rFonts w:ascii="Times New Roman" w:hAnsi="Times New Roman" w:cs="Times New Roman"/>
          <w:sz w:val="20"/>
          <w:szCs w:val="20"/>
          <w:highlight w:val="yellow"/>
        </w:rPr>
        <w:t>3</w:t>
      </w:r>
      <w:r w:rsidRPr="003B160B">
        <w:rPr>
          <w:rFonts w:ascii="Times New Roman" w:hAnsi="Times New Roman" w:cs="Times New Roman"/>
          <w:sz w:val="20"/>
          <w:szCs w:val="20"/>
          <w:highlight w:val="yellow"/>
        </w:rPr>
        <w:t xml:space="preserve">(x) </w:t>
      </w:r>
      <w:proofErr w:type="gramStart"/>
      <w:r w:rsidRPr="003B160B">
        <w:rPr>
          <w:rFonts w:ascii="Cambria Math" w:hAnsi="Cambria Math" w:cs="Cambria Math"/>
          <w:sz w:val="20"/>
          <w:szCs w:val="20"/>
          <w:highlight w:val="yellow"/>
        </w:rPr>
        <w:t>⊃</w:t>
      </w:r>
      <w:r w:rsidRPr="003B160B">
        <w:rPr>
          <w:rFonts w:ascii="Times New Roman" w:hAnsi="Times New Roman" w:cs="Times New Roman"/>
          <w:sz w:val="20"/>
          <w:szCs w:val="20"/>
          <w:highlight w:val="yellow"/>
        </w:rPr>
        <w:t xml:space="preserve">  I</w:t>
      </w:r>
      <w:proofErr w:type="gramEnd"/>
      <w:r w:rsidRPr="003B160B">
        <w:rPr>
          <w:rFonts w:ascii="Times New Roman" w:hAnsi="Times New Roman" w:cs="Times New Roman"/>
          <w:sz w:val="20"/>
          <w:szCs w:val="20"/>
          <w:highlight w:val="yellow"/>
        </w:rPr>
        <w:t>4(x)</w:t>
      </w:r>
    </w:p>
    <w:p w14:paraId="3E21F76F" w14:textId="77777777" w:rsidR="00CF5794" w:rsidRDefault="00CF5794" w:rsidP="009367DC">
      <w:pPr>
        <w:widowControl w:val="0"/>
        <w:autoSpaceDE w:val="0"/>
        <w:autoSpaceDN w:val="0"/>
        <w:spacing w:after="0"/>
        <w:rPr>
          <w:ins w:id="84" w:author="Athina Kritsotaki" w:date="2019-10-16T11:54:00Z"/>
          <w:rFonts w:ascii="Times New Roman" w:hAnsi="Times New Roman" w:cs="Times New Roman"/>
          <w:sz w:val="20"/>
          <w:szCs w:val="20"/>
        </w:rPr>
      </w:pPr>
    </w:p>
    <w:p w14:paraId="0E963A8A" w14:textId="77777777" w:rsidR="009367DC" w:rsidRDefault="009367DC" w:rsidP="001C78D9">
      <w:pPr>
        <w:widowControl w:val="0"/>
        <w:autoSpaceDE w:val="0"/>
        <w:autoSpaceDN w:val="0"/>
        <w:spacing w:after="0"/>
        <w:rPr>
          <w:ins w:id="85" w:author="Athina Kritsotaki" w:date="2019-10-16T11:54:00Z"/>
          <w:rFonts w:ascii="Times New Roman" w:hAnsi="Times New Roman" w:cs="Times New Roman"/>
          <w:sz w:val="20"/>
          <w:szCs w:val="20"/>
        </w:rPr>
      </w:pPr>
    </w:p>
    <w:p w14:paraId="1647D85A" w14:textId="77777777" w:rsidR="001C78D9" w:rsidRDefault="001C78D9" w:rsidP="008F55BE">
      <w:pPr>
        <w:widowControl w:val="0"/>
        <w:autoSpaceDE w:val="0"/>
        <w:autoSpaceDN w:val="0"/>
        <w:spacing w:after="0"/>
        <w:rPr>
          <w:ins w:id="86" w:author="Athina Kritsotaki" w:date="2019-10-16T11:54:00Z"/>
          <w:rFonts w:ascii="Times New Roman" w:hAnsi="Times New Roman" w:cs="Times New Roman"/>
          <w:sz w:val="20"/>
          <w:szCs w:val="20"/>
        </w:rPr>
      </w:pPr>
    </w:p>
    <w:bookmarkEnd w:id="81"/>
    <w:p w14:paraId="12206EF9" w14:textId="77777777" w:rsidR="00A65E51" w:rsidRDefault="00A65E51" w:rsidP="008F55BE">
      <w:pPr>
        <w:widowControl w:val="0"/>
        <w:autoSpaceDE w:val="0"/>
        <w:autoSpaceDN w:val="0"/>
        <w:spacing w:after="0"/>
        <w:rPr>
          <w:ins w:id="87" w:author="Athina Kritsotaki" w:date="2019-10-16T11:55:00Z"/>
          <w:rFonts w:ascii="Times New Roman" w:hAnsi="Times New Roman" w:cs="Times New Roman"/>
          <w:sz w:val="20"/>
          <w:szCs w:val="20"/>
        </w:rPr>
      </w:pPr>
    </w:p>
    <w:p w14:paraId="7FD21D7E" w14:textId="77777777" w:rsidR="00A65E51" w:rsidRDefault="00A65E51" w:rsidP="008F55BE">
      <w:pPr>
        <w:widowControl w:val="0"/>
        <w:autoSpaceDE w:val="0"/>
        <w:autoSpaceDN w:val="0"/>
        <w:spacing w:after="0"/>
        <w:rPr>
          <w:ins w:id="88" w:author="Athina Kritsotaki" w:date="2019-10-16T11:54:00Z"/>
          <w:rFonts w:ascii="Times New Roman" w:hAnsi="Times New Roman" w:cs="Times New Roman"/>
          <w:sz w:val="20"/>
          <w:szCs w:val="20"/>
        </w:rPr>
      </w:pPr>
    </w:p>
    <w:p w14:paraId="00A8DEF8" w14:textId="0E0212D2" w:rsidR="00A65E51" w:rsidRPr="00B7542A" w:rsidDel="002F71FE" w:rsidRDefault="00A65E51" w:rsidP="00A65E51">
      <w:pPr>
        <w:pStyle w:val="Titolo3"/>
        <w:rPr>
          <w:ins w:id="89" w:author="Athina Kritsotaki" w:date="2019-10-16T11:54:00Z"/>
          <w:del w:id="90" w:author="Stephen Stead" w:date="2019-10-22T06:29:00Z"/>
        </w:rPr>
      </w:pPr>
      <w:ins w:id="91" w:author="Athina Kritsotaki" w:date="2019-10-16T11:54:00Z">
        <w:del w:id="92" w:author="Stephen Stead" w:date="2019-10-22T06:29:00Z">
          <w:r w:rsidDel="002F71FE">
            <w:delText>IX S</w:delText>
          </w:r>
        </w:del>
      </w:ins>
      <w:ins w:id="93" w:author="Athina Kritsotaki" w:date="2019-10-16T11:55:00Z">
        <w:del w:id="94" w:author="Stephen Stead" w:date="2019-10-22T06:29:00Z">
          <w:r w:rsidDel="002F71FE">
            <w:delText>ituation</w:delText>
          </w:r>
        </w:del>
      </w:ins>
    </w:p>
    <w:p w14:paraId="05E53F67" w14:textId="0B42893F" w:rsidR="0044003D" w:rsidRPr="0044003D" w:rsidRDefault="0044003D" w:rsidP="0044003D">
      <w:pPr>
        <w:keepNext/>
        <w:keepLines/>
        <w:spacing w:before="240" w:after="120" w:line="300" w:lineRule="exact"/>
        <w:outlineLvl w:val="2"/>
        <w:rPr>
          <w:ins w:id="95" w:author="Stephen Stead" w:date="2019-10-22T06:24:00Z"/>
          <w:rFonts w:asciiTheme="majorHAnsi" w:eastAsiaTheme="majorEastAsia" w:hAnsiTheme="majorHAnsi" w:cstheme="majorBidi"/>
          <w:b/>
          <w:bCs/>
          <w:color w:val="4F81BD" w:themeColor="accent1"/>
        </w:rPr>
      </w:pPr>
      <w:ins w:id="96" w:author="Stephen Stead" w:date="2019-10-22T06:24:00Z">
        <w:r w:rsidRPr="0044003D">
          <w:rPr>
            <w:rFonts w:asciiTheme="majorHAnsi" w:eastAsiaTheme="majorEastAsia" w:hAnsiTheme="majorHAnsi" w:cstheme="majorBidi"/>
            <w:b/>
            <w:bCs/>
            <w:color w:val="4F81BD" w:themeColor="accent1"/>
          </w:rPr>
          <w:t>I1</w:t>
        </w:r>
        <w:r>
          <w:rPr>
            <w:rFonts w:asciiTheme="majorHAnsi" w:eastAsiaTheme="majorEastAsia" w:hAnsiTheme="majorHAnsi" w:cstheme="majorBidi"/>
            <w:b/>
            <w:bCs/>
            <w:color w:val="4F81BD" w:themeColor="accent1"/>
          </w:rPr>
          <w:t>1</w:t>
        </w:r>
        <w:r w:rsidRPr="0044003D">
          <w:rPr>
            <w:rFonts w:asciiTheme="majorHAnsi" w:eastAsiaTheme="majorEastAsia" w:hAnsiTheme="majorHAnsi" w:cstheme="majorBidi"/>
            <w:b/>
            <w:bCs/>
            <w:color w:val="4F81BD" w:themeColor="accent1"/>
          </w:rPr>
          <w:t xml:space="preserve"> </w:t>
        </w:r>
        <w:r>
          <w:rPr>
            <w:rFonts w:asciiTheme="majorHAnsi" w:eastAsiaTheme="majorEastAsia" w:hAnsiTheme="majorHAnsi" w:cstheme="majorBidi"/>
            <w:b/>
            <w:bCs/>
            <w:color w:val="4F81BD" w:themeColor="accent1"/>
          </w:rPr>
          <w:t>Situation</w:t>
        </w:r>
      </w:ins>
    </w:p>
    <w:p w14:paraId="46BDFE40" w14:textId="77777777" w:rsidR="0044003D" w:rsidRPr="0044003D" w:rsidRDefault="0044003D" w:rsidP="0044003D">
      <w:pPr>
        <w:widowControl w:val="0"/>
        <w:autoSpaceDE w:val="0"/>
        <w:autoSpaceDN w:val="0"/>
        <w:rPr>
          <w:ins w:id="97" w:author="Stephen Stead" w:date="2019-10-22T06:24:00Z"/>
          <w:rFonts w:ascii="Times New Roman" w:hAnsi="Times New Roman" w:cs="Times New Roman"/>
          <w:sz w:val="20"/>
          <w:szCs w:val="20"/>
        </w:rPr>
      </w:pPr>
      <w:ins w:id="98" w:author="Stephen Stead" w:date="2019-10-22T06:24:00Z">
        <w:r w:rsidRPr="0044003D">
          <w:rPr>
            <w:rFonts w:ascii="Times New Roman" w:hAnsi="Times New Roman" w:cs="Times New Roman"/>
            <w:sz w:val="20"/>
            <w:szCs w:val="20"/>
          </w:rPr>
          <w:t xml:space="preserve">Subclass of: </w:t>
        </w:r>
        <w:r w:rsidRPr="0044003D">
          <w:rPr>
            <w:rFonts w:ascii="Times New Roman" w:hAnsi="Times New Roman" w:cs="Times New Roman"/>
            <w:sz w:val="20"/>
            <w:szCs w:val="20"/>
          </w:rPr>
          <w:tab/>
          <w:t>I4 Proposition Set</w:t>
        </w:r>
      </w:ins>
    </w:p>
    <w:p w14:paraId="01CFC10F" w14:textId="77777777" w:rsidR="0044003D" w:rsidRPr="0044003D" w:rsidRDefault="0044003D" w:rsidP="0044003D">
      <w:pPr>
        <w:widowControl w:val="0"/>
        <w:autoSpaceDE w:val="0"/>
        <w:autoSpaceDN w:val="0"/>
        <w:rPr>
          <w:ins w:id="99" w:author="Stephen Stead" w:date="2019-10-22T06:24:00Z"/>
          <w:rFonts w:ascii="Times New Roman" w:hAnsi="Times New Roman" w:cs="Times New Roman"/>
          <w:sz w:val="20"/>
          <w:szCs w:val="20"/>
        </w:rPr>
      </w:pPr>
      <w:ins w:id="100" w:author="Stephen Stead" w:date="2019-10-22T06:24:00Z">
        <w:r w:rsidRPr="0044003D">
          <w:rPr>
            <w:rFonts w:ascii="Times New Roman" w:hAnsi="Times New Roman" w:cs="Times New Roman"/>
            <w:sz w:val="20"/>
            <w:szCs w:val="20"/>
          </w:rPr>
          <w:t>Superclass of:</w:t>
        </w:r>
        <w:r w:rsidRPr="0044003D">
          <w:rPr>
            <w:rFonts w:ascii="Times New Roman" w:hAnsi="Times New Roman" w:cs="Times New Roman"/>
            <w:sz w:val="20"/>
            <w:szCs w:val="20"/>
          </w:rPr>
          <w:tab/>
        </w:r>
      </w:ins>
    </w:p>
    <w:p w14:paraId="40C66625" w14:textId="12F0AA6C" w:rsidR="00CB7138" w:rsidRDefault="0044003D" w:rsidP="00CB7138">
      <w:pPr>
        <w:widowControl w:val="0"/>
        <w:autoSpaceDE w:val="0"/>
        <w:autoSpaceDN w:val="0"/>
        <w:ind w:left="1418" w:hanging="1418"/>
        <w:jc w:val="both"/>
        <w:rPr>
          <w:ins w:id="101" w:author="Stephen Stead" w:date="2019-10-22T06:40:00Z"/>
          <w:rFonts w:ascii="Lucida Grande" w:hAnsi="Lucida Grande" w:cs="Lucida Grande"/>
          <w:color w:val="444444"/>
          <w:sz w:val="18"/>
          <w:szCs w:val="18"/>
          <w:shd w:val="clear" w:color="auto" w:fill="EFEFEE"/>
        </w:rPr>
      </w:pPr>
      <w:ins w:id="102" w:author="Stephen Stead" w:date="2019-10-22T06:24:00Z">
        <w:r w:rsidRPr="0044003D">
          <w:rPr>
            <w:rFonts w:ascii="Times New Roman" w:hAnsi="Times New Roman" w:cs="Times New Roman"/>
            <w:sz w:val="20"/>
            <w:szCs w:val="20"/>
          </w:rPr>
          <w:t>Scope note:</w:t>
        </w:r>
        <w:r w:rsidRPr="0044003D">
          <w:rPr>
            <w:rFonts w:ascii="Times New Roman" w:hAnsi="Times New Roman" w:cs="Times New Roman"/>
            <w:sz w:val="20"/>
            <w:szCs w:val="20"/>
          </w:rPr>
          <w:tab/>
        </w:r>
      </w:ins>
      <w:ins w:id="103" w:author="Stephen Stead" w:date="2019-10-22T06:37:00Z">
        <w:r w:rsidR="00CB7138">
          <w:rPr>
            <w:rFonts w:ascii="Lucida Grande" w:hAnsi="Lucida Grande" w:cs="Lucida Grande"/>
            <w:color w:val="444444"/>
            <w:sz w:val="18"/>
            <w:szCs w:val="18"/>
            <w:shd w:val="clear" w:color="auto" w:fill="EFEFEE"/>
          </w:rPr>
          <w:t xml:space="preserve">This class comprises the persistence of </w:t>
        </w:r>
        <w:proofErr w:type="gramStart"/>
        <w:r w:rsidR="00CB7138">
          <w:rPr>
            <w:rFonts w:ascii="Lucida Grande" w:hAnsi="Lucida Grande" w:cs="Lucida Grande"/>
            <w:color w:val="444444"/>
            <w:sz w:val="18"/>
            <w:szCs w:val="18"/>
            <w:shd w:val="clear" w:color="auto" w:fill="EFEFEE"/>
          </w:rPr>
          <w:t>particular value</w:t>
        </w:r>
        <w:proofErr w:type="gramEnd"/>
        <w:r w:rsidR="00CB7138">
          <w:rPr>
            <w:rFonts w:ascii="Lucida Grande" w:hAnsi="Lucida Grande" w:cs="Lucida Grande"/>
            <w:color w:val="444444"/>
            <w:sz w:val="18"/>
            <w:szCs w:val="18"/>
            <w:shd w:val="clear" w:color="auto" w:fill="EFEFEE"/>
          </w:rPr>
          <w:t xml:space="preserve"> ranges of the properties of a particular thing or things over a </w:t>
        </w:r>
      </w:ins>
      <w:ins w:id="104" w:author="Stephen Stead" w:date="2019-10-22T09:35:00Z">
        <w:r w:rsidR="00340C81">
          <w:rPr>
            <w:rFonts w:ascii="Lucida Grande" w:hAnsi="Lucida Grande" w:cs="Lucida Grande"/>
            <w:color w:val="444444"/>
            <w:sz w:val="18"/>
            <w:szCs w:val="18"/>
            <w:shd w:val="clear" w:color="auto" w:fill="EFEFEE"/>
          </w:rPr>
          <w:t>timespan</w:t>
        </w:r>
      </w:ins>
      <w:ins w:id="105" w:author="Stephen Stead" w:date="2019-10-22T06:37:00Z">
        <w:r w:rsidR="00CB7138">
          <w:rPr>
            <w:rFonts w:ascii="Lucida Grande" w:hAnsi="Lucida Grande" w:cs="Lucida Grande"/>
            <w:color w:val="444444"/>
            <w:sz w:val="18"/>
            <w:szCs w:val="18"/>
            <w:shd w:val="clear" w:color="auto" w:fill="EFEFEE"/>
          </w:rPr>
          <w:t xml:space="preserve">. The identity of an instance of </w:t>
        </w:r>
      </w:ins>
      <w:ins w:id="106" w:author="Stephen Stead" w:date="2019-10-22T06:38:00Z">
        <w:r w:rsidR="00CB7138">
          <w:rPr>
            <w:rFonts w:ascii="Lucida Grande" w:hAnsi="Lucida Grande" w:cs="Lucida Grande"/>
            <w:color w:val="444444"/>
            <w:sz w:val="18"/>
            <w:szCs w:val="18"/>
            <w:shd w:val="clear" w:color="auto" w:fill="EFEFEE"/>
          </w:rPr>
          <w:t>I11</w:t>
        </w:r>
      </w:ins>
      <w:ins w:id="107" w:author="Stephen Stead" w:date="2019-10-22T06:37:00Z">
        <w:r w:rsidR="00CB7138">
          <w:rPr>
            <w:rFonts w:ascii="Lucida Grande" w:hAnsi="Lucida Grande" w:cs="Lucida Grande"/>
            <w:color w:val="444444"/>
            <w:sz w:val="18"/>
            <w:szCs w:val="18"/>
            <w:shd w:val="clear" w:color="auto" w:fill="EFEFEE"/>
          </w:rPr>
          <w:t xml:space="preserve"> Situation is given by prescribing kinds of properties and a particular </w:t>
        </w:r>
      </w:ins>
      <w:ins w:id="108" w:author="Stephen Stead" w:date="2019-10-22T09:35:00Z">
        <w:r w:rsidR="00340C81">
          <w:rPr>
            <w:rFonts w:ascii="Lucida Grande" w:hAnsi="Lucida Grande" w:cs="Lucida Grande"/>
            <w:color w:val="444444"/>
            <w:sz w:val="18"/>
            <w:szCs w:val="18"/>
            <w:shd w:val="clear" w:color="auto" w:fill="EFEFEE"/>
          </w:rPr>
          <w:t>timespan</w:t>
        </w:r>
      </w:ins>
      <w:ins w:id="109" w:author="Stephen Stead" w:date="2019-10-22T06:37:00Z">
        <w:r w:rsidR="00CB7138">
          <w:rPr>
            <w:rFonts w:ascii="Lucida Grande" w:hAnsi="Lucida Grande" w:cs="Lucida Grande"/>
            <w:color w:val="444444"/>
            <w:sz w:val="18"/>
            <w:szCs w:val="18"/>
            <w:shd w:val="clear" w:color="auto" w:fill="EFEFEE"/>
          </w:rPr>
          <w:t xml:space="preserve"> and </w:t>
        </w:r>
      </w:ins>
      <w:ins w:id="110" w:author="Stephen Stead" w:date="2019-10-22T06:43:00Z">
        <w:r w:rsidR="009A0B11">
          <w:rPr>
            <w:rFonts w:ascii="Lucida Grande" w:hAnsi="Lucida Grande" w:cs="Lucida Grande"/>
            <w:color w:val="444444"/>
            <w:sz w:val="18"/>
            <w:szCs w:val="18"/>
            <w:shd w:val="clear" w:color="auto" w:fill="EFEFEE"/>
          </w:rPr>
          <w:t>optionally</w:t>
        </w:r>
      </w:ins>
      <w:ins w:id="111" w:author="Stephen Stead" w:date="2019-10-22T06:37:00Z">
        <w:r w:rsidR="00CB7138">
          <w:rPr>
            <w:rFonts w:ascii="Lucida Grande" w:hAnsi="Lucida Grande" w:cs="Lucida Grande"/>
            <w:color w:val="444444"/>
            <w:sz w:val="18"/>
            <w:szCs w:val="18"/>
            <w:shd w:val="clear" w:color="auto" w:fill="EFEFEE"/>
          </w:rPr>
          <w:t xml:space="preserve"> the spatial area. </w:t>
        </w:r>
      </w:ins>
      <w:ins w:id="112" w:author="Stephen Stead" w:date="2019-10-22T06:43:00Z">
        <w:r w:rsidR="009A0B11">
          <w:rPr>
            <w:rFonts w:ascii="Lucida Grande" w:hAnsi="Lucida Grande" w:cs="Lucida Grande"/>
            <w:color w:val="444444"/>
            <w:sz w:val="18"/>
            <w:szCs w:val="18"/>
            <w:shd w:val="clear" w:color="auto" w:fill="EFEFEE"/>
          </w:rPr>
          <w:t>T</w:t>
        </w:r>
      </w:ins>
      <w:ins w:id="113" w:author="Stephen Stead" w:date="2019-10-22T06:37:00Z">
        <w:r w:rsidR="00CB7138">
          <w:rPr>
            <w:rFonts w:ascii="Lucida Grande" w:hAnsi="Lucida Grande" w:cs="Lucida Grande"/>
            <w:color w:val="444444"/>
            <w:sz w:val="18"/>
            <w:szCs w:val="18"/>
            <w:shd w:val="clear" w:color="auto" w:fill="EFEFEE"/>
          </w:rPr>
          <w:t xml:space="preserve">his prescription of properties </w:t>
        </w:r>
      </w:ins>
      <w:ins w:id="114" w:author="Stephen Stead" w:date="2019-10-22T06:44:00Z">
        <w:r w:rsidR="009A0B11">
          <w:rPr>
            <w:rFonts w:ascii="Lucida Grande" w:hAnsi="Lucida Grande" w:cs="Lucida Grande"/>
            <w:color w:val="444444"/>
            <w:sz w:val="18"/>
            <w:szCs w:val="18"/>
            <w:shd w:val="clear" w:color="auto" w:fill="EFEFEE"/>
          </w:rPr>
          <w:t>enables</w:t>
        </w:r>
      </w:ins>
      <w:ins w:id="115" w:author="Stephen Stead" w:date="2019-10-22T06:37:00Z">
        <w:r w:rsidR="00CB7138">
          <w:rPr>
            <w:rFonts w:ascii="Lucida Grande" w:hAnsi="Lucida Grande" w:cs="Lucida Grande"/>
            <w:color w:val="444444"/>
            <w:sz w:val="18"/>
            <w:szCs w:val="18"/>
            <w:shd w:val="clear" w:color="auto" w:fill="EFEFEE"/>
          </w:rPr>
          <w:t xml:space="preserve"> the </w:t>
        </w:r>
      </w:ins>
      <w:ins w:id="116" w:author="Stephen Stead" w:date="2019-10-22T06:44:00Z">
        <w:r w:rsidR="009A0B11">
          <w:rPr>
            <w:rFonts w:ascii="Lucida Grande" w:hAnsi="Lucida Grande" w:cs="Lucida Grande"/>
            <w:color w:val="444444"/>
            <w:sz w:val="18"/>
            <w:szCs w:val="18"/>
            <w:shd w:val="clear" w:color="auto" w:fill="EFEFEE"/>
          </w:rPr>
          <w:t>possibility of</w:t>
        </w:r>
      </w:ins>
      <w:ins w:id="117" w:author="Stephen Stead" w:date="2019-10-22T06:37:00Z">
        <w:r w:rsidR="00CB7138">
          <w:rPr>
            <w:rFonts w:ascii="Lucida Grande" w:hAnsi="Lucida Grande" w:cs="Lucida Grande"/>
            <w:color w:val="444444"/>
            <w:sz w:val="18"/>
            <w:szCs w:val="18"/>
            <w:shd w:val="clear" w:color="auto" w:fill="EFEFEE"/>
          </w:rPr>
          <w:t xml:space="preserve"> observ</w:t>
        </w:r>
      </w:ins>
      <w:ins w:id="118" w:author="Stephen Stead" w:date="2019-10-22T06:45:00Z">
        <w:r w:rsidR="009A0B11">
          <w:rPr>
            <w:rFonts w:ascii="Lucida Grande" w:hAnsi="Lucida Grande" w:cs="Lucida Grande"/>
            <w:color w:val="444444"/>
            <w:sz w:val="18"/>
            <w:szCs w:val="18"/>
            <w:shd w:val="clear" w:color="auto" w:fill="EFEFEE"/>
          </w:rPr>
          <w:t>ing</w:t>
        </w:r>
      </w:ins>
      <w:ins w:id="119" w:author="Stephen Stead" w:date="2019-10-22T06:37:00Z">
        <w:r w:rsidR="00CB7138">
          <w:rPr>
            <w:rFonts w:ascii="Lucida Grande" w:hAnsi="Lucida Grande" w:cs="Lucida Grande"/>
            <w:color w:val="444444"/>
            <w:sz w:val="18"/>
            <w:szCs w:val="18"/>
            <w:shd w:val="clear" w:color="auto" w:fill="EFEFEE"/>
          </w:rPr>
          <w:t xml:space="preserve"> the values of th</w:t>
        </w:r>
      </w:ins>
      <w:ins w:id="120" w:author="Stephen Stead" w:date="2019-10-22T06:45:00Z">
        <w:r w:rsidR="009A0B11">
          <w:rPr>
            <w:rFonts w:ascii="Lucida Grande" w:hAnsi="Lucida Grande" w:cs="Lucida Grande"/>
            <w:color w:val="444444"/>
            <w:sz w:val="18"/>
            <w:szCs w:val="18"/>
            <w:shd w:val="clear" w:color="auto" w:fill="EFEFEE"/>
          </w:rPr>
          <w:t>ose</w:t>
        </w:r>
      </w:ins>
      <w:ins w:id="121" w:author="Stephen Stead" w:date="2019-10-22T06:37:00Z">
        <w:r w:rsidR="00CB7138">
          <w:rPr>
            <w:rFonts w:ascii="Lucida Grande" w:hAnsi="Lucida Grande" w:cs="Lucida Grande"/>
            <w:color w:val="444444"/>
            <w:sz w:val="18"/>
            <w:szCs w:val="18"/>
            <w:shd w:val="clear" w:color="auto" w:fill="EFEFEE"/>
          </w:rPr>
          <w:t xml:space="preserve"> properties</w:t>
        </w:r>
      </w:ins>
      <w:ins w:id="122" w:author="Stephen Stead" w:date="2019-10-22T06:45:00Z">
        <w:r w:rsidR="009A0B11">
          <w:rPr>
            <w:rFonts w:ascii="Lucida Grande" w:hAnsi="Lucida Grande" w:cs="Lucida Grande"/>
            <w:color w:val="444444"/>
            <w:sz w:val="18"/>
            <w:szCs w:val="18"/>
            <w:shd w:val="clear" w:color="auto" w:fill="EFEFEE"/>
          </w:rPr>
          <w:t xml:space="preserve"> prescribed</w:t>
        </w:r>
      </w:ins>
      <w:ins w:id="123" w:author="Stephen Stead" w:date="2019-10-22T06:37:00Z">
        <w:r w:rsidR="00CB7138">
          <w:rPr>
            <w:rFonts w:ascii="Lucida Grande" w:hAnsi="Lucida Grande" w:cs="Lucida Grande"/>
            <w:color w:val="444444"/>
            <w:sz w:val="18"/>
            <w:szCs w:val="18"/>
            <w:shd w:val="clear" w:color="auto" w:fill="EFEFEE"/>
          </w:rPr>
          <w:t xml:space="preserve">, </w:t>
        </w:r>
      </w:ins>
      <w:ins w:id="124" w:author="Stephen Stead" w:date="2019-10-22T06:45:00Z">
        <w:r w:rsidR="009A0B11">
          <w:rPr>
            <w:rFonts w:ascii="Lucida Grande" w:hAnsi="Lucida Grande" w:cs="Lucida Grande"/>
            <w:color w:val="444444"/>
            <w:sz w:val="18"/>
            <w:szCs w:val="18"/>
            <w:shd w:val="clear" w:color="auto" w:fill="EFEFEE"/>
          </w:rPr>
          <w:t>that</w:t>
        </w:r>
      </w:ins>
      <w:ins w:id="125" w:author="Stephen Stead" w:date="2019-10-22T06:37:00Z">
        <w:r w:rsidR="00CB7138">
          <w:rPr>
            <w:rFonts w:ascii="Lucida Grande" w:hAnsi="Lucida Grande" w:cs="Lucida Grande"/>
            <w:color w:val="444444"/>
            <w:sz w:val="18"/>
            <w:szCs w:val="18"/>
            <w:shd w:val="clear" w:color="auto" w:fill="EFEFEE"/>
          </w:rPr>
          <w:t xml:space="preserve"> hold in the specified time-span and spatial area. </w:t>
        </w:r>
      </w:ins>
    </w:p>
    <w:p w14:paraId="1D892A6A" w14:textId="583B39E7" w:rsidR="00CB7138" w:rsidRDefault="00CB7138" w:rsidP="00CB7138">
      <w:pPr>
        <w:widowControl w:val="0"/>
        <w:autoSpaceDE w:val="0"/>
        <w:autoSpaceDN w:val="0"/>
        <w:ind w:left="1418"/>
        <w:jc w:val="both"/>
        <w:rPr>
          <w:ins w:id="126" w:author="Stephen Stead" w:date="2019-10-22T06:40:00Z"/>
          <w:rFonts w:ascii="Lucida Grande" w:hAnsi="Lucida Grande" w:cs="Lucida Grande"/>
          <w:color w:val="444444"/>
          <w:sz w:val="18"/>
          <w:szCs w:val="18"/>
          <w:shd w:val="clear" w:color="auto" w:fill="EFEFEE"/>
        </w:rPr>
      </w:pPr>
      <w:ins w:id="127" w:author="Stephen Stead" w:date="2019-10-22T06:37:00Z">
        <w:r>
          <w:rPr>
            <w:rFonts w:ascii="Lucida Grande" w:hAnsi="Lucida Grande" w:cs="Lucida Grande"/>
            <w:color w:val="444444"/>
            <w:sz w:val="18"/>
            <w:szCs w:val="18"/>
            <w:shd w:val="clear" w:color="auto" w:fill="EFEFEE"/>
          </w:rPr>
          <w:t>In general, there are no natural boundaries to the combination of</w:t>
        </w:r>
      </w:ins>
      <w:ins w:id="128" w:author="Stephen Stead" w:date="2019-10-22T06:41:00Z">
        <w:r w:rsidR="009A0B11">
          <w:rPr>
            <w:rFonts w:ascii="Lucida Grande" w:hAnsi="Lucida Grande" w:cs="Lucida Grande"/>
            <w:color w:val="444444"/>
            <w:sz w:val="18"/>
            <w:szCs w:val="18"/>
            <w:shd w:val="clear" w:color="auto" w:fill="EFEFEE"/>
          </w:rPr>
          <w:t xml:space="preserve"> the</w:t>
        </w:r>
      </w:ins>
      <w:ins w:id="129" w:author="Stephen Stead" w:date="2019-10-22T06:37:00Z">
        <w:r>
          <w:rPr>
            <w:rFonts w:ascii="Lucida Grande" w:hAnsi="Lucida Grande" w:cs="Lucida Grande"/>
            <w:color w:val="444444"/>
            <w:sz w:val="18"/>
            <w:szCs w:val="18"/>
            <w:shd w:val="clear" w:color="auto" w:fill="EFEFEE"/>
          </w:rPr>
          <w:t xml:space="preserve"> kinds of properties, the </w:t>
        </w:r>
        <w:proofErr w:type="gramStart"/>
        <w:r>
          <w:rPr>
            <w:rFonts w:ascii="Lucida Grande" w:hAnsi="Lucida Grande" w:cs="Lucida Grande"/>
            <w:color w:val="444444"/>
            <w:sz w:val="18"/>
            <w:szCs w:val="18"/>
            <w:shd w:val="clear" w:color="auto" w:fill="EFEFEE"/>
          </w:rPr>
          <w:t>space</w:t>
        </w:r>
        <w:proofErr w:type="gramEnd"/>
        <w:r>
          <w:rPr>
            <w:rFonts w:ascii="Lucida Grande" w:hAnsi="Lucida Grande" w:cs="Lucida Grande"/>
            <w:color w:val="444444"/>
            <w:sz w:val="18"/>
            <w:szCs w:val="18"/>
            <w:shd w:val="clear" w:color="auto" w:fill="EFEFEE"/>
          </w:rPr>
          <w:t xml:space="preserve"> and the </w:t>
        </w:r>
      </w:ins>
      <w:ins w:id="130" w:author="Stephen Stead" w:date="2019-10-22T09:35:00Z">
        <w:r w:rsidR="00340C81">
          <w:rPr>
            <w:rFonts w:ascii="Lucida Grande" w:hAnsi="Lucida Grande" w:cs="Lucida Grande"/>
            <w:color w:val="444444"/>
            <w:sz w:val="18"/>
            <w:szCs w:val="18"/>
            <w:shd w:val="clear" w:color="auto" w:fill="EFEFEE"/>
          </w:rPr>
          <w:t>timespan</w:t>
        </w:r>
      </w:ins>
      <w:ins w:id="131" w:author="Stephen Stead" w:date="2019-10-22T06:37:00Z">
        <w:r>
          <w:rPr>
            <w:rFonts w:ascii="Lucida Grande" w:hAnsi="Lucida Grande" w:cs="Lucida Grande"/>
            <w:color w:val="444444"/>
            <w:sz w:val="18"/>
            <w:szCs w:val="18"/>
            <w:shd w:val="clear" w:color="auto" w:fill="EFEFEE"/>
          </w:rPr>
          <w:t xml:space="preserve"> under consideration in the definition of a situation</w:t>
        </w:r>
      </w:ins>
      <w:ins w:id="132" w:author="Stephen Stead" w:date="2019-10-22T06:42:00Z">
        <w:r w:rsidR="009A0B11">
          <w:rPr>
            <w:rFonts w:ascii="Lucida Grande" w:hAnsi="Lucida Grande" w:cs="Lucida Grande"/>
            <w:color w:val="444444"/>
            <w:sz w:val="18"/>
            <w:szCs w:val="18"/>
            <w:shd w:val="clear" w:color="auto" w:fill="EFEFEE"/>
          </w:rPr>
          <w:t>,</w:t>
        </w:r>
      </w:ins>
      <w:ins w:id="133" w:author="Stephen Stead" w:date="2019-10-22T06:37:00Z">
        <w:r>
          <w:rPr>
            <w:rFonts w:ascii="Lucida Grande" w:hAnsi="Lucida Grande" w:cs="Lucida Grande"/>
            <w:color w:val="444444"/>
            <w:sz w:val="18"/>
            <w:szCs w:val="18"/>
            <w:shd w:val="clear" w:color="auto" w:fill="EFEFEE"/>
          </w:rPr>
          <w:t xml:space="preserve"> other than the interest and ability of </w:t>
        </w:r>
      </w:ins>
      <w:ins w:id="134" w:author="Stephen Stead" w:date="2019-10-22T06:42:00Z">
        <w:r w:rsidR="009A0B11">
          <w:rPr>
            <w:rFonts w:ascii="Lucida Grande" w:hAnsi="Lucida Grande" w:cs="Lucida Grande"/>
            <w:color w:val="444444"/>
            <w:sz w:val="18"/>
            <w:szCs w:val="18"/>
            <w:shd w:val="clear" w:color="auto" w:fill="EFEFEE"/>
          </w:rPr>
          <w:t>the</w:t>
        </w:r>
      </w:ins>
      <w:ins w:id="135" w:author="Stephen Stead" w:date="2019-10-22T06:37:00Z">
        <w:r>
          <w:rPr>
            <w:rFonts w:ascii="Lucida Grande" w:hAnsi="Lucida Grande" w:cs="Lucida Grande"/>
            <w:color w:val="444444"/>
            <w:sz w:val="18"/>
            <w:szCs w:val="18"/>
            <w:shd w:val="clear" w:color="auto" w:fill="EFEFEE"/>
          </w:rPr>
          <w:t xml:space="preserve"> observer. </w:t>
        </w:r>
      </w:ins>
      <w:ins w:id="136" w:author="Stephen Stead" w:date="2019-10-22T06:41:00Z">
        <w:r w:rsidR="009A0B11">
          <w:rPr>
            <w:rFonts w:ascii="Lucida Grande" w:hAnsi="Lucida Grande" w:cs="Lucida Grande"/>
            <w:color w:val="444444"/>
            <w:sz w:val="18"/>
            <w:szCs w:val="18"/>
            <w:shd w:val="clear" w:color="auto" w:fill="EFEFEE"/>
          </w:rPr>
          <w:t>Therefore,</w:t>
        </w:r>
      </w:ins>
      <w:ins w:id="137" w:author="Stephen Stead" w:date="2019-10-22T06:37:00Z">
        <w:r>
          <w:rPr>
            <w:rFonts w:ascii="Lucida Grande" w:hAnsi="Lucida Grande" w:cs="Lucida Grande"/>
            <w:color w:val="444444"/>
            <w:sz w:val="18"/>
            <w:szCs w:val="18"/>
            <w:shd w:val="clear" w:color="auto" w:fill="EFEFEE"/>
          </w:rPr>
          <w:t xml:space="preserve"> this class is </w:t>
        </w:r>
      </w:ins>
      <w:ins w:id="138" w:author="Stephen Stead" w:date="2019-10-22T06:41:00Z">
        <w:r w:rsidR="009A0B11">
          <w:rPr>
            <w:rFonts w:ascii="Lucida Grande" w:hAnsi="Lucida Grande" w:cs="Lucida Grande"/>
            <w:color w:val="444444"/>
            <w:sz w:val="18"/>
            <w:szCs w:val="18"/>
            <w:shd w:val="clear" w:color="auto" w:fill="EFEFEE"/>
          </w:rPr>
          <w:t>purely</w:t>
        </w:r>
      </w:ins>
      <w:ins w:id="139" w:author="Stephen Stead" w:date="2019-10-22T06:37:00Z">
        <w:r>
          <w:rPr>
            <w:rFonts w:ascii="Lucida Grande" w:hAnsi="Lucida Grande" w:cs="Lucida Grande"/>
            <w:color w:val="444444"/>
            <w:sz w:val="18"/>
            <w:szCs w:val="18"/>
            <w:shd w:val="clear" w:color="auto" w:fill="EFEFEE"/>
          </w:rPr>
          <w:t xml:space="preserve"> epistemological in nature, describing arbitrary units of </w:t>
        </w:r>
      </w:ins>
      <w:ins w:id="140" w:author="Stephen Stead" w:date="2019-10-22T06:42:00Z">
        <w:r w:rsidR="009A0B11">
          <w:rPr>
            <w:rFonts w:ascii="Lucida Grande" w:hAnsi="Lucida Grande" w:cs="Lucida Grande"/>
            <w:color w:val="444444"/>
            <w:sz w:val="18"/>
            <w:szCs w:val="18"/>
            <w:shd w:val="clear" w:color="auto" w:fill="EFEFEE"/>
          </w:rPr>
          <w:t>observation of</w:t>
        </w:r>
      </w:ins>
      <w:ins w:id="141" w:author="Stephen Stead" w:date="2019-10-22T06:37:00Z">
        <w:r>
          <w:rPr>
            <w:rFonts w:ascii="Lucida Grande" w:hAnsi="Lucida Grande" w:cs="Lucida Grande"/>
            <w:color w:val="444444"/>
            <w:sz w:val="18"/>
            <w:szCs w:val="18"/>
            <w:shd w:val="clear" w:color="auto" w:fill="EFEFEE"/>
          </w:rPr>
          <w:t xml:space="preserve"> the world</w:t>
        </w:r>
      </w:ins>
      <w:ins w:id="142" w:author="Stephen Stead" w:date="2019-10-22T06:43:00Z">
        <w:r w:rsidR="009A0B11">
          <w:rPr>
            <w:rFonts w:ascii="Lucida Grande" w:hAnsi="Lucida Grande" w:cs="Lucida Grande"/>
            <w:color w:val="444444"/>
            <w:sz w:val="18"/>
            <w:szCs w:val="18"/>
            <w:shd w:val="clear" w:color="auto" w:fill="EFEFEE"/>
          </w:rPr>
          <w:t>.</w:t>
        </w:r>
      </w:ins>
    </w:p>
    <w:p w14:paraId="73D54C64" w14:textId="1C485247" w:rsidR="0044003D" w:rsidRPr="0044003D" w:rsidRDefault="0044003D">
      <w:pPr>
        <w:widowControl w:val="0"/>
        <w:autoSpaceDE w:val="0"/>
        <w:autoSpaceDN w:val="0"/>
        <w:jc w:val="both"/>
        <w:rPr>
          <w:ins w:id="143" w:author="Stephen Stead" w:date="2019-10-22T06:24:00Z"/>
          <w:rFonts w:ascii="Times New Roman" w:hAnsi="Times New Roman" w:cs="Times New Roman"/>
          <w:sz w:val="20"/>
          <w:szCs w:val="20"/>
        </w:rPr>
        <w:pPrChange w:id="144" w:author="Stephen Stead" w:date="2019-10-22T06:40:00Z">
          <w:pPr>
            <w:widowControl w:val="0"/>
            <w:autoSpaceDE w:val="0"/>
            <w:autoSpaceDN w:val="0"/>
            <w:ind w:left="1418" w:hanging="1418"/>
            <w:jc w:val="both"/>
          </w:pPr>
        </w:pPrChange>
      </w:pPr>
      <w:ins w:id="145" w:author="Stephen Stead" w:date="2019-10-22T06:24:00Z">
        <w:r w:rsidRPr="0044003D">
          <w:rPr>
            <w:rFonts w:ascii="Times New Roman" w:hAnsi="Times New Roman" w:cs="Times New Roman"/>
            <w:sz w:val="20"/>
            <w:szCs w:val="20"/>
          </w:rPr>
          <w:t>Examples:</w:t>
        </w:r>
        <w:r w:rsidRPr="0044003D">
          <w:rPr>
            <w:rFonts w:ascii="Times New Roman" w:hAnsi="Times New Roman" w:cs="Times New Roman"/>
            <w:sz w:val="20"/>
            <w:szCs w:val="20"/>
          </w:rPr>
          <w:tab/>
        </w:r>
      </w:ins>
    </w:p>
    <w:p w14:paraId="38F565D9" w14:textId="081E0AF4" w:rsidR="0044003D" w:rsidRPr="0044003D" w:rsidRDefault="0044003D" w:rsidP="0044003D">
      <w:pPr>
        <w:widowControl w:val="0"/>
        <w:numPr>
          <w:ilvl w:val="0"/>
          <w:numId w:val="60"/>
        </w:numPr>
        <w:autoSpaceDE w:val="0"/>
        <w:autoSpaceDN w:val="0"/>
        <w:spacing w:after="120" w:line="300" w:lineRule="atLeast"/>
        <w:rPr>
          <w:ins w:id="146" w:author="Stephen Stead" w:date="2019-10-22T06:24:00Z"/>
          <w:rFonts w:ascii="Times New Roman" w:eastAsia="Times New Roman" w:hAnsi="Times New Roman" w:cs="Times New Roman"/>
          <w:sz w:val="20"/>
          <w:szCs w:val="20"/>
          <w:lang w:eastAsia="fr-FR"/>
        </w:rPr>
      </w:pPr>
      <w:ins w:id="147" w:author="Stephen Stead" w:date="2019-10-22T06:24:00Z">
        <w:r w:rsidRPr="0044003D">
          <w:rPr>
            <w:rFonts w:ascii="Times New Roman" w:eastAsia="Times New Roman" w:hAnsi="Times New Roman" w:cs="Times New Roman"/>
            <w:sz w:val="20"/>
            <w:szCs w:val="20"/>
            <w:lang w:eastAsia="fr-FR"/>
          </w:rPr>
          <w:t>,.</w:t>
        </w:r>
      </w:ins>
    </w:p>
    <w:p w14:paraId="3951184A" w14:textId="77777777" w:rsidR="0044003D" w:rsidRPr="0044003D" w:rsidRDefault="0044003D" w:rsidP="0044003D">
      <w:pPr>
        <w:widowControl w:val="0"/>
        <w:autoSpaceDE w:val="0"/>
        <w:autoSpaceDN w:val="0"/>
        <w:spacing w:before="240" w:after="0"/>
        <w:rPr>
          <w:ins w:id="148" w:author="Stephen Stead" w:date="2019-10-22T06:24:00Z"/>
          <w:rFonts w:ascii="Times New Roman" w:hAnsi="Times New Roman" w:cs="Times New Roman"/>
          <w:sz w:val="20"/>
          <w:szCs w:val="20"/>
        </w:rPr>
      </w:pPr>
      <w:ins w:id="149" w:author="Stephen Stead" w:date="2019-10-22T06:24:00Z">
        <w:r w:rsidRPr="0044003D">
          <w:rPr>
            <w:rFonts w:ascii="Times New Roman" w:hAnsi="Times New Roman" w:cs="Times New Roman"/>
            <w:sz w:val="20"/>
            <w:szCs w:val="20"/>
          </w:rPr>
          <w:t xml:space="preserve">In First Order Logic: </w:t>
        </w:r>
      </w:ins>
    </w:p>
    <w:p w14:paraId="771D9C48" w14:textId="4FF573D6" w:rsidR="0044003D" w:rsidRPr="0044003D" w:rsidRDefault="0044003D" w:rsidP="0044003D">
      <w:pPr>
        <w:widowControl w:val="0"/>
        <w:autoSpaceDE w:val="0"/>
        <w:autoSpaceDN w:val="0"/>
        <w:spacing w:after="0"/>
        <w:rPr>
          <w:ins w:id="150" w:author="Stephen Stead" w:date="2019-10-22T06:24:00Z"/>
          <w:rFonts w:ascii="Times New Roman" w:hAnsi="Times New Roman" w:cs="Times New Roman"/>
          <w:sz w:val="20"/>
          <w:szCs w:val="20"/>
        </w:rPr>
      </w:pPr>
      <w:ins w:id="151" w:author="Stephen Stead" w:date="2019-10-22T06:24:00Z">
        <w:r w:rsidRPr="0044003D">
          <w:rPr>
            <w:rFonts w:ascii="Times New Roman" w:hAnsi="Times New Roman" w:cs="Times New Roman"/>
            <w:sz w:val="20"/>
            <w:szCs w:val="20"/>
          </w:rPr>
          <w:tab/>
        </w:r>
        <w:r w:rsidRPr="0044003D">
          <w:rPr>
            <w:rFonts w:ascii="Times New Roman" w:hAnsi="Times New Roman" w:cs="Times New Roman"/>
            <w:sz w:val="20"/>
            <w:szCs w:val="20"/>
          </w:rPr>
          <w:tab/>
          <w:t>I1</w:t>
        </w:r>
      </w:ins>
      <w:ins w:id="152" w:author="Stephen Stead" w:date="2019-10-22T06:28:00Z">
        <w:r w:rsidR="002F71FE">
          <w:rPr>
            <w:rFonts w:ascii="Times New Roman" w:hAnsi="Times New Roman" w:cs="Times New Roman"/>
            <w:sz w:val="20"/>
            <w:szCs w:val="20"/>
          </w:rPr>
          <w:t>1</w:t>
        </w:r>
      </w:ins>
      <w:ins w:id="153" w:author="Stephen Stead" w:date="2019-10-22T06:24:00Z">
        <w:r w:rsidRPr="0044003D">
          <w:rPr>
            <w:rFonts w:ascii="Times New Roman" w:hAnsi="Times New Roman" w:cs="Times New Roman"/>
            <w:sz w:val="20"/>
            <w:szCs w:val="20"/>
          </w:rPr>
          <w:t xml:space="preserve">(x) </w:t>
        </w:r>
        <w:proofErr w:type="gramStart"/>
        <w:r w:rsidRPr="0044003D">
          <w:rPr>
            <w:rFonts w:ascii="Cambria Math" w:hAnsi="Cambria Math" w:cs="Cambria Math"/>
            <w:sz w:val="20"/>
            <w:szCs w:val="20"/>
          </w:rPr>
          <w:t>⊃</w:t>
        </w:r>
        <w:r w:rsidRPr="0044003D">
          <w:rPr>
            <w:rFonts w:ascii="Times New Roman" w:hAnsi="Times New Roman" w:cs="Times New Roman"/>
            <w:sz w:val="20"/>
            <w:szCs w:val="20"/>
          </w:rPr>
          <w:t xml:space="preserve">  I</w:t>
        </w:r>
        <w:proofErr w:type="gramEnd"/>
        <w:r w:rsidRPr="0044003D">
          <w:rPr>
            <w:rFonts w:ascii="Times New Roman" w:hAnsi="Times New Roman" w:cs="Times New Roman"/>
            <w:sz w:val="20"/>
            <w:szCs w:val="20"/>
          </w:rPr>
          <w:t>4(x)</w:t>
        </w:r>
      </w:ins>
    </w:p>
    <w:p w14:paraId="014E0DCC" w14:textId="360F30DB" w:rsidR="00A65E51" w:rsidDel="00A65E51" w:rsidRDefault="00A65E51" w:rsidP="008F55BE">
      <w:pPr>
        <w:widowControl w:val="0"/>
        <w:autoSpaceDE w:val="0"/>
        <w:autoSpaceDN w:val="0"/>
        <w:spacing w:after="0"/>
        <w:rPr>
          <w:del w:id="154" w:author="Athina Kritsotaki" w:date="2019-10-16T11:55:00Z"/>
          <w:rFonts w:ascii="Times New Roman" w:hAnsi="Times New Roman" w:cs="Times New Roman"/>
          <w:sz w:val="20"/>
          <w:szCs w:val="20"/>
          <w:lang w:val="nb-NO"/>
        </w:rPr>
      </w:pPr>
    </w:p>
    <w:p w14:paraId="0F46C23F" w14:textId="77777777" w:rsidR="002A668A" w:rsidRPr="000C3000" w:rsidRDefault="002A668A">
      <w:pPr>
        <w:rPr>
          <w:rFonts w:ascii="Times New Roman" w:eastAsia="Times New Roman" w:hAnsi="Times New Roman" w:cs="Times New Roman"/>
          <w:b/>
          <w:bCs/>
          <w:caps/>
          <w:color w:val="0000FF"/>
          <w:sz w:val="24"/>
          <w:szCs w:val="24"/>
          <w:lang w:val="en-US" w:eastAsia="ar-SA"/>
        </w:rPr>
      </w:pPr>
      <w:r w:rsidRPr="000C3000">
        <w:rPr>
          <w:rFonts w:ascii="Times New Roman" w:hAnsi="Times New Roman" w:cs="Times New Roman"/>
          <w:lang w:val="en-US" w:eastAsia="ar-SA"/>
        </w:rPr>
        <w:br w:type="page"/>
      </w:r>
    </w:p>
    <w:p w14:paraId="2896B3A5" w14:textId="77777777" w:rsidR="002823CF" w:rsidRPr="000C3000" w:rsidRDefault="002823CF" w:rsidP="002823CF">
      <w:pPr>
        <w:pStyle w:val="Titolo1"/>
        <w:numPr>
          <w:ilvl w:val="1"/>
          <w:numId w:val="3"/>
        </w:numPr>
        <w:ind w:left="0" w:firstLine="0"/>
        <w:rPr>
          <w:rFonts w:ascii="Times New Roman" w:hAnsi="Times New Roman"/>
          <w:lang w:val="en-US" w:eastAsia="ar-SA"/>
        </w:rPr>
      </w:pPr>
      <w:bookmarkStart w:id="155" w:name="_Toc12370068"/>
      <w:r w:rsidRPr="000C3000">
        <w:rPr>
          <w:rFonts w:ascii="Times New Roman" w:hAnsi="Times New Roman"/>
          <w:lang w:val="en-US" w:eastAsia="ar-SA"/>
        </w:rPr>
        <w:t>Argumentation Model Property Declaration</w:t>
      </w:r>
      <w:bookmarkEnd w:id="70"/>
      <w:bookmarkEnd w:id="71"/>
      <w:bookmarkEnd w:id="155"/>
    </w:p>
    <w:p w14:paraId="387682BB" w14:textId="77777777" w:rsidR="002823CF" w:rsidRPr="000C3000" w:rsidRDefault="002823CF" w:rsidP="002823CF">
      <w:pPr>
        <w:widowControl w:val="0"/>
        <w:tabs>
          <w:tab w:val="left" w:pos="360"/>
        </w:tabs>
        <w:suppressAutoHyphens/>
        <w:autoSpaceDE w:val="0"/>
        <w:rPr>
          <w:rFonts w:ascii="Times New Roman" w:hAnsi="Times New Roman" w:cs="Times New Roman"/>
          <w:sz w:val="20"/>
          <w:szCs w:val="20"/>
          <w:lang w:val="en-US" w:eastAsia="ar-SA"/>
        </w:rPr>
      </w:pPr>
      <w:bookmarkStart w:id="156" w:name="_R2_has_representative_expression"/>
      <w:bookmarkStart w:id="157" w:name="_R2_has_representative"/>
      <w:bookmarkEnd w:id="156"/>
      <w:bookmarkEnd w:id="157"/>
      <w:r w:rsidRPr="000C3000">
        <w:rPr>
          <w:rFonts w:ascii="Times New Roman" w:hAnsi="Times New Roman" w:cs="Times New Roman"/>
          <w:sz w:val="20"/>
          <w:szCs w:val="20"/>
          <w:lang w:val="en-US" w:eastAsia="ar-SA"/>
        </w:rPr>
        <w:t>The properties are comprehensively declared in this section using the following format:</w:t>
      </w:r>
    </w:p>
    <w:p w14:paraId="358205D8"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Property names are presented as headings in bold face, preceded by unique property </w:t>
      </w:r>
      <w:proofErr w:type="gramStart"/>
      <w:r w:rsidRPr="000C3000">
        <w:rPr>
          <w:rFonts w:ascii="Times New Roman" w:eastAsia="Times New Roman" w:hAnsi="Times New Roman" w:cs="Times New Roman"/>
          <w:sz w:val="20"/>
          <w:szCs w:val="20"/>
          <w:lang w:val="en-US" w:eastAsia="ar-SA"/>
        </w:rPr>
        <w:t>identifiers;</w:t>
      </w:r>
      <w:proofErr w:type="gramEnd"/>
    </w:p>
    <w:p w14:paraId="5826F500"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The line “Domain:” declares the class for which the property is </w:t>
      </w:r>
      <w:proofErr w:type="gramStart"/>
      <w:r w:rsidRPr="000C3000">
        <w:rPr>
          <w:rFonts w:ascii="Times New Roman" w:eastAsia="Times New Roman" w:hAnsi="Times New Roman" w:cs="Times New Roman"/>
          <w:sz w:val="20"/>
          <w:szCs w:val="20"/>
          <w:lang w:val="en-US" w:eastAsia="ar-SA"/>
        </w:rPr>
        <w:t>defined;</w:t>
      </w:r>
      <w:proofErr w:type="gramEnd"/>
    </w:p>
    <w:p w14:paraId="6991F06B"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The line “Range:” declares the class to which the property points, or that provides the values for the </w:t>
      </w:r>
      <w:proofErr w:type="gramStart"/>
      <w:r w:rsidRPr="000C3000">
        <w:rPr>
          <w:rFonts w:ascii="Times New Roman" w:eastAsia="Times New Roman" w:hAnsi="Times New Roman" w:cs="Times New Roman"/>
          <w:sz w:val="20"/>
          <w:szCs w:val="20"/>
          <w:lang w:val="en-US" w:eastAsia="ar-SA"/>
        </w:rPr>
        <w:t>property;</w:t>
      </w:r>
      <w:proofErr w:type="gramEnd"/>
    </w:p>
    <w:p w14:paraId="1EC11689" w14:textId="77777777" w:rsidR="002823CF" w:rsidRPr="000C3000" w:rsidRDefault="002823CF" w:rsidP="00DD054E">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The line “</w:t>
      </w:r>
      <w:proofErr w:type="spellStart"/>
      <w:r w:rsidRPr="000C3000">
        <w:rPr>
          <w:rFonts w:ascii="Times New Roman" w:eastAsia="Times New Roman" w:hAnsi="Times New Roman" w:cs="Times New Roman"/>
          <w:sz w:val="20"/>
          <w:szCs w:val="20"/>
          <w:lang w:val="en-US" w:eastAsia="ar-SA"/>
        </w:rPr>
        <w:t>Subproperty</w:t>
      </w:r>
      <w:proofErr w:type="spellEnd"/>
      <w:r w:rsidRPr="000C3000">
        <w:rPr>
          <w:rFonts w:ascii="Times New Roman" w:eastAsia="Times New Roman" w:hAnsi="Times New Roman" w:cs="Times New Roman"/>
          <w:sz w:val="20"/>
          <w:szCs w:val="20"/>
          <w:lang w:val="en-US" w:eastAsia="ar-SA"/>
        </w:rPr>
        <w:t xml:space="preserve"> of:” is a cross-reference to any properties that this is a </w:t>
      </w:r>
      <w:proofErr w:type="spellStart"/>
      <w:r w:rsidRPr="000C3000">
        <w:rPr>
          <w:rFonts w:ascii="Times New Roman" w:eastAsia="Times New Roman" w:hAnsi="Times New Roman" w:cs="Times New Roman"/>
          <w:sz w:val="20"/>
          <w:szCs w:val="20"/>
          <w:lang w:val="en-US" w:eastAsia="ar-SA"/>
        </w:rPr>
        <w:t>subproperty</w:t>
      </w:r>
      <w:proofErr w:type="spellEnd"/>
      <w:r w:rsidRPr="000C3000">
        <w:rPr>
          <w:rFonts w:ascii="Times New Roman" w:eastAsia="Times New Roman" w:hAnsi="Times New Roman" w:cs="Times New Roman"/>
          <w:sz w:val="20"/>
          <w:szCs w:val="20"/>
          <w:lang w:val="en-US" w:eastAsia="ar-SA"/>
        </w:rPr>
        <w:t xml:space="preserve"> </w:t>
      </w:r>
      <w:proofErr w:type="gramStart"/>
      <w:r w:rsidRPr="000C3000">
        <w:rPr>
          <w:rFonts w:ascii="Times New Roman" w:eastAsia="Times New Roman" w:hAnsi="Times New Roman" w:cs="Times New Roman"/>
          <w:sz w:val="20"/>
          <w:szCs w:val="20"/>
          <w:lang w:val="en-US" w:eastAsia="ar-SA"/>
        </w:rPr>
        <w:t>of;</w:t>
      </w:r>
      <w:proofErr w:type="gramEnd"/>
    </w:p>
    <w:p w14:paraId="708A3B31"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The line “</w:t>
      </w:r>
      <w:proofErr w:type="spellStart"/>
      <w:r w:rsidRPr="000C3000">
        <w:rPr>
          <w:rFonts w:ascii="Times New Roman" w:eastAsia="Times New Roman" w:hAnsi="Times New Roman" w:cs="Times New Roman"/>
          <w:sz w:val="20"/>
          <w:szCs w:val="20"/>
          <w:lang w:val="en-US" w:eastAsia="ar-SA"/>
        </w:rPr>
        <w:t>Superproperty</w:t>
      </w:r>
      <w:proofErr w:type="spellEnd"/>
      <w:r w:rsidRPr="000C3000">
        <w:rPr>
          <w:rFonts w:ascii="Times New Roman" w:eastAsia="Times New Roman" w:hAnsi="Times New Roman" w:cs="Times New Roman"/>
          <w:sz w:val="20"/>
          <w:szCs w:val="20"/>
          <w:lang w:val="en-US" w:eastAsia="ar-SA"/>
        </w:rPr>
        <w:t xml:space="preserve"> of:” is a cross-reference to any </w:t>
      </w:r>
      <w:proofErr w:type="spellStart"/>
      <w:r w:rsidRPr="000C3000">
        <w:rPr>
          <w:rFonts w:ascii="Times New Roman" w:eastAsia="Times New Roman" w:hAnsi="Times New Roman" w:cs="Times New Roman"/>
          <w:sz w:val="20"/>
          <w:szCs w:val="20"/>
          <w:lang w:val="en-US" w:eastAsia="ar-SA"/>
        </w:rPr>
        <w:t>subproperties</w:t>
      </w:r>
      <w:proofErr w:type="spellEnd"/>
      <w:r w:rsidRPr="000C3000">
        <w:rPr>
          <w:rFonts w:ascii="Times New Roman" w:eastAsia="Times New Roman" w:hAnsi="Times New Roman" w:cs="Times New Roman"/>
          <w:sz w:val="20"/>
          <w:szCs w:val="20"/>
          <w:lang w:val="en-US" w:eastAsia="ar-SA"/>
        </w:rPr>
        <w:t xml:space="preserve"> the property may </w:t>
      </w:r>
      <w:proofErr w:type="gramStart"/>
      <w:r w:rsidRPr="000C3000">
        <w:rPr>
          <w:rFonts w:ascii="Times New Roman" w:eastAsia="Times New Roman" w:hAnsi="Times New Roman" w:cs="Times New Roman"/>
          <w:sz w:val="20"/>
          <w:szCs w:val="20"/>
          <w:lang w:val="en-US" w:eastAsia="ar-SA"/>
        </w:rPr>
        <w:t>have;</w:t>
      </w:r>
      <w:proofErr w:type="gramEnd"/>
    </w:p>
    <w:p w14:paraId="020DB433"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The line “Scope note:” contains the textual definition of the concept the property </w:t>
      </w:r>
      <w:proofErr w:type="gramStart"/>
      <w:r w:rsidRPr="000C3000">
        <w:rPr>
          <w:rFonts w:ascii="Times New Roman" w:eastAsia="Times New Roman" w:hAnsi="Times New Roman" w:cs="Times New Roman"/>
          <w:sz w:val="20"/>
          <w:szCs w:val="20"/>
          <w:lang w:val="en-US" w:eastAsia="ar-SA"/>
        </w:rPr>
        <w:t>represents;</w:t>
      </w:r>
      <w:proofErr w:type="gramEnd"/>
    </w:p>
    <w:p w14:paraId="62C6C37E" w14:textId="77777777" w:rsidR="002823CF" w:rsidRPr="000C3000" w:rsidRDefault="002823CF" w:rsidP="002823CF">
      <w:pPr>
        <w:widowControl w:val="0"/>
        <w:numPr>
          <w:ilvl w:val="0"/>
          <w:numId w:val="10"/>
        </w:numPr>
        <w:suppressAutoHyphens/>
        <w:autoSpaceDE w:val="0"/>
        <w:spacing w:after="0" w:line="240" w:lineRule="auto"/>
        <w:rPr>
          <w:rFonts w:ascii="Times New Roman" w:eastAsia="Times New Roman" w:hAnsi="Times New Roman" w:cs="Times New Roman"/>
          <w:sz w:val="20"/>
          <w:szCs w:val="20"/>
          <w:lang w:val="en-US" w:eastAsia="ar-SA"/>
        </w:rPr>
      </w:pPr>
      <w:r w:rsidRPr="000C3000">
        <w:rPr>
          <w:rFonts w:ascii="Times New Roman" w:eastAsia="Times New Roman" w:hAnsi="Times New Roman" w:cs="Times New Roman"/>
          <w:sz w:val="20"/>
          <w:szCs w:val="20"/>
          <w:lang w:val="en-US" w:eastAsia="ar-SA"/>
        </w:rPr>
        <w:t xml:space="preserve">The line “Examples:” contains a bulleted list of examples of instances of this property. </w:t>
      </w:r>
    </w:p>
    <w:p w14:paraId="7E46B71A" w14:textId="77777777" w:rsidR="002823CF" w:rsidRPr="000C3000" w:rsidRDefault="002823CF" w:rsidP="002823CF">
      <w:pPr>
        <w:widowControl w:val="0"/>
        <w:suppressAutoHyphens/>
        <w:autoSpaceDE w:val="0"/>
        <w:rPr>
          <w:rFonts w:ascii="Times New Roman" w:hAnsi="Times New Roman" w:cs="Times New Roman"/>
          <w:lang w:val="en-US" w:eastAsia="ar-SA"/>
        </w:rPr>
      </w:pPr>
    </w:p>
    <w:p w14:paraId="79EB5ABA" w14:textId="77777777" w:rsidR="002823CF" w:rsidRPr="000C3000" w:rsidRDefault="002823CF" w:rsidP="002823CF">
      <w:pPr>
        <w:pStyle w:val="Titolo1"/>
        <w:numPr>
          <w:ilvl w:val="1"/>
          <w:numId w:val="3"/>
        </w:numPr>
        <w:ind w:left="0" w:firstLine="0"/>
        <w:rPr>
          <w:rFonts w:ascii="Times New Roman" w:hAnsi="Times New Roman"/>
          <w:lang w:val="en-US" w:eastAsia="x-none"/>
        </w:rPr>
      </w:pPr>
      <w:bookmarkStart w:id="158" w:name="_Toc12370069"/>
      <w:r w:rsidRPr="000C3000">
        <w:rPr>
          <w:rFonts w:ascii="Times New Roman" w:hAnsi="Times New Roman"/>
          <w:lang w:val="en-US" w:eastAsia="x-none"/>
        </w:rPr>
        <w:t>Properties</w:t>
      </w:r>
      <w:bookmarkEnd w:id="158"/>
    </w:p>
    <w:p w14:paraId="5127EA52" w14:textId="2BCC313B" w:rsidR="005B217B" w:rsidRPr="00F61F1B" w:rsidRDefault="005B217B" w:rsidP="005B217B">
      <w:pPr>
        <w:pStyle w:val="Titolo3"/>
        <w:rPr>
          <w:b w:val="0"/>
          <w:bCs w:val="0"/>
          <w:highlight w:val="yellow"/>
        </w:rPr>
      </w:pPr>
      <w:bookmarkStart w:id="159" w:name="_J1_used_as"/>
      <w:bookmarkStart w:id="160" w:name="_Toc12370070"/>
      <w:bookmarkEnd w:id="159"/>
      <w:r w:rsidRPr="00F61F1B">
        <w:rPr>
          <w:highlight w:val="yellow"/>
        </w:rPr>
        <w:t xml:space="preserve">MV1 according to </w:t>
      </w:r>
    </w:p>
    <w:p w14:paraId="0355234F" w14:textId="558654C0" w:rsidR="005B217B" w:rsidRPr="00F61F1B" w:rsidRDefault="005B217B" w:rsidP="005B217B">
      <w:pPr>
        <w:widowControl w:val="0"/>
        <w:autoSpaceDE w:val="0"/>
        <w:autoSpaceDN w:val="0"/>
        <w:spacing w:after="0"/>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 xml:space="preserve">Domain: </w:t>
      </w:r>
      <w:r w:rsidRPr="00F61F1B">
        <w:rPr>
          <w:rFonts w:ascii="Times New Roman" w:hAnsi="Times New Roman" w:cs="Times New Roman"/>
          <w:sz w:val="20"/>
          <w:szCs w:val="20"/>
          <w:highlight w:val="yellow"/>
        </w:rPr>
        <w:tab/>
      </w:r>
      <w:r w:rsidRPr="00F61F1B">
        <w:rPr>
          <w:highlight w:val="yellow"/>
        </w:rPr>
        <w:t>I6 Belief Value</w:t>
      </w:r>
    </w:p>
    <w:p w14:paraId="7438472B" w14:textId="33B113D3" w:rsidR="005B217B" w:rsidRPr="00F61F1B" w:rsidRDefault="005B217B" w:rsidP="005B217B">
      <w:pPr>
        <w:widowControl w:val="0"/>
        <w:autoSpaceDE w:val="0"/>
        <w:autoSpaceDN w:val="0"/>
        <w:spacing w:after="0"/>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 xml:space="preserve">Range: </w:t>
      </w:r>
      <w:r w:rsidRPr="00F61F1B">
        <w:rPr>
          <w:rFonts w:ascii="Times New Roman" w:hAnsi="Times New Roman" w:cs="Times New Roman"/>
          <w:sz w:val="20"/>
          <w:szCs w:val="20"/>
          <w:highlight w:val="yellow"/>
        </w:rPr>
        <w:tab/>
      </w:r>
      <w:r w:rsidRPr="00F61F1B">
        <w:rPr>
          <w:rFonts w:ascii="Times New Roman" w:hAnsi="Times New Roman" w:cs="Times New Roman"/>
          <w:sz w:val="20"/>
          <w:szCs w:val="20"/>
          <w:highlight w:val="yellow"/>
        </w:rPr>
        <w:tab/>
      </w:r>
      <w:r w:rsidRPr="00F61F1B">
        <w:rPr>
          <w:highlight w:val="yellow"/>
        </w:rPr>
        <w:t>S4 Observation</w:t>
      </w:r>
    </w:p>
    <w:p w14:paraId="6D9711DE" w14:textId="77777777" w:rsidR="005B217B" w:rsidRPr="00F61F1B" w:rsidRDefault="005B217B" w:rsidP="005B217B">
      <w:pPr>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Quantification:</w:t>
      </w:r>
      <w:r w:rsidRPr="00F61F1B">
        <w:rPr>
          <w:rFonts w:ascii="Times New Roman" w:hAnsi="Times New Roman" w:cs="Times New Roman"/>
          <w:sz w:val="20"/>
          <w:szCs w:val="20"/>
          <w:highlight w:val="yellow"/>
        </w:rPr>
        <w:tab/>
        <w:t>one to many, necessary, dependent (</w:t>
      </w:r>
      <w:proofErr w:type="gramStart"/>
      <w:r w:rsidRPr="00F61F1B">
        <w:rPr>
          <w:rFonts w:ascii="Times New Roman" w:hAnsi="Times New Roman" w:cs="Times New Roman"/>
          <w:sz w:val="20"/>
          <w:szCs w:val="20"/>
          <w:highlight w:val="yellow"/>
        </w:rPr>
        <w:t>1,n</w:t>
      </w:r>
      <w:proofErr w:type="gramEnd"/>
      <w:r w:rsidRPr="00F61F1B">
        <w:rPr>
          <w:rFonts w:ascii="Times New Roman" w:hAnsi="Times New Roman" w:cs="Times New Roman"/>
          <w:sz w:val="20"/>
          <w:szCs w:val="20"/>
          <w:highlight w:val="yellow"/>
        </w:rPr>
        <w:t>:1,</w:t>
      </w:r>
      <w:ins w:id="161" w:author="Athina Kritsotaki" w:date="2019-10-16T11:12:00Z">
        <w:r w:rsidRPr="00F61F1B">
          <w:rPr>
            <w:rFonts w:ascii="Times New Roman" w:hAnsi="Times New Roman" w:cs="Times New Roman"/>
            <w:sz w:val="20"/>
            <w:szCs w:val="20"/>
            <w:highlight w:val="yellow"/>
          </w:rPr>
          <w:t>n</w:t>
        </w:r>
      </w:ins>
      <w:del w:id="162" w:author="Athina Kritsotaki" w:date="2019-10-16T11:12:00Z">
        <w:r w:rsidRPr="00F61F1B" w:rsidDel="00C844EC">
          <w:rPr>
            <w:rFonts w:ascii="Times New Roman" w:hAnsi="Times New Roman" w:cs="Times New Roman"/>
            <w:sz w:val="20"/>
            <w:szCs w:val="20"/>
            <w:highlight w:val="yellow"/>
          </w:rPr>
          <w:delText>1</w:delText>
        </w:r>
      </w:del>
      <w:r w:rsidRPr="00F61F1B">
        <w:rPr>
          <w:rFonts w:ascii="Times New Roman" w:hAnsi="Times New Roman" w:cs="Times New Roman"/>
          <w:sz w:val="20"/>
          <w:szCs w:val="20"/>
          <w:highlight w:val="yellow"/>
        </w:rPr>
        <w:t>)</w:t>
      </w:r>
    </w:p>
    <w:p w14:paraId="57955347" w14:textId="77777777" w:rsidR="005B217B" w:rsidRPr="00F61F1B" w:rsidRDefault="005B217B" w:rsidP="005B217B">
      <w:pPr>
        <w:widowControl w:val="0"/>
        <w:autoSpaceDE w:val="0"/>
        <w:autoSpaceDN w:val="0"/>
        <w:spacing w:after="0"/>
        <w:rPr>
          <w:rFonts w:ascii="Times New Roman" w:hAnsi="Times New Roman" w:cs="Times New Roman"/>
          <w:sz w:val="20"/>
          <w:szCs w:val="20"/>
          <w:highlight w:val="yellow"/>
        </w:rPr>
      </w:pPr>
    </w:p>
    <w:p w14:paraId="16A8BEB6" w14:textId="699564F0" w:rsidR="005B217B" w:rsidRPr="002913BF" w:rsidRDefault="005B217B" w:rsidP="005B217B">
      <w:pPr>
        <w:widowControl w:val="0"/>
        <w:autoSpaceDE w:val="0"/>
        <w:autoSpaceDN w:val="0"/>
        <w:spacing w:after="0"/>
        <w:ind w:left="1418" w:hanging="1418"/>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Scope note:</w:t>
      </w:r>
      <w:r w:rsidRPr="00F61F1B">
        <w:rPr>
          <w:rFonts w:ascii="Times New Roman" w:hAnsi="Times New Roman" w:cs="Times New Roman"/>
          <w:sz w:val="20"/>
          <w:szCs w:val="20"/>
          <w:highlight w:val="yellow"/>
        </w:rPr>
        <w:tab/>
        <w:t>This property associates an instance of I6 Belief Value with the instance of S4 Observation that gave rise to it.</w:t>
      </w:r>
      <w:r w:rsidR="002913BF" w:rsidRPr="002913BF">
        <w:t xml:space="preserve"> </w:t>
      </w:r>
      <w:r w:rsidR="002913BF" w:rsidRPr="002913BF">
        <w:rPr>
          <w:rFonts w:ascii="Times New Roman" w:hAnsi="Times New Roman" w:cs="Times New Roman"/>
          <w:sz w:val="20"/>
          <w:szCs w:val="20"/>
          <w:highlight w:val="yellow"/>
        </w:rPr>
        <w:t xml:space="preserve">In this context, the "I6 Belief Value" represents a specific belief or knowledge held by an individual or system, while the "S4 Observation" refers to the </w:t>
      </w:r>
      <w:proofErr w:type="gramStart"/>
      <w:r w:rsidR="002913BF" w:rsidRPr="002913BF">
        <w:rPr>
          <w:rFonts w:ascii="Times New Roman" w:hAnsi="Times New Roman" w:cs="Times New Roman"/>
          <w:sz w:val="20"/>
          <w:szCs w:val="20"/>
          <w:highlight w:val="yellow"/>
        </w:rPr>
        <w:t>particular observation</w:t>
      </w:r>
      <w:proofErr w:type="gramEnd"/>
      <w:r w:rsidR="002913BF" w:rsidRPr="002913BF">
        <w:rPr>
          <w:rFonts w:ascii="Times New Roman" w:hAnsi="Times New Roman" w:cs="Times New Roman"/>
          <w:sz w:val="20"/>
          <w:szCs w:val="20"/>
          <w:highlight w:val="yellow"/>
        </w:rPr>
        <w:t xml:space="preserve"> or piece of information that led to the formation or update of that belief.</w:t>
      </w:r>
      <w:r w:rsidR="00B5569D">
        <w:rPr>
          <w:rFonts w:ascii="Times New Roman" w:hAnsi="Times New Roman" w:cs="Times New Roman"/>
          <w:sz w:val="20"/>
          <w:szCs w:val="20"/>
          <w:highlight w:val="yellow"/>
        </w:rPr>
        <w:t xml:space="preserve"> </w:t>
      </w:r>
      <w:r w:rsidR="00B5569D" w:rsidRPr="00B5569D">
        <w:rPr>
          <w:rFonts w:ascii="Times New Roman" w:hAnsi="Times New Roman" w:cs="Times New Roman"/>
          <w:sz w:val="20"/>
          <w:szCs w:val="20"/>
          <w:highlight w:val="yellow"/>
        </w:rPr>
        <w:t>By establishing this connection, the property allows for the tracking and analysis of beliefs and their underlying observations, facilitating the understanding of how beliefs are formed or updated based on observed information.</w:t>
      </w:r>
    </w:p>
    <w:p w14:paraId="62A8FF84" w14:textId="77777777" w:rsidR="005B217B" w:rsidRPr="00F61F1B" w:rsidRDefault="005B217B" w:rsidP="005B217B">
      <w:pPr>
        <w:widowControl w:val="0"/>
        <w:autoSpaceDE w:val="0"/>
        <w:autoSpaceDN w:val="0"/>
        <w:spacing w:after="0" w:line="240" w:lineRule="auto"/>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Examples:</w:t>
      </w:r>
      <w:r w:rsidRPr="00F61F1B">
        <w:rPr>
          <w:rFonts w:ascii="Times New Roman" w:hAnsi="Times New Roman" w:cs="Times New Roman"/>
          <w:sz w:val="20"/>
          <w:szCs w:val="20"/>
          <w:highlight w:val="yellow"/>
        </w:rPr>
        <w:tab/>
      </w:r>
    </w:p>
    <w:p w14:paraId="085F5C06" w14:textId="664A8985" w:rsidR="005B217B" w:rsidRPr="00F61F1B" w:rsidRDefault="005B217B" w:rsidP="005B217B">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F61F1B">
        <w:rPr>
          <w:rFonts w:ascii="Times New Roman" w:hAnsi="Times New Roman" w:cs="Times New Roman"/>
          <w:highlight w:val="yellow"/>
        </w:rPr>
        <w:t>A previous scientist’s observation about a vase is False according to my observation of the vase.</w:t>
      </w:r>
    </w:p>
    <w:p w14:paraId="69E67187" w14:textId="5860C6A7" w:rsidR="005B217B" w:rsidRPr="00F61F1B" w:rsidRDefault="005B217B" w:rsidP="005B217B">
      <w:pPr>
        <w:pStyle w:val="Titolo3"/>
        <w:rPr>
          <w:b w:val="0"/>
          <w:bCs w:val="0"/>
          <w:highlight w:val="yellow"/>
        </w:rPr>
      </w:pPr>
      <w:r w:rsidRPr="00F61F1B">
        <w:rPr>
          <w:highlight w:val="yellow"/>
        </w:rPr>
        <w:t xml:space="preserve">MV2 has </w:t>
      </w:r>
      <w:proofErr w:type="gramStart"/>
      <w:r w:rsidRPr="00F61F1B">
        <w:rPr>
          <w:highlight w:val="yellow"/>
        </w:rPr>
        <w:t>contributor</w:t>
      </w:r>
      <w:proofErr w:type="gramEnd"/>
      <w:r w:rsidRPr="00F61F1B">
        <w:rPr>
          <w:highlight w:val="yellow"/>
        </w:rPr>
        <w:t xml:space="preserve"> </w:t>
      </w:r>
    </w:p>
    <w:p w14:paraId="489E2B8C" w14:textId="0414B890" w:rsidR="005B217B" w:rsidRPr="00CF5794" w:rsidRDefault="005B217B" w:rsidP="005B217B">
      <w:pPr>
        <w:widowControl w:val="0"/>
        <w:autoSpaceDE w:val="0"/>
        <w:autoSpaceDN w:val="0"/>
        <w:spacing w:after="0"/>
        <w:rPr>
          <w:rFonts w:ascii="Times New Roman" w:hAnsi="Times New Roman" w:cs="Times New Roman"/>
          <w:sz w:val="20"/>
          <w:szCs w:val="20"/>
          <w:highlight w:val="yellow"/>
        </w:rPr>
      </w:pPr>
      <w:r w:rsidRPr="00CF5794">
        <w:rPr>
          <w:rFonts w:ascii="Times New Roman" w:hAnsi="Times New Roman" w:cs="Times New Roman"/>
          <w:sz w:val="20"/>
          <w:szCs w:val="20"/>
          <w:highlight w:val="yellow"/>
        </w:rPr>
        <w:t xml:space="preserve">Domain: </w:t>
      </w:r>
      <w:r w:rsidRPr="00CF5794">
        <w:rPr>
          <w:rFonts w:ascii="Times New Roman" w:hAnsi="Times New Roman" w:cs="Times New Roman"/>
          <w:sz w:val="20"/>
          <w:szCs w:val="20"/>
          <w:highlight w:val="yellow"/>
        </w:rPr>
        <w:tab/>
      </w:r>
      <w:r w:rsidRPr="00CF5794">
        <w:rPr>
          <w:highlight w:val="yellow"/>
        </w:rPr>
        <w:t>E73 Information Object</w:t>
      </w:r>
    </w:p>
    <w:p w14:paraId="76F97C16" w14:textId="2D9ACC30" w:rsidR="005B217B" w:rsidRPr="00CF5794" w:rsidRDefault="005B217B" w:rsidP="005B217B">
      <w:pPr>
        <w:widowControl w:val="0"/>
        <w:autoSpaceDE w:val="0"/>
        <w:autoSpaceDN w:val="0"/>
        <w:spacing w:after="0"/>
        <w:rPr>
          <w:rFonts w:ascii="Times New Roman" w:hAnsi="Times New Roman" w:cs="Times New Roman"/>
          <w:sz w:val="20"/>
          <w:szCs w:val="20"/>
          <w:highlight w:val="yellow"/>
        </w:rPr>
      </w:pPr>
      <w:r w:rsidRPr="00CF5794">
        <w:rPr>
          <w:rFonts w:ascii="Times New Roman" w:hAnsi="Times New Roman" w:cs="Times New Roman"/>
          <w:sz w:val="20"/>
          <w:szCs w:val="20"/>
          <w:highlight w:val="yellow"/>
        </w:rPr>
        <w:t xml:space="preserve">Range: </w:t>
      </w:r>
      <w:r w:rsidRPr="00CF5794">
        <w:rPr>
          <w:rFonts w:ascii="Times New Roman" w:hAnsi="Times New Roman" w:cs="Times New Roman"/>
          <w:sz w:val="20"/>
          <w:szCs w:val="20"/>
          <w:highlight w:val="yellow"/>
        </w:rPr>
        <w:tab/>
      </w:r>
      <w:r w:rsidRPr="00CF5794">
        <w:rPr>
          <w:rFonts w:ascii="Times New Roman" w:hAnsi="Times New Roman" w:cs="Times New Roman"/>
          <w:sz w:val="20"/>
          <w:szCs w:val="20"/>
          <w:highlight w:val="yellow"/>
        </w:rPr>
        <w:tab/>
      </w:r>
      <w:r w:rsidRPr="00CF5794">
        <w:rPr>
          <w:highlight w:val="yellow"/>
        </w:rPr>
        <w:t>E39 Actor</w:t>
      </w:r>
    </w:p>
    <w:p w14:paraId="5C1A5D37" w14:textId="77777777" w:rsidR="005B217B" w:rsidRPr="00F61F1B" w:rsidRDefault="005B217B" w:rsidP="005B217B">
      <w:pPr>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Quantification:</w:t>
      </w:r>
      <w:r w:rsidRPr="00F61F1B">
        <w:rPr>
          <w:rFonts w:ascii="Times New Roman" w:hAnsi="Times New Roman" w:cs="Times New Roman"/>
          <w:sz w:val="20"/>
          <w:szCs w:val="20"/>
          <w:highlight w:val="yellow"/>
        </w:rPr>
        <w:tab/>
        <w:t>one to many, necessary, dependent (</w:t>
      </w:r>
      <w:proofErr w:type="gramStart"/>
      <w:r w:rsidRPr="00F61F1B">
        <w:rPr>
          <w:rFonts w:ascii="Times New Roman" w:hAnsi="Times New Roman" w:cs="Times New Roman"/>
          <w:sz w:val="20"/>
          <w:szCs w:val="20"/>
          <w:highlight w:val="yellow"/>
        </w:rPr>
        <w:t>1,n</w:t>
      </w:r>
      <w:proofErr w:type="gramEnd"/>
      <w:r w:rsidRPr="00F61F1B">
        <w:rPr>
          <w:rFonts w:ascii="Times New Roman" w:hAnsi="Times New Roman" w:cs="Times New Roman"/>
          <w:sz w:val="20"/>
          <w:szCs w:val="20"/>
          <w:highlight w:val="yellow"/>
        </w:rPr>
        <w:t>:1,</w:t>
      </w:r>
      <w:ins w:id="163" w:author="Athina Kritsotaki" w:date="2019-10-16T11:12:00Z">
        <w:r w:rsidRPr="00F61F1B">
          <w:rPr>
            <w:rFonts w:ascii="Times New Roman" w:hAnsi="Times New Roman" w:cs="Times New Roman"/>
            <w:sz w:val="20"/>
            <w:szCs w:val="20"/>
            <w:highlight w:val="yellow"/>
          </w:rPr>
          <w:t>n</w:t>
        </w:r>
      </w:ins>
      <w:del w:id="164" w:author="Athina Kritsotaki" w:date="2019-10-16T11:12:00Z">
        <w:r w:rsidRPr="00F61F1B" w:rsidDel="00C844EC">
          <w:rPr>
            <w:rFonts w:ascii="Times New Roman" w:hAnsi="Times New Roman" w:cs="Times New Roman"/>
            <w:sz w:val="20"/>
            <w:szCs w:val="20"/>
            <w:highlight w:val="yellow"/>
          </w:rPr>
          <w:delText>1</w:delText>
        </w:r>
      </w:del>
      <w:r w:rsidRPr="00F61F1B">
        <w:rPr>
          <w:rFonts w:ascii="Times New Roman" w:hAnsi="Times New Roman" w:cs="Times New Roman"/>
          <w:sz w:val="20"/>
          <w:szCs w:val="20"/>
          <w:highlight w:val="yellow"/>
        </w:rPr>
        <w:t>)</w:t>
      </w:r>
    </w:p>
    <w:p w14:paraId="7A76DF51" w14:textId="77777777" w:rsidR="005B217B" w:rsidRPr="00F61F1B" w:rsidRDefault="005B217B" w:rsidP="005B217B">
      <w:pPr>
        <w:widowControl w:val="0"/>
        <w:autoSpaceDE w:val="0"/>
        <w:autoSpaceDN w:val="0"/>
        <w:spacing w:after="0"/>
        <w:rPr>
          <w:rFonts w:ascii="Times New Roman" w:hAnsi="Times New Roman" w:cs="Times New Roman"/>
          <w:sz w:val="20"/>
          <w:szCs w:val="20"/>
          <w:highlight w:val="yellow"/>
        </w:rPr>
      </w:pPr>
    </w:p>
    <w:p w14:paraId="3D622C8C" w14:textId="201A1669" w:rsidR="005B217B" w:rsidRPr="00F61F1B" w:rsidRDefault="005B217B" w:rsidP="005B217B">
      <w:pPr>
        <w:widowControl w:val="0"/>
        <w:autoSpaceDE w:val="0"/>
        <w:autoSpaceDN w:val="0"/>
        <w:spacing w:after="0"/>
        <w:ind w:left="1418" w:hanging="1418"/>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Scope note:</w:t>
      </w:r>
      <w:r w:rsidRPr="00F61F1B">
        <w:rPr>
          <w:rFonts w:ascii="Times New Roman" w:hAnsi="Times New Roman" w:cs="Times New Roman"/>
          <w:sz w:val="20"/>
          <w:szCs w:val="20"/>
          <w:highlight w:val="yellow"/>
        </w:rPr>
        <w:tab/>
        <w:t>This property associates an instance of E73 Information Object with the instance of E39 Actor that gave rise to it.</w:t>
      </w:r>
    </w:p>
    <w:p w14:paraId="7A53D617" w14:textId="77777777" w:rsidR="005B217B" w:rsidRPr="00F61F1B" w:rsidRDefault="005B217B" w:rsidP="005B217B">
      <w:pPr>
        <w:widowControl w:val="0"/>
        <w:autoSpaceDE w:val="0"/>
        <w:autoSpaceDN w:val="0"/>
        <w:spacing w:after="0" w:line="240" w:lineRule="auto"/>
        <w:rPr>
          <w:rFonts w:ascii="Times New Roman" w:hAnsi="Times New Roman" w:cs="Times New Roman"/>
          <w:sz w:val="20"/>
          <w:szCs w:val="20"/>
          <w:highlight w:val="yellow"/>
        </w:rPr>
      </w:pPr>
      <w:r w:rsidRPr="00F61F1B">
        <w:rPr>
          <w:rFonts w:ascii="Times New Roman" w:hAnsi="Times New Roman" w:cs="Times New Roman"/>
          <w:sz w:val="20"/>
          <w:szCs w:val="20"/>
          <w:highlight w:val="yellow"/>
        </w:rPr>
        <w:t>Examples:</w:t>
      </w:r>
      <w:r w:rsidRPr="00F61F1B">
        <w:rPr>
          <w:rFonts w:ascii="Times New Roman" w:hAnsi="Times New Roman" w:cs="Times New Roman"/>
          <w:sz w:val="20"/>
          <w:szCs w:val="20"/>
          <w:highlight w:val="yellow"/>
        </w:rPr>
        <w:tab/>
      </w:r>
    </w:p>
    <w:p w14:paraId="7D492B62" w14:textId="02C88F67" w:rsidR="005B217B" w:rsidRPr="00F61F1B" w:rsidRDefault="005B217B" w:rsidP="005B217B">
      <w:pPr>
        <w:pStyle w:val="Paragrafoelenco"/>
        <w:widowControl w:val="0"/>
        <w:numPr>
          <w:ilvl w:val="0"/>
          <w:numId w:val="60"/>
        </w:numPr>
        <w:autoSpaceDE w:val="0"/>
        <w:autoSpaceDN w:val="0"/>
        <w:spacing w:after="120" w:line="300" w:lineRule="atLeast"/>
        <w:rPr>
          <w:rFonts w:ascii="Times New Roman" w:hAnsi="Times New Roman" w:cs="Times New Roman"/>
          <w:highlight w:val="yellow"/>
        </w:rPr>
      </w:pPr>
      <w:r w:rsidRPr="00F61F1B">
        <w:rPr>
          <w:rFonts w:ascii="Times New Roman" w:hAnsi="Times New Roman" w:cs="Times New Roman"/>
          <w:highlight w:val="yellow"/>
        </w:rPr>
        <w:t>The writing of the record about Vervain in the Sloane Collections has contributor Unknown Person.</w:t>
      </w:r>
    </w:p>
    <w:p w14:paraId="5C59C0CC" w14:textId="77777777" w:rsidR="005B217B" w:rsidRPr="00B7542A" w:rsidRDefault="005B217B" w:rsidP="005B217B">
      <w:pPr>
        <w:spacing w:after="0"/>
        <w:rPr>
          <w:rFonts w:ascii="Times New Roman" w:eastAsia="Times New Roman" w:hAnsi="Times New Roman" w:cs="Times New Roman"/>
          <w:b/>
          <w:bCs/>
          <w:sz w:val="20"/>
          <w:szCs w:val="20"/>
          <w:lang w:val="es-ES_tradnl" w:eastAsia="fr-FR"/>
        </w:rPr>
      </w:pPr>
    </w:p>
    <w:p w14:paraId="43AC91B9" w14:textId="77777777" w:rsidR="005B217B" w:rsidRPr="005B217B" w:rsidRDefault="005B217B" w:rsidP="002E71F1">
      <w:pPr>
        <w:pStyle w:val="Titolo3"/>
      </w:pPr>
    </w:p>
    <w:p w14:paraId="55047C31" w14:textId="0A1E338E" w:rsidR="00443E4F" w:rsidRPr="000C3000" w:rsidRDefault="00443E4F" w:rsidP="002E71F1">
      <w:pPr>
        <w:pStyle w:val="Titolo3"/>
        <w:rPr>
          <w:lang w:val="en-US"/>
        </w:rPr>
      </w:pPr>
      <w:r w:rsidRPr="000C3000">
        <w:rPr>
          <w:lang w:val="en-US"/>
        </w:rPr>
        <w:t>J1 used as premise (was premise for)</w:t>
      </w:r>
      <w:bookmarkEnd w:id="160"/>
      <w:r w:rsidRPr="000C3000">
        <w:rPr>
          <w:lang w:val="en-US"/>
        </w:rPr>
        <w:t xml:space="preserve"> </w:t>
      </w:r>
    </w:p>
    <w:p w14:paraId="281D4FED" w14:textId="77777777" w:rsidR="00443E4F" w:rsidRPr="000C3000" w:rsidRDefault="00443E4F" w:rsidP="00443E4F">
      <w:pPr>
        <w:widowControl w:val="0"/>
        <w:autoSpaceDE w:val="0"/>
        <w:autoSpaceDN w:val="0"/>
        <w:rPr>
          <w:rFonts w:ascii="Times New Roman" w:hAnsi="Times New Roman" w:cs="Times New Roman"/>
          <w:sz w:val="20"/>
          <w:szCs w:val="20"/>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I5_Inference_Making" w:history="1">
        <w:r w:rsidRPr="000C3000">
          <w:rPr>
            <w:rStyle w:val="Collegamentoipertestuale"/>
            <w:rFonts w:ascii="Times New Roman" w:hAnsi="Times New Roman" w:cs="Times New Roman"/>
            <w:sz w:val="20"/>
            <w:szCs w:val="20"/>
          </w:rPr>
          <w:t xml:space="preserve">I5 </w:t>
        </w:r>
      </w:hyperlink>
      <w:r w:rsidRPr="000C3000">
        <w:rPr>
          <w:rFonts w:ascii="Times New Roman" w:hAnsi="Times New Roman" w:cs="Times New Roman"/>
          <w:sz w:val="20"/>
          <w:szCs w:val="20"/>
        </w:rPr>
        <w:t>Inference Making</w:t>
      </w:r>
    </w:p>
    <w:p w14:paraId="078FEEB3" w14:textId="5A6EDA3D" w:rsidR="00443E4F" w:rsidRPr="000C3000" w:rsidRDefault="00443E4F" w:rsidP="00443E4F">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r:id="rId18" w:anchor="_S2_Sample_Taking" w:history="1">
        <w:r w:rsidR="006C6AD3" w:rsidRPr="00B7542A">
          <w:rPr>
            <w:rStyle w:val="Collegamentoipertestuale"/>
            <w:rFonts w:ascii="Times New Roman" w:hAnsi="Times New Roman" w:cs="Times New Roman"/>
            <w:sz w:val="20"/>
            <w:szCs w:val="20"/>
          </w:rPr>
          <w:t xml:space="preserve">I8 </w:t>
        </w:r>
      </w:hyperlink>
      <w:r w:rsidR="006C6AD3" w:rsidRPr="00B7542A">
        <w:rPr>
          <w:rFonts w:ascii="Times New Roman" w:hAnsi="Times New Roman" w:cs="Times New Roman"/>
          <w:sz w:val="20"/>
          <w:szCs w:val="20"/>
        </w:rPr>
        <w:t>Conviction</w:t>
      </w:r>
      <w:r w:rsidR="006C6AD3" w:rsidDel="006C6AD3">
        <w:rPr>
          <w:rStyle w:val="TestofumettoCarattere"/>
          <w:rFonts w:ascii="Times New Roman" w:eastAsiaTheme="minorHAnsi" w:hAnsi="Times New Roman"/>
          <w:sz w:val="20"/>
          <w:szCs w:val="20"/>
        </w:rPr>
        <w:t xml:space="preserve"> </w:t>
      </w:r>
    </w:p>
    <w:p w14:paraId="37C4F3F6" w14:textId="77777777" w:rsidR="00443E4F" w:rsidRPr="000C3000" w:rsidRDefault="00443E4F" w:rsidP="00443E4F">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lang w:val="en-US"/>
        </w:rPr>
        <w:t>Subproperty</w:t>
      </w:r>
      <w:proofErr w:type="spellEnd"/>
      <w:r w:rsidRPr="000C3000">
        <w:rPr>
          <w:rFonts w:ascii="Times New Roman" w:hAnsi="Times New Roman" w:cs="Times New Roman"/>
          <w:sz w:val="20"/>
          <w:szCs w:val="20"/>
          <w:lang w:val="en-US"/>
        </w:rPr>
        <w:t xml:space="preserve"> of: </w:t>
      </w:r>
      <w:hyperlink w:anchor="_P17_was_motivated" w:history="1">
        <w:r w:rsidR="004B3CC9" w:rsidRPr="000C3000">
          <w:rPr>
            <w:rStyle w:val="Collegamentoipertestuale"/>
            <w:rFonts w:ascii="Times New Roman" w:hAnsi="Times New Roman" w:cs="Times New Roman"/>
            <w:sz w:val="20"/>
            <w:szCs w:val="20"/>
          </w:rPr>
          <w:t>P1</w:t>
        </w:r>
        <w:r w:rsidR="00B37D4A" w:rsidRPr="000C3000">
          <w:rPr>
            <w:rStyle w:val="Collegamentoipertestuale"/>
            <w:rFonts w:ascii="Times New Roman" w:hAnsi="Times New Roman" w:cs="Times New Roman"/>
            <w:sz w:val="20"/>
            <w:szCs w:val="20"/>
          </w:rPr>
          <w:t xml:space="preserve">7 </w:t>
        </w:r>
      </w:hyperlink>
      <w:r w:rsidR="00B37D4A" w:rsidRPr="000C3000">
        <w:rPr>
          <w:rFonts w:ascii="Times New Roman" w:hAnsi="Times New Roman" w:cs="Times New Roman"/>
          <w:sz w:val="20"/>
          <w:szCs w:val="20"/>
        </w:rPr>
        <w:t>was motivated by (motivated)</w:t>
      </w:r>
    </w:p>
    <w:p w14:paraId="19D00148" w14:textId="77777777" w:rsidR="00443E4F" w:rsidRDefault="00443E4F" w:rsidP="00443E4F">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5BCDE39F" w14:textId="54C6FD6E" w:rsidR="000C3000" w:rsidRDefault="000C3000" w:rsidP="000C3000">
      <w:pPr>
        <w:spacing w:after="0"/>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165"/>
      <w:r>
        <w:rPr>
          <w:rFonts w:ascii="Times New Roman" w:hAnsi="Times New Roman" w:cs="Times New Roman"/>
          <w:sz w:val="20"/>
          <w:szCs w:val="20"/>
        </w:rPr>
        <w:t>many to many, necessary (</w:t>
      </w:r>
      <w:proofErr w:type="gramStart"/>
      <w:r>
        <w:rPr>
          <w:rFonts w:ascii="Times New Roman" w:hAnsi="Times New Roman" w:cs="Times New Roman"/>
          <w:sz w:val="20"/>
          <w:szCs w:val="20"/>
        </w:rPr>
        <w:t>1,n</w:t>
      </w:r>
      <w:proofErr w:type="gramEnd"/>
      <w:r>
        <w:rPr>
          <w:rFonts w:ascii="Times New Roman" w:hAnsi="Times New Roman" w:cs="Times New Roman"/>
          <w:sz w:val="20"/>
          <w:szCs w:val="20"/>
        </w:rPr>
        <w:t>:0,n)</w:t>
      </w:r>
      <w:commentRangeEnd w:id="165"/>
      <w:del w:id="166" w:author="Athina Kritsotaki" w:date="2019-10-16T11:17:00Z">
        <w:r w:rsidDel="002C657D">
          <w:rPr>
            <w:rStyle w:val="Rimandocommento"/>
            <w:rFonts w:ascii="Arial" w:eastAsia="Times New Roman" w:hAnsi="Arial" w:cs="Times New Roman"/>
            <w:lang w:val="el-GR" w:eastAsia="el-GR"/>
          </w:rPr>
          <w:commentReference w:id="165"/>
        </w:r>
      </w:del>
    </w:p>
    <w:p w14:paraId="04A23B02" w14:textId="77777777" w:rsidR="000C3000" w:rsidRPr="000C3000" w:rsidRDefault="000C3000" w:rsidP="00443E4F">
      <w:pPr>
        <w:widowControl w:val="0"/>
        <w:autoSpaceDE w:val="0"/>
        <w:autoSpaceDN w:val="0"/>
        <w:rPr>
          <w:rFonts w:ascii="Times New Roman" w:hAnsi="Times New Roman" w:cs="Times New Roman"/>
          <w:sz w:val="20"/>
          <w:szCs w:val="20"/>
        </w:rPr>
      </w:pPr>
    </w:p>
    <w:p w14:paraId="5EBE72F2" w14:textId="69B742A7" w:rsidR="00443E4F" w:rsidRPr="000C3000" w:rsidRDefault="00443E4F" w:rsidP="00443E4F">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r>
      <w:r w:rsidR="006C6AD3" w:rsidRPr="00B7542A">
        <w:rPr>
          <w:rFonts w:ascii="Times New Roman" w:hAnsi="Times New Roman" w:cs="Times New Roman"/>
          <w:sz w:val="20"/>
          <w:szCs w:val="20"/>
        </w:rPr>
        <w:t xml:space="preserve">This property associates an instance of I8 Conviction with the instance of I5 Inference Making that used it as a </w:t>
      </w:r>
      <w:proofErr w:type="gramStart"/>
      <w:r w:rsidR="006C6AD3" w:rsidRPr="00B7542A">
        <w:rPr>
          <w:rFonts w:ascii="Times New Roman" w:hAnsi="Times New Roman" w:cs="Times New Roman"/>
          <w:sz w:val="20"/>
          <w:szCs w:val="20"/>
        </w:rPr>
        <w:t>premise.</w:t>
      </w:r>
      <w:r w:rsidRPr="000C3000">
        <w:rPr>
          <w:rFonts w:ascii="Times New Roman" w:hAnsi="Times New Roman" w:cs="Times New Roman"/>
          <w:sz w:val="20"/>
          <w:szCs w:val="20"/>
          <w:lang w:val="en-US"/>
        </w:rPr>
        <w:t>.</w:t>
      </w:r>
      <w:proofErr w:type="gramEnd"/>
    </w:p>
    <w:p w14:paraId="4B4CA919" w14:textId="77777777" w:rsidR="002A668A" w:rsidRPr="000C3000" w:rsidRDefault="004948BD"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56FFEF3C"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classification and dating of this bowl (I5) used as premise my belief that </w:t>
      </w:r>
      <w:proofErr w:type="spellStart"/>
      <w:r w:rsidRPr="000C3000">
        <w:rPr>
          <w:rFonts w:ascii="Times New Roman" w:hAnsi="Times New Roman" w:cs="Times New Roman"/>
          <w:lang w:val="en-US"/>
        </w:rPr>
        <w:t>Dragendorff</w:t>
      </w:r>
      <w:proofErr w:type="spellEnd"/>
      <w:r w:rsidR="002A668A" w:rsidRPr="000C3000">
        <w:rPr>
          <w:rFonts w:ascii="Times New Roman" w:hAnsi="Times New Roman" w:cs="Times New Roman"/>
          <w:lang w:val="en-US"/>
        </w:rPr>
        <w:t xml:space="preserve"> type 29 </w:t>
      </w:r>
      <w:r w:rsidRPr="000C3000">
        <w:rPr>
          <w:rFonts w:ascii="Times New Roman" w:hAnsi="Times New Roman" w:cs="Times New Roman"/>
          <w:lang w:val="en-US"/>
        </w:rPr>
        <w:t>bowls are from the 1st Century AD (I2)</w:t>
      </w:r>
    </w:p>
    <w:p w14:paraId="3848748A" w14:textId="158A03E6" w:rsidR="006C6AD3" w:rsidRDefault="007220E5" w:rsidP="002E71F1">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My classification and dating of this bowl (I5) used as premise my belief in the observations of this bowl (I2)</w:t>
      </w:r>
    </w:p>
    <w:p w14:paraId="0F6EB765" w14:textId="77777777" w:rsidR="006C6AD3" w:rsidRPr="002E71F1" w:rsidRDefault="006C6AD3" w:rsidP="002E71F1">
      <w:pPr>
        <w:pStyle w:val="Paragrafoelenco"/>
        <w:widowControl w:val="0"/>
        <w:numPr>
          <w:ilvl w:val="0"/>
          <w:numId w:val="60"/>
        </w:numPr>
        <w:autoSpaceDE w:val="0"/>
        <w:autoSpaceDN w:val="0"/>
        <w:rPr>
          <w:rFonts w:ascii="Times New Roman" w:hAnsi="Times New Roman" w:cs="Times New Roman"/>
          <w:lang w:val="en-US"/>
        </w:rPr>
      </w:pPr>
    </w:p>
    <w:p w14:paraId="0CAB9764" w14:textId="77777777" w:rsidR="006C6AD3" w:rsidRPr="002E71F1" w:rsidRDefault="006C6AD3" w:rsidP="002E71F1">
      <w:pPr>
        <w:pStyle w:val="Paragrafoelenco"/>
        <w:widowControl w:val="0"/>
        <w:numPr>
          <w:ilvl w:val="0"/>
          <w:numId w:val="60"/>
        </w:numPr>
        <w:autoSpaceDE w:val="0"/>
        <w:autoSpaceDN w:val="0"/>
        <w:rPr>
          <w:rFonts w:ascii="Times New Roman" w:hAnsi="Times New Roman" w:cs="Times New Roman"/>
          <w:lang w:val="en-US"/>
        </w:rPr>
      </w:pPr>
    </w:p>
    <w:p w14:paraId="6B72FA0E" w14:textId="77777777" w:rsidR="006C6AD3" w:rsidRPr="006C6AD3" w:rsidRDefault="006C6AD3" w:rsidP="006C6AD3">
      <w:pPr>
        <w:widowControl w:val="0"/>
        <w:autoSpaceDE w:val="0"/>
        <w:autoSpaceDN w:val="0"/>
        <w:rPr>
          <w:rFonts w:ascii="Times New Roman" w:hAnsi="Times New Roman" w:cs="Times New Roman"/>
          <w:lang w:val="en-US"/>
        </w:rPr>
      </w:pPr>
      <w:r w:rsidRPr="006C6AD3">
        <w:rPr>
          <w:rFonts w:ascii="Times New Roman" w:hAnsi="Times New Roman" w:cs="Times New Roman"/>
          <w:lang w:val="en-US"/>
        </w:rPr>
        <w:t>In First Order Logic:</w:t>
      </w:r>
    </w:p>
    <w:p w14:paraId="34EFE465" w14:textId="77777777" w:rsidR="006C6AD3" w:rsidRPr="00CF5794" w:rsidRDefault="006C6AD3" w:rsidP="006C6AD3">
      <w:pPr>
        <w:widowControl w:val="0"/>
        <w:autoSpaceDE w:val="0"/>
        <w:autoSpaceDN w:val="0"/>
        <w:rPr>
          <w:rFonts w:ascii="Times New Roman" w:hAnsi="Times New Roman" w:cs="Times New Roman"/>
          <w:lang w:val="fr-FR"/>
        </w:rPr>
      </w:pPr>
      <w:r w:rsidRPr="006C6AD3">
        <w:rPr>
          <w:rFonts w:ascii="Times New Roman" w:hAnsi="Times New Roman" w:cs="Times New Roman"/>
          <w:lang w:val="en-US"/>
        </w:rPr>
        <w:tab/>
      </w:r>
      <w:r w:rsidRPr="006C6AD3">
        <w:rPr>
          <w:rFonts w:ascii="Times New Roman" w:hAnsi="Times New Roman" w:cs="Times New Roman"/>
          <w:lang w:val="en-US"/>
        </w:rPr>
        <w:tab/>
      </w:r>
      <w:r w:rsidRPr="00CF5794">
        <w:rPr>
          <w:rFonts w:ascii="Times New Roman" w:hAnsi="Times New Roman" w:cs="Times New Roman"/>
          <w:lang w:val="fr-FR"/>
        </w:rPr>
        <w:t>J1(</w:t>
      </w:r>
      <w:proofErr w:type="spellStart"/>
      <w:proofErr w:type="gramStart"/>
      <w:r w:rsidRPr="00CF5794">
        <w:rPr>
          <w:rFonts w:ascii="Times New Roman" w:hAnsi="Times New Roman" w:cs="Times New Roman"/>
          <w:lang w:val="fr-FR"/>
        </w:rPr>
        <w:t>x,y</w:t>
      </w:r>
      <w:proofErr w:type="spellEnd"/>
      <w:proofErr w:type="gramEnd"/>
      <w:r w:rsidRPr="00CF5794">
        <w:rPr>
          <w:rFonts w:ascii="Times New Roman" w:hAnsi="Times New Roman" w:cs="Times New Roman"/>
          <w:lang w:val="fr-FR"/>
        </w:rPr>
        <w:t xml:space="preserve">) </w:t>
      </w:r>
      <w:r w:rsidRPr="00CF5794">
        <w:rPr>
          <w:rFonts w:ascii="Cambria Math" w:hAnsi="Cambria Math" w:cs="Cambria Math"/>
          <w:lang w:val="fr-FR"/>
        </w:rPr>
        <w:t>⊃</w:t>
      </w:r>
      <w:r w:rsidRPr="00CF5794">
        <w:rPr>
          <w:rFonts w:ascii="Times New Roman" w:hAnsi="Times New Roman" w:cs="Times New Roman"/>
          <w:lang w:val="fr-FR"/>
        </w:rPr>
        <w:t xml:space="preserve"> I5(x)</w:t>
      </w:r>
    </w:p>
    <w:p w14:paraId="5B34594D" w14:textId="36850178" w:rsidR="001218EA" w:rsidRPr="00D033EC" w:rsidRDefault="006C6AD3" w:rsidP="006C6AD3">
      <w:pPr>
        <w:widowControl w:val="0"/>
        <w:autoSpaceDE w:val="0"/>
        <w:autoSpaceDN w:val="0"/>
        <w:rPr>
          <w:rFonts w:ascii="Times New Roman" w:hAnsi="Times New Roman" w:cs="Times New Roman"/>
          <w:lang w:val="fr-FR"/>
          <w:rPrChange w:id="167" w:author="Anna Sofia Lippolis - annasofia.lippolis@studio.unibo.it" w:date="2023-06-20T08:57:00Z">
            <w:rPr>
              <w:rFonts w:ascii="Times New Roman" w:hAnsi="Times New Roman" w:cs="Times New Roman"/>
              <w:lang w:val="en-US"/>
            </w:rPr>
          </w:rPrChange>
        </w:rPr>
      </w:pPr>
      <w:r w:rsidRPr="00CF5794">
        <w:rPr>
          <w:rFonts w:ascii="Times New Roman" w:hAnsi="Times New Roman" w:cs="Times New Roman"/>
          <w:lang w:val="fr-FR"/>
        </w:rPr>
        <w:tab/>
      </w:r>
      <w:r w:rsidRPr="00CF5794">
        <w:rPr>
          <w:rFonts w:ascii="Times New Roman" w:hAnsi="Times New Roman" w:cs="Times New Roman"/>
          <w:lang w:val="fr-FR"/>
        </w:rPr>
        <w:tab/>
      </w:r>
      <w:r w:rsidRPr="00D033EC">
        <w:rPr>
          <w:rFonts w:ascii="Times New Roman" w:hAnsi="Times New Roman" w:cs="Times New Roman"/>
          <w:lang w:val="fr-FR"/>
          <w:rPrChange w:id="168" w:author="Anna Sofia Lippolis - annasofia.lippolis@studio.unibo.it" w:date="2023-06-20T08:57:00Z">
            <w:rPr>
              <w:rFonts w:ascii="Times New Roman" w:hAnsi="Times New Roman" w:cs="Times New Roman"/>
              <w:lang w:val="en-US"/>
            </w:rPr>
          </w:rPrChange>
        </w:rPr>
        <w:t>J1(</w:t>
      </w:r>
      <w:proofErr w:type="spellStart"/>
      <w:proofErr w:type="gramStart"/>
      <w:r w:rsidRPr="00D033EC">
        <w:rPr>
          <w:rFonts w:ascii="Times New Roman" w:hAnsi="Times New Roman" w:cs="Times New Roman"/>
          <w:lang w:val="fr-FR"/>
          <w:rPrChange w:id="169" w:author="Anna Sofia Lippolis - annasofia.lippolis@studio.unibo.it" w:date="2023-06-20T08:57:00Z">
            <w:rPr>
              <w:rFonts w:ascii="Times New Roman" w:hAnsi="Times New Roman" w:cs="Times New Roman"/>
              <w:lang w:val="en-US"/>
            </w:rPr>
          </w:rPrChange>
        </w:rPr>
        <w:t>x,y</w:t>
      </w:r>
      <w:proofErr w:type="spellEnd"/>
      <w:proofErr w:type="gramEnd"/>
      <w:r w:rsidRPr="00D033EC">
        <w:rPr>
          <w:rFonts w:ascii="Times New Roman" w:hAnsi="Times New Roman" w:cs="Times New Roman"/>
          <w:lang w:val="fr-FR"/>
          <w:rPrChange w:id="170" w:author="Anna Sofia Lippolis - annasofia.lippolis@studio.unibo.it" w:date="2023-06-20T08:57:00Z">
            <w:rPr>
              <w:rFonts w:ascii="Times New Roman" w:hAnsi="Times New Roman" w:cs="Times New Roman"/>
              <w:lang w:val="en-US"/>
            </w:rPr>
          </w:rPrChange>
        </w:rPr>
        <w:t xml:space="preserve">) </w:t>
      </w:r>
      <w:r w:rsidRPr="00D033EC">
        <w:rPr>
          <w:rFonts w:ascii="Cambria Math" w:hAnsi="Cambria Math" w:cs="Cambria Math"/>
          <w:lang w:val="fr-FR"/>
          <w:rPrChange w:id="171" w:author="Anna Sofia Lippolis - annasofia.lippolis@studio.unibo.it" w:date="2023-06-20T08:57:00Z">
            <w:rPr>
              <w:rFonts w:ascii="Cambria Math" w:hAnsi="Cambria Math" w:cs="Cambria Math"/>
              <w:lang w:val="en-US"/>
            </w:rPr>
          </w:rPrChange>
        </w:rPr>
        <w:t>⊃</w:t>
      </w:r>
      <w:r w:rsidRPr="00D033EC">
        <w:rPr>
          <w:rFonts w:ascii="Times New Roman" w:hAnsi="Times New Roman" w:cs="Times New Roman"/>
          <w:lang w:val="fr-FR"/>
          <w:rPrChange w:id="172" w:author="Anna Sofia Lippolis - annasofia.lippolis@studio.unibo.it" w:date="2023-06-20T08:57:00Z">
            <w:rPr>
              <w:rFonts w:ascii="Times New Roman" w:hAnsi="Times New Roman" w:cs="Times New Roman"/>
              <w:lang w:val="en-US"/>
            </w:rPr>
          </w:rPrChange>
        </w:rPr>
        <w:t xml:space="preserve"> I8(y)</w:t>
      </w:r>
    </w:p>
    <w:p w14:paraId="02A25007" w14:textId="27963BA7" w:rsidR="001218EA" w:rsidRPr="00CF5794" w:rsidRDefault="001218EA" w:rsidP="002E71F1">
      <w:pPr>
        <w:widowControl w:val="0"/>
        <w:autoSpaceDE w:val="0"/>
        <w:autoSpaceDN w:val="0"/>
        <w:rPr>
          <w:rPrChange w:id="173" w:author="Anna Sofia Lippolis - annasofia.lippolis@studio.unibo.it" w:date="2023-06-20T08:57:00Z">
            <w:rPr>
              <w:lang w:val="en-US"/>
            </w:rPr>
          </w:rPrChange>
        </w:rPr>
      </w:pPr>
      <w:r w:rsidRPr="00D033EC">
        <w:rPr>
          <w:rFonts w:ascii="Times New Roman" w:hAnsi="Times New Roman" w:cs="Times New Roman"/>
          <w:lang w:val="fr-FR"/>
          <w:rPrChange w:id="174" w:author="Anna Sofia Lippolis - annasofia.lippolis@studio.unibo.it" w:date="2023-06-20T08:57:00Z">
            <w:rPr>
              <w:rFonts w:ascii="Times New Roman" w:hAnsi="Times New Roman" w:cs="Times New Roman"/>
              <w:lang w:val="en-US"/>
            </w:rPr>
          </w:rPrChange>
        </w:rPr>
        <w:tab/>
      </w:r>
      <w:r w:rsidRPr="00D033EC">
        <w:rPr>
          <w:rFonts w:ascii="Times New Roman" w:hAnsi="Times New Roman" w:cs="Times New Roman"/>
          <w:lang w:val="fr-FR"/>
          <w:rPrChange w:id="175" w:author="Anna Sofia Lippolis - annasofia.lippolis@studio.unibo.it" w:date="2023-06-20T08:57:00Z">
            <w:rPr>
              <w:rFonts w:ascii="Times New Roman" w:hAnsi="Times New Roman" w:cs="Times New Roman"/>
              <w:lang w:val="en-US"/>
            </w:rPr>
          </w:rPrChange>
        </w:rPr>
        <w:tab/>
      </w:r>
      <w:r w:rsidR="006C6AD3" w:rsidRPr="00CF5794">
        <w:rPr>
          <w:rFonts w:ascii="Times New Roman" w:hAnsi="Times New Roman" w:cs="Times New Roman"/>
          <w:rPrChange w:id="176" w:author="Anna Sofia Lippolis - annasofia.lippolis@studio.unibo.it" w:date="2023-06-20T08:57:00Z">
            <w:rPr>
              <w:rFonts w:ascii="Times New Roman" w:hAnsi="Times New Roman" w:cs="Times New Roman"/>
              <w:lang w:val="en-US"/>
            </w:rPr>
          </w:rPrChange>
        </w:rPr>
        <w:t>J1(</w:t>
      </w:r>
      <w:proofErr w:type="spellStart"/>
      <w:proofErr w:type="gramStart"/>
      <w:r w:rsidR="006C6AD3" w:rsidRPr="00CF5794">
        <w:rPr>
          <w:rFonts w:ascii="Times New Roman" w:hAnsi="Times New Roman" w:cs="Times New Roman"/>
          <w:rPrChange w:id="177" w:author="Anna Sofia Lippolis - annasofia.lippolis@studio.unibo.it" w:date="2023-06-20T08:57:00Z">
            <w:rPr>
              <w:rFonts w:ascii="Times New Roman" w:hAnsi="Times New Roman" w:cs="Times New Roman"/>
              <w:lang w:val="en-US"/>
            </w:rPr>
          </w:rPrChange>
        </w:rPr>
        <w:t>x,y</w:t>
      </w:r>
      <w:proofErr w:type="spellEnd"/>
      <w:proofErr w:type="gramEnd"/>
      <w:r w:rsidR="006C6AD3" w:rsidRPr="00CF5794">
        <w:rPr>
          <w:rFonts w:ascii="Times New Roman" w:hAnsi="Times New Roman" w:cs="Times New Roman"/>
          <w:rPrChange w:id="178" w:author="Anna Sofia Lippolis - annasofia.lippolis@studio.unibo.it" w:date="2023-06-20T08:57:00Z">
            <w:rPr>
              <w:rFonts w:ascii="Times New Roman" w:hAnsi="Times New Roman" w:cs="Times New Roman"/>
              <w:lang w:val="en-US"/>
            </w:rPr>
          </w:rPrChange>
        </w:rPr>
        <w:t xml:space="preserve">) </w:t>
      </w:r>
      <w:r w:rsidR="006C6AD3" w:rsidRPr="00CF5794">
        <w:rPr>
          <w:rFonts w:ascii="Cambria Math" w:hAnsi="Cambria Math" w:cs="Cambria Math"/>
          <w:rPrChange w:id="179" w:author="Anna Sofia Lippolis - annasofia.lippolis@studio.unibo.it" w:date="2023-06-20T08:57:00Z">
            <w:rPr>
              <w:rFonts w:ascii="Cambria Math" w:hAnsi="Cambria Math" w:cs="Cambria Math"/>
              <w:lang w:val="en-US"/>
            </w:rPr>
          </w:rPrChange>
        </w:rPr>
        <w:t>⊃</w:t>
      </w:r>
      <w:r w:rsidR="006C6AD3" w:rsidRPr="00CF5794">
        <w:rPr>
          <w:rFonts w:ascii="Times New Roman" w:hAnsi="Times New Roman" w:cs="Times New Roman"/>
          <w:rPrChange w:id="180" w:author="Anna Sofia Lippolis - annasofia.lippolis@studio.unibo.it" w:date="2023-06-20T08:57:00Z">
            <w:rPr>
              <w:rFonts w:ascii="Times New Roman" w:hAnsi="Times New Roman" w:cs="Times New Roman"/>
              <w:lang w:val="en-US"/>
            </w:rPr>
          </w:rPrChange>
        </w:rPr>
        <w:t xml:space="preserve"> P17(</w:t>
      </w:r>
      <w:proofErr w:type="spellStart"/>
      <w:r w:rsidR="006C6AD3" w:rsidRPr="00CF5794">
        <w:rPr>
          <w:rFonts w:ascii="Times New Roman" w:hAnsi="Times New Roman" w:cs="Times New Roman"/>
          <w:rPrChange w:id="181" w:author="Anna Sofia Lippolis - annasofia.lippolis@studio.unibo.it" w:date="2023-06-20T08:57:00Z">
            <w:rPr>
              <w:rFonts w:ascii="Times New Roman" w:hAnsi="Times New Roman" w:cs="Times New Roman"/>
              <w:lang w:val="en-US"/>
            </w:rPr>
          </w:rPrChange>
        </w:rPr>
        <w:t>x,y</w:t>
      </w:r>
      <w:proofErr w:type="spellEnd"/>
      <w:r w:rsidR="006C6AD3" w:rsidRPr="00CF5794">
        <w:rPr>
          <w:rFonts w:ascii="Times New Roman" w:hAnsi="Times New Roman" w:cs="Times New Roman"/>
          <w:rPrChange w:id="182" w:author="Anna Sofia Lippolis - annasofia.lippolis@studio.unibo.it" w:date="2023-06-20T08:57:00Z">
            <w:rPr>
              <w:rFonts w:ascii="Times New Roman" w:hAnsi="Times New Roman" w:cs="Times New Roman"/>
              <w:lang w:val="en-US"/>
            </w:rPr>
          </w:rPrChange>
        </w:rPr>
        <w:t>)</w:t>
      </w:r>
    </w:p>
    <w:p w14:paraId="356CF816" w14:textId="77777777" w:rsidR="006C6AD3" w:rsidRPr="00B7542A" w:rsidRDefault="006C6AD3" w:rsidP="006C6AD3">
      <w:pPr>
        <w:pStyle w:val="Titolo3"/>
        <w:rPr>
          <w:b w:val="0"/>
          <w:bCs w:val="0"/>
        </w:rPr>
      </w:pPr>
      <w:bookmarkStart w:id="183" w:name="_J2_concluded_that"/>
      <w:bookmarkStart w:id="184" w:name="_Toc12370071"/>
      <w:bookmarkEnd w:id="183"/>
      <w:r w:rsidRPr="00B7542A">
        <w:t>J2 concluded that (was concluded by)</w:t>
      </w:r>
      <w:bookmarkEnd w:id="184"/>
      <w:r w:rsidRPr="00B7542A">
        <w:t xml:space="preserve"> </w:t>
      </w:r>
    </w:p>
    <w:p w14:paraId="30762C13"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Domain: </w:t>
      </w:r>
      <w:r w:rsidRPr="00B7542A">
        <w:rPr>
          <w:rFonts w:ascii="Times New Roman" w:hAnsi="Times New Roman" w:cs="Times New Roman"/>
          <w:sz w:val="20"/>
          <w:szCs w:val="20"/>
        </w:rPr>
        <w:tab/>
      </w:r>
      <w:hyperlink r:id="rId19" w:anchor="_S1_Matter_Removal" w:history="1">
        <w:r w:rsidRPr="00B7542A">
          <w:rPr>
            <w:rStyle w:val="Collegamentoipertestuale"/>
            <w:rFonts w:ascii="Times New Roman" w:hAnsi="Times New Roman" w:cs="Times New Roman"/>
            <w:sz w:val="20"/>
            <w:szCs w:val="20"/>
          </w:rPr>
          <w:t xml:space="preserve">I1 </w:t>
        </w:r>
      </w:hyperlink>
      <w:r w:rsidRPr="00B7542A">
        <w:rPr>
          <w:rFonts w:ascii="Times New Roman" w:hAnsi="Times New Roman" w:cs="Times New Roman"/>
          <w:sz w:val="20"/>
          <w:szCs w:val="20"/>
        </w:rPr>
        <w:t>Argumentation</w:t>
      </w:r>
    </w:p>
    <w:p w14:paraId="4085A4B4"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Range: </w:t>
      </w:r>
      <w:r w:rsidRPr="00B7542A">
        <w:rPr>
          <w:rFonts w:ascii="Times New Roman" w:hAnsi="Times New Roman" w:cs="Times New Roman"/>
          <w:sz w:val="20"/>
          <w:szCs w:val="20"/>
        </w:rPr>
        <w:tab/>
      </w:r>
      <w:r w:rsidRPr="00B7542A">
        <w:rPr>
          <w:rFonts w:ascii="Times New Roman" w:hAnsi="Times New Roman" w:cs="Times New Roman"/>
          <w:sz w:val="20"/>
          <w:szCs w:val="20"/>
        </w:rPr>
        <w:tab/>
      </w:r>
      <w:hyperlink r:id="rId20" w:anchor="_S2_Sample_Taking" w:history="1">
        <w:r w:rsidRPr="00B7542A">
          <w:rPr>
            <w:rStyle w:val="Collegamentoipertestuale"/>
            <w:rFonts w:ascii="Times New Roman" w:hAnsi="Times New Roman" w:cs="Times New Roman"/>
            <w:sz w:val="20"/>
            <w:szCs w:val="20"/>
          </w:rPr>
          <w:t xml:space="preserve">I8 </w:t>
        </w:r>
      </w:hyperlink>
      <w:r w:rsidRPr="00B7542A">
        <w:rPr>
          <w:rFonts w:ascii="Times New Roman" w:hAnsi="Times New Roman" w:cs="Times New Roman"/>
          <w:sz w:val="20"/>
          <w:szCs w:val="20"/>
        </w:rPr>
        <w:t>Conviction</w:t>
      </w:r>
    </w:p>
    <w:p w14:paraId="620C5206"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hyperlink r:id="rId21" w:anchor="_P116_starts_(is" w:history="1">
        <w:r w:rsidRPr="00B7542A">
          <w:rPr>
            <w:rStyle w:val="Collegamentoipertestuale"/>
            <w:rFonts w:ascii="Times New Roman" w:hAnsi="Times New Roman" w:cs="Times New Roman"/>
            <w:sz w:val="20"/>
            <w:szCs w:val="20"/>
          </w:rPr>
          <w:t xml:space="preserve">P116 </w:t>
        </w:r>
      </w:hyperlink>
      <w:r w:rsidRPr="00B7542A">
        <w:rPr>
          <w:rFonts w:ascii="Times New Roman" w:hAnsi="Times New Roman" w:cs="Times New Roman"/>
          <w:sz w:val="20"/>
          <w:szCs w:val="20"/>
        </w:rPr>
        <w:t>starts (is started by)</w:t>
      </w:r>
    </w:p>
    <w:p w14:paraId="0DB398B5"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3DF61A24" w14:textId="5AEDEAEE" w:rsidR="006C6AD3" w:rsidRPr="00B7542A" w:rsidRDefault="006C6AD3" w:rsidP="006C6AD3">
      <w:pPr>
        <w:rPr>
          <w:rFonts w:ascii="Times New Roman" w:hAnsi="Times New Roman" w:cs="Times New Roman"/>
          <w:sz w:val="20"/>
          <w:szCs w:val="20"/>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one to many, necessary, dependent (</w:t>
      </w:r>
      <w:proofErr w:type="gramStart"/>
      <w:r w:rsidRPr="00B7542A">
        <w:rPr>
          <w:rFonts w:ascii="Times New Roman" w:hAnsi="Times New Roman" w:cs="Times New Roman"/>
          <w:sz w:val="20"/>
          <w:szCs w:val="20"/>
        </w:rPr>
        <w:t>1,n</w:t>
      </w:r>
      <w:proofErr w:type="gramEnd"/>
      <w:r w:rsidRPr="00B7542A">
        <w:rPr>
          <w:rFonts w:ascii="Times New Roman" w:hAnsi="Times New Roman" w:cs="Times New Roman"/>
          <w:sz w:val="20"/>
          <w:szCs w:val="20"/>
        </w:rPr>
        <w:t>:1,</w:t>
      </w:r>
      <w:ins w:id="185" w:author="Athina Kritsotaki" w:date="2019-10-16T11:12:00Z">
        <w:r w:rsidR="00C844EC">
          <w:rPr>
            <w:rFonts w:ascii="Times New Roman" w:hAnsi="Times New Roman" w:cs="Times New Roman"/>
            <w:sz w:val="20"/>
            <w:szCs w:val="20"/>
          </w:rPr>
          <w:t>n</w:t>
        </w:r>
      </w:ins>
      <w:del w:id="186" w:author="Athina Kritsotaki" w:date="2019-10-16T11:12:00Z">
        <w:r w:rsidRPr="00B7542A" w:rsidDel="00C844EC">
          <w:rPr>
            <w:rFonts w:ascii="Times New Roman" w:hAnsi="Times New Roman" w:cs="Times New Roman"/>
            <w:sz w:val="20"/>
            <w:szCs w:val="20"/>
          </w:rPr>
          <w:delText>1</w:delText>
        </w:r>
      </w:del>
      <w:r w:rsidRPr="00B7542A">
        <w:rPr>
          <w:rFonts w:ascii="Times New Roman" w:hAnsi="Times New Roman" w:cs="Times New Roman"/>
          <w:sz w:val="20"/>
          <w:szCs w:val="20"/>
        </w:rPr>
        <w:t>)</w:t>
      </w:r>
    </w:p>
    <w:p w14:paraId="2555AE5F"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
    <w:p w14:paraId="630F3D70" w14:textId="77777777" w:rsidR="006C6AD3" w:rsidRPr="00B7542A" w:rsidRDefault="006C6AD3" w:rsidP="006C6AD3">
      <w:pPr>
        <w:widowControl w:val="0"/>
        <w:autoSpaceDE w:val="0"/>
        <w:autoSpaceDN w:val="0"/>
        <w:spacing w:after="0"/>
        <w:ind w:left="1418" w:hanging="1418"/>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This property associates an instance of I8 Conviction with the instance of I1 Argumentation that concluded it.</w:t>
      </w:r>
    </w:p>
    <w:p w14:paraId="5AB4E41A" w14:textId="77777777" w:rsidR="006C6AD3" w:rsidRPr="00B7542A" w:rsidRDefault="006C6AD3" w:rsidP="006C6AD3">
      <w:pPr>
        <w:widowControl w:val="0"/>
        <w:autoSpaceDE w:val="0"/>
        <w:autoSpaceDN w:val="0"/>
        <w:spacing w:after="0" w:line="240" w:lineRule="auto"/>
        <w:rPr>
          <w:rFonts w:ascii="Times New Roman" w:hAnsi="Times New Roman" w:cs="Times New Roman"/>
          <w:sz w:val="20"/>
          <w:szCs w:val="20"/>
        </w:rPr>
      </w:pPr>
      <w:r w:rsidRPr="00B7542A">
        <w:rPr>
          <w:rFonts w:ascii="Times New Roman" w:hAnsi="Times New Roman" w:cs="Times New Roman"/>
          <w:sz w:val="20"/>
          <w:szCs w:val="20"/>
        </w:rPr>
        <w:t>Examples:</w:t>
      </w:r>
      <w:r w:rsidRPr="00B7542A">
        <w:rPr>
          <w:rFonts w:ascii="Times New Roman" w:hAnsi="Times New Roman" w:cs="Times New Roman"/>
          <w:sz w:val="20"/>
          <w:szCs w:val="20"/>
        </w:rPr>
        <w:tab/>
      </w:r>
    </w:p>
    <w:p w14:paraId="689FA14B" w14:textId="77777777" w:rsidR="006C6AD3" w:rsidRPr="00B7542A" w:rsidRDefault="006C6AD3" w:rsidP="006C6AD3">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My classification and dating of this bowl (I5) concluded that my belief that this bowl is from the 1st Century AD (I2)</w:t>
      </w:r>
    </w:p>
    <w:p w14:paraId="4EFBB102" w14:textId="77777777" w:rsidR="006C6AD3" w:rsidRPr="00CF5794" w:rsidRDefault="006C6AD3" w:rsidP="006C6AD3">
      <w:pPr>
        <w:spacing w:before="240" w:after="0"/>
        <w:rPr>
          <w:rFonts w:ascii="Times New Roman" w:hAnsi="Times New Roman" w:cs="Times New Roman"/>
          <w:sz w:val="20"/>
          <w:szCs w:val="20"/>
          <w:lang w:val="fr-FR"/>
        </w:rPr>
      </w:pPr>
      <w:r w:rsidRPr="00CF5794">
        <w:rPr>
          <w:rFonts w:ascii="Times New Roman" w:hAnsi="Times New Roman" w:cs="Times New Roman"/>
          <w:sz w:val="20"/>
          <w:szCs w:val="20"/>
          <w:lang w:val="fr-FR"/>
        </w:rPr>
        <w:t xml:space="preserve">In First </w:t>
      </w:r>
      <w:proofErr w:type="spellStart"/>
      <w:r w:rsidRPr="00CF5794">
        <w:rPr>
          <w:rFonts w:ascii="Times New Roman" w:hAnsi="Times New Roman" w:cs="Times New Roman"/>
          <w:sz w:val="20"/>
          <w:szCs w:val="20"/>
          <w:lang w:val="fr-FR"/>
        </w:rPr>
        <w:t>Order</w:t>
      </w:r>
      <w:proofErr w:type="spellEnd"/>
      <w:r w:rsidRPr="00CF5794">
        <w:rPr>
          <w:rFonts w:ascii="Times New Roman" w:hAnsi="Times New Roman" w:cs="Times New Roman"/>
          <w:sz w:val="20"/>
          <w:szCs w:val="20"/>
          <w:lang w:val="fr-FR"/>
        </w:rPr>
        <w:t xml:space="preserve"> </w:t>
      </w:r>
      <w:proofErr w:type="gramStart"/>
      <w:r w:rsidRPr="00CF5794">
        <w:rPr>
          <w:rFonts w:ascii="Times New Roman" w:hAnsi="Times New Roman" w:cs="Times New Roman"/>
          <w:sz w:val="20"/>
          <w:szCs w:val="20"/>
          <w:lang w:val="fr-FR"/>
        </w:rPr>
        <w:t>Logic:</w:t>
      </w:r>
      <w:proofErr w:type="gramEnd"/>
    </w:p>
    <w:p w14:paraId="28C26FBF" w14:textId="77777777" w:rsidR="006C6AD3" w:rsidRPr="00CF5794" w:rsidRDefault="006C6AD3" w:rsidP="006C6AD3">
      <w:pPr>
        <w:spacing w:after="0"/>
        <w:rPr>
          <w:rFonts w:ascii="Times New Roman" w:hAnsi="Times New Roman" w:cs="Times New Roman"/>
          <w:sz w:val="20"/>
          <w:szCs w:val="20"/>
          <w:lang w:val="fr-FR"/>
        </w:rPr>
      </w:pPr>
      <w:r w:rsidRPr="00CF5794">
        <w:rPr>
          <w:rFonts w:ascii="Times New Roman" w:hAnsi="Times New Roman" w:cs="Times New Roman"/>
          <w:sz w:val="20"/>
          <w:szCs w:val="20"/>
          <w:lang w:val="fr-FR"/>
        </w:rPr>
        <w:tab/>
      </w:r>
      <w:r w:rsidRPr="00CF5794">
        <w:rPr>
          <w:rFonts w:ascii="Times New Roman" w:hAnsi="Times New Roman" w:cs="Times New Roman"/>
          <w:sz w:val="20"/>
          <w:szCs w:val="20"/>
          <w:lang w:val="fr-FR"/>
        </w:rPr>
        <w:tab/>
        <w:t>J2(</w:t>
      </w:r>
      <w:proofErr w:type="spellStart"/>
      <w:proofErr w:type="gramStart"/>
      <w:r w:rsidRPr="00CF5794">
        <w:rPr>
          <w:rFonts w:ascii="Times New Roman" w:hAnsi="Times New Roman" w:cs="Times New Roman"/>
          <w:sz w:val="20"/>
          <w:szCs w:val="20"/>
          <w:lang w:val="fr-FR"/>
        </w:rPr>
        <w:t>x,y</w:t>
      </w:r>
      <w:proofErr w:type="spellEnd"/>
      <w:proofErr w:type="gramEnd"/>
      <w:r w:rsidRPr="00CF5794">
        <w:rPr>
          <w:rFonts w:ascii="Times New Roman" w:hAnsi="Times New Roman" w:cs="Times New Roman"/>
          <w:sz w:val="20"/>
          <w:szCs w:val="20"/>
          <w:lang w:val="fr-FR"/>
        </w:rPr>
        <w:t xml:space="preserve">) </w:t>
      </w:r>
      <w:r w:rsidRPr="00CF5794">
        <w:rPr>
          <w:rFonts w:ascii="Cambria Math" w:hAnsi="Cambria Math" w:cs="Cambria Math"/>
          <w:sz w:val="20"/>
          <w:szCs w:val="20"/>
          <w:lang w:val="fr-FR"/>
        </w:rPr>
        <w:t>⊃</w:t>
      </w:r>
      <w:r w:rsidRPr="00CF5794">
        <w:rPr>
          <w:rFonts w:ascii="Times New Roman" w:hAnsi="Times New Roman" w:cs="Times New Roman"/>
          <w:sz w:val="20"/>
          <w:szCs w:val="20"/>
          <w:lang w:val="fr-FR"/>
        </w:rPr>
        <w:t xml:space="preserve"> I1(y)</w:t>
      </w:r>
    </w:p>
    <w:p w14:paraId="4645B9F1" w14:textId="77777777" w:rsidR="006C6AD3" w:rsidRPr="00B7542A" w:rsidRDefault="006C6AD3" w:rsidP="006C6AD3">
      <w:pPr>
        <w:spacing w:after="0"/>
        <w:rPr>
          <w:rFonts w:ascii="Times New Roman" w:hAnsi="Times New Roman" w:cs="Times New Roman"/>
          <w:sz w:val="20"/>
          <w:szCs w:val="20"/>
          <w:lang w:val="es-ES"/>
        </w:rPr>
      </w:pPr>
      <w:r w:rsidRPr="00CF5794">
        <w:rPr>
          <w:rFonts w:ascii="Times New Roman" w:hAnsi="Times New Roman" w:cs="Times New Roman"/>
          <w:sz w:val="20"/>
          <w:szCs w:val="20"/>
          <w:lang w:val="fr-FR"/>
        </w:rPr>
        <w:tab/>
      </w:r>
      <w:r w:rsidRPr="00CF5794">
        <w:rPr>
          <w:rFonts w:ascii="Times New Roman" w:hAnsi="Times New Roman" w:cs="Times New Roman"/>
          <w:sz w:val="20"/>
          <w:szCs w:val="20"/>
          <w:lang w:val="fr-FR"/>
        </w:rPr>
        <w:tab/>
      </w:r>
      <w:r w:rsidRPr="00B7542A">
        <w:rPr>
          <w:rFonts w:ascii="Times New Roman" w:hAnsi="Times New Roman" w:cs="Times New Roman"/>
          <w:sz w:val="20"/>
          <w:szCs w:val="20"/>
          <w:lang w:val="es-ES"/>
        </w:rPr>
        <w:t xml:space="preserve">J2(x,y) </w:t>
      </w:r>
      <w:r w:rsidRPr="00B7542A">
        <w:rPr>
          <w:rFonts w:ascii="Cambria Math" w:hAnsi="Cambria Math" w:cs="Cambria Math"/>
          <w:sz w:val="20"/>
          <w:szCs w:val="20"/>
          <w:lang w:val="es-ES"/>
        </w:rPr>
        <w:t>⊃</w:t>
      </w:r>
      <w:r w:rsidRPr="00B7542A">
        <w:rPr>
          <w:rFonts w:ascii="Times New Roman" w:hAnsi="Times New Roman" w:cs="Times New Roman"/>
          <w:sz w:val="20"/>
          <w:szCs w:val="20"/>
          <w:lang w:val="es-ES"/>
        </w:rPr>
        <w:t xml:space="preserve"> I8(y)</w:t>
      </w:r>
    </w:p>
    <w:p w14:paraId="7BFB3E4B" w14:textId="77777777" w:rsidR="006C6AD3" w:rsidRPr="00B7542A" w:rsidRDefault="006C6AD3" w:rsidP="006C6AD3">
      <w:pPr>
        <w:spacing w:after="0"/>
        <w:ind w:left="720" w:firstLine="720"/>
        <w:rPr>
          <w:rFonts w:ascii="Times New Roman" w:eastAsia="Times New Roman" w:hAnsi="Times New Roman" w:cs="Times New Roman"/>
          <w:b/>
          <w:bCs/>
          <w:sz w:val="20"/>
          <w:szCs w:val="20"/>
          <w:lang w:val="es-ES_tradnl" w:eastAsia="fr-FR"/>
        </w:rPr>
      </w:pPr>
      <w:r w:rsidRPr="00B7542A">
        <w:rPr>
          <w:rFonts w:ascii="Times New Roman" w:hAnsi="Times New Roman" w:cs="Times New Roman"/>
          <w:sz w:val="20"/>
          <w:szCs w:val="20"/>
          <w:lang w:val="es-ES_tradnl"/>
        </w:rPr>
        <w:t xml:space="preserve">J2(x,y) </w:t>
      </w:r>
      <w:r w:rsidRPr="00B7542A">
        <w:rPr>
          <w:rFonts w:ascii="Cambria Math" w:hAnsi="Cambria Math" w:cs="Cambria Math"/>
          <w:sz w:val="20"/>
          <w:szCs w:val="20"/>
          <w:lang w:val="es-ES_tradnl"/>
        </w:rPr>
        <w:t>⊃</w:t>
      </w:r>
      <w:r w:rsidRPr="00B7542A">
        <w:rPr>
          <w:rFonts w:ascii="Times New Roman" w:hAnsi="Times New Roman" w:cs="Times New Roman"/>
          <w:sz w:val="20"/>
          <w:szCs w:val="20"/>
          <w:lang w:val="es-ES_tradnl"/>
        </w:rPr>
        <w:t xml:space="preserve"> P116(x,y)</w:t>
      </w:r>
    </w:p>
    <w:p w14:paraId="1F66C0C2" w14:textId="77777777" w:rsidR="00270C97" w:rsidRPr="000C3000" w:rsidRDefault="00270C97" w:rsidP="002E71F1">
      <w:pPr>
        <w:pStyle w:val="Titolo3"/>
        <w:rPr>
          <w:lang w:val="en-US"/>
        </w:rPr>
      </w:pPr>
      <w:bookmarkStart w:id="187" w:name="_J3_applies_(was"/>
      <w:bookmarkStart w:id="188" w:name="_Toc12370072"/>
      <w:bookmarkEnd w:id="187"/>
      <w:r w:rsidRPr="000C3000">
        <w:rPr>
          <w:lang w:val="en-US"/>
        </w:rPr>
        <w:t>J3 applies (was applied by)</w:t>
      </w:r>
      <w:bookmarkEnd w:id="188"/>
    </w:p>
    <w:p w14:paraId="43FD8368" w14:textId="77777777" w:rsidR="00270C97" w:rsidRPr="000C3000" w:rsidRDefault="00270C97" w:rsidP="00270C97">
      <w:pPr>
        <w:widowControl w:val="0"/>
        <w:autoSpaceDE w:val="0"/>
        <w:autoSpaceDN w:val="0"/>
        <w:rPr>
          <w:rFonts w:ascii="Times New Roman" w:hAnsi="Times New Roman" w:cs="Times New Roman"/>
          <w:sz w:val="20"/>
          <w:szCs w:val="20"/>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I5_Inference_Making" w:history="1">
        <w:r w:rsidRPr="000C3000">
          <w:rPr>
            <w:rStyle w:val="Collegamentoipertestuale"/>
            <w:rFonts w:ascii="Times New Roman" w:hAnsi="Times New Roman" w:cs="Times New Roman"/>
            <w:sz w:val="20"/>
            <w:szCs w:val="20"/>
          </w:rPr>
          <w:t xml:space="preserve">I5 </w:t>
        </w:r>
      </w:hyperlink>
      <w:r w:rsidRPr="000C3000">
        <w:rPr>
          <w:rFonts w:ascii="Times New Roman" w:hAnsi="Times New Roman" w:cs="Times New Roman"/>
          <w:sz w:val="20"/>
          <w:szCs w:val="20"/>
        </w:rPr>
        <w:t>Inference Making</w:t>
      </w:r>
    </w:p>
    <w:p w14:paraId="6FA6F7B5" w14:textId="77777777" w:rsidR="00270C97" w:rsidRPr="000C3000" w:rsidRDefault="00270C97" w:rsidP="00270C97">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3_Sample_Taking" w:history="1">
        <w:r w:rsidRPr="000C3000">
          <w:rPr>
            <w:rStyle w:val="Collegamentoipertestuale"/>
            <w:rFonts w:ascii="Times New Roman" w:hAnsi="Times New Roman" w:cs="Times New Roman"/>
            <w:sz w:val="20"/>
            <w:szCs w:val="20"/>
          </w:rPr>
          <w:t xml:space="preserve">I3 </w:t>
        </w:r>
      </w:hyperlink>
      <w:r w:rsidRPr="000C3000">
        <w:rPr>
          <w:rFonts w:ascii="Times New Roman" w:hAnsi="Times New Roman" w:cs="Times New Roman"/>
          <w:sz w:val="20"/>
          <w:szCs w:val="20"/>
        </w:rPr>
        <w:t>Inference Logic</w:t>
      </w:r>
    </w:p>
    <w:p w14:paraId="7379CD2B" w14:textId="77777777" w:rsidR="00270C97" w:rsidRPr="000C3000" w:rsidRDefault="00270C97" w:rsidP="006F4401">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Subproperty</w:t>
      </w:r>
      <w:proofErr w:type="spellEnd"/>
      <w:r w:rsidRPr="000C3000">
        <w:rPr>
          <w:rFonts w:ascii="Times New Roman" w:hAnsi="Times New Roman" w:cs="Times New Roman"/>
          <w:sz w:val="20"/>
          <w:szCs w:val="20"/>
        </w:rPr>
        <w:t xml:space="preserve"> of: </w:t>
      </w:r>
      <w:r w:rsidR="00DE2FDE" w:rsidRPr="000C3000">
        <w:rPr>
          <w:rFonts w:ascii="Times New Roman" w:hAnsi="Times New Roman" w:cs="Times New Roman"/>
          <w:sz w:val="20"/>
          <w:szCs w:val="20"/>
        </w:rPr>
        <w:t xml:space="preserve"> </w:t>
      </w:r>
      <w:bookmarkStart w:id="189" w:name="_Toc25403031"/>
      <w:bookmarkStart w:id="190" w:name="_Toc40519419"/>
      <w:bookmarkStart w:id="191" w:name="_Toc40584410"/>
      <w:bookmarkStart w:id="192" w:name="_Toc40597422"/>
      <w:bookmarkStart w:id="193" w:name="_Toc375239316"/>
      <w:r w:rsidR="006239D0" w:rsidRPr="000C3000">
        <w:rPr>
          <w:rFonts w:ascii="Times New Roman" w:hAnsi="Times New Roman" w:cs="Times New Roman"/>
          <w:sz w:val="20"/>
          <w:szCs w:val="20"/>
        </w:rPr>
        <w:fldChar w:fldCharType="begin"/>
      </w:r>
      <w:r w:rsidR="006239D0" w:rsidRPr="000C3000">
        <w:rPr>
          <w:rFonts w:ascii="Times New Roman" w:hAnsi="Times New Roman" w:cs="Times New Roman"/>
          <w:sz w:val="20"/>
          <w:szCs w:val="20"/>
        </w:rPr>
        <w:instrText xml:space="preserve"> HYPERLINK  \l "_P16_used_specific_object (was used " </w:instrText>
      </w:r>
      <w:r w:rsidR="006239D0" w:rsidRPr="000C3000">
        <w:rPr>
          <w:rFonts w:ascii="Times New Roman" w:hAnsi="Times New Roman" w:cs="Times New Roman"/>
          <w:sz w:val="20"/>
          <w:szCs w:val="20"/>
        </w:rPr>
      </w:r>
      <w:r w:rsidR="006239D0" w:rsidRPr="000C3000">
        <w:rPr>
          <w:rFonts w:ascii="Times New Roman" w:hAnsi="Times New Roman" w:cs="Times New Roman"/>
          <w:sz w:val="20"/>
          <w:szCs w:val="20"/>
        </w:rPr>
        <w:fldChar w:fldCharType="separate"/>
      </w:r>
      <w:r w:rsidR="006F4401" w:rsidRPr="000C3000">
        <w:rPr>
          <w:rStyle w:val="Collegamentoipertestuale"/>
          <w:rFonts w:ascii="Times New Roman" w:hAnsi="Times New Roman" w:cs="Times New Roman"/>
          <w:sz w:val="20"/>
          <w:szCs w:val="20"/>
        </w:rPr>
        <w:t xml:space="preserve">P16 </w:t>
      </w:r>
      <w:r w:rsidR="006239D0" w:rsidRPr="000C3000">
        <w:rPr>
          <w:rFonts w:ascii="Times New Roman" w:hAnsi="Times New Roman" w:cs="Times New Roman"/>
          <w:sz w:val="20"/>
          <w:szCs w:val="20"/>
        </w:rPr>
        <w:fldChar w:fldCharType="end"/>
      </w:r>
      <w:r w:rsidR="006F4401" w:rsidRPr="000C3000">
        <w:rPr>
          <w:rFonts w:ascii="Times New Roman" w:hAnsi="Times New Roman" w:cs="Times New Roman"/>
          <w:sz w:val="20"/>
          <w:szCs w:val="20"/>
        </w:rPr>
        <w:t>used specific object (was used for)</w:t>
      </w:r>
      <w:bookmarkEnd w:id="189"/>
      <w:bookmarkEnd w:id="190"/>
      <w:bookmarkEnd w:id="191"/>
      <w:bookmarkEnd w:id="192"/>
      <w:bookmarkEnd w:id="193"/>
    </w:p>
    <w:p w14:paraId="22C0D28C" w14:textId="77777777" w:rsidR="00270C97" w:rsidRDefault="00270C97" w:rsidP="00270C97">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4A7E657D" w14:textId="2C3F8577" w:rsidR="0019512C" w:rsidRDefault="000C3000" w:rsidP="0019512C">
      <w:pPr>
        <w:rPr>
          <w:rFonts w:ascii="Times New Roman" w:hAnsi="Times New Roman" w:cs="Times New Roman"/>
          <w:sz w:val="20"/>
          <w:szCs w:val="20"/>
        </w:rPr>
      </w:pPr>
      <w:r w:rsidRPr="003215BD">
        <w:rPr>
          <w:rFonts w:ascii="Times New Roman" w:hAnsi="Times New Roman" w:cs="Times New Roman"/>
          <w:sz w:val="20"/>
          <w:szCs w:val="20"/>
        </w:rPr>
        <w:t>Quantification:</w:t>
      </w:r>
      <w:r w:rsidRPr="003215BD">
        <w:rPr>
          <w:rFonts w:ascii="Times New Roman" w:hAnsi="Times New Roman" w:cs="Times New Roman"/>
          <w:sz w:val="20"/>
          <w:szCs w:val="20"/>
        </w:rPr>
        <w:tab/>
      </w:r>
      <w:commentRangeStart w:id="194"/>
      <w:r w:rsidR="0019512C" w:rsidRPr="003215BD">
        <w:rPr>
          <w:rFonts w:ascii="Times New Roman" w:hAnsi="Times New Roman" w:cs="Times New Roman"/>
          <w:sz w:val="20"/>
          <w:szCs w:val="20"/>
        </w:rPr>
        <w:t>many to many, necessary(</w:t>
      </w:r>
      <w:proofErr w:type="gramStart"/>
      <w:r w:rsidR="0019512C" w:rsidRPr="003215BD">
        <w:rPr>
          <w:rFonts w:ascii="Times New Roman" w:hAnsi="Times New Roman" w:cs="Times New Roman"/>
          <w:sz w:val="20"/>
          <w:szCs w:val="20"/>
        </w:rPr>
        <w:t>1,n</w:t>
      </w:r>
      <w:proofErr w:type="gramEnd"/>
      <w:r w:rsidR="0019512C" w:rsidRPr="003215BD">
        <w:rPr>
          <w:rFonts w:ascii="Times New Roman" w:hAnsi="Times New Roman" w:cs="Times New Roman"/>
          <w:sz w:val="20"/>
          <w:szCs w:val="20"/>
        </w:rPr>
        <w:t>:0,n)</w:t>
      </w:r>
      <w:commentRangeEnd w:id="194"/>
      <w:del w:id="195" w:author="Athina Kritsotaki" w:date="2019-10-16T11:16:00Z">
        <w:r w:rsidR="0019512C" w:rsidRPr="003215BD" w:rsidDel="002C657D">
          <w:rPr>
            <w:rStyle w:val="Rimandocommento"/>
            <w:rFonts w:ascii="Arial" w:eastAsia="Times New Roman" w:hAnsi="Arial" w:cs="Times New Roman"/>
            <w:lang w:val="el-GR" w:eastAsia="el-GR"/>
          </w:rPr>
          <w:commentReference w:id="194"/>
        </w:r>
      </w:del>
    </w:p>
    <w:p w14:paraId="6D0091EA" w14:textId="6D54B466" w:rsidR="00270C97" w:rsidRPr="000C3000" w:rsidRDefault="0019512C" w:rsidP="00270C97">
      <w:pPr>
        <w:widowControl w:val="0"/>
        <w:autoSpaceDE w:val="0"/>
        <w:autoSpaceDN w:val="0"/>
        <w:ind w:left="1418" w:hanging="1418"/>
        <w:rPr>
          <w:rFonts w:ascii="Times New Roman" w:hAnsi="Times New Roman" w:cs="Times New Roman"/>
          <w:sz w:val="20"/>
          <w:szCs w:val="20"/>
          <w:lang w:val="en-US"/>
        </w:rPr>
      </w:pPr>
      <w:r w:rsidDel="0019512C">
        <w:rPr>
          <w:rFonts w:ascii="Times New Roman" w:hAnsi="Times New Roman" w:cs="Times New Roman"/>
          <w:sz w:val="20"/>
          <w:szCs w:val="20"/>
        </w:rPr>
        <w:t xml:space="preserve"> </w:t>
      </w:r>
      <w:r w:rsidR="00270C97" w:rsidRPr="000C3000">
        <w:rPr>
          <w:rFonts w:ascii="Times New Roman" w:hAnsi="Times New Roman" w:cs="Times New Roman"/>
          <w:sz w:val="20"/>
          <w:szCs w:val="20"/>
          <w:lang w:val="en-US"/>
        </w:rPr>
        <w:t>Scope note:</w:t>
      </w:r>
      <w:r w:rsidR="00270C97" w:rsidRPr="000C3000">
        <w:rPr>
          <w:rFonts w:ascii="Times New Roman" w:hAnsi="Times New Roman" w:cs="Times New Roman"/>
          <w:sz w:val="20"/>
          <w:szCs w:val="20"/>
          <w:lang w:val="en-US"/>
        </w:rPr>
        <w:tab/>
        <w:t>This property associates an instance of I3 Inference Logic with the instance of I5 Inference Making that used it to draw its conclusion.</w:t>
      </w:r>
    </w:p>
    <w:p w14:paraId="49EAA69C" w14:textId="77777777" w:rsidR="002A668A" w:rsidRPr="000C3000" w:rsidRDefault="004948BD"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Pr="000C3000">
        <w:rPr>
          <w:rFonts w:ascii="Times New Roman" w:hAnsi="Times New Roman" w:cs="Times New Roman"/>
          <w:sz w:val="20"/>
          <w:szCs w:val="20"/>
          <w:lang w:val="en-US"/>
        </w:rPr>
        <w:tab/>
      </w:r>
    </w:p>
    <w:p w14:paraId="4A067807" w14:textId="77777777" w:rsidR="004948BD" w:rsidRPr="000C3000" w:rsidRDefault="004948BD"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classification and dating of this bowl (I5) </w:t>
      </w:r>
      <w:proofErr w:type="gramStart"/>
      <w:r w:rsidRPr="000C3000">
        <w:rPr>
          <w:rFonts w:ascii="Times New Roman" w:hAnsi="Times New Roman" w:cs="Times New Roman"/>
          <w:lang w:val="en-US"/>
        </w:rPr>
        <w:t>applies</w:t>
      </w:r>
      <w:proofErr w:type="gramEnd"/>
      <w:r w:rsidRPr="000C3000">
        <w:rPr>
          <w:rFonts w:ascii="Times New Roman" w:hAnsi="Times New Roman" w:cs="Times New Roman"/>
          <w:lang w:val="en-US"/>
        </w:rPr>
        <w:t xml:space="preserve"> Use of a typology</w:t>
      </w:r>
      <w:r w:rsidR="00646F0E" w:rsidRPr="000C3000">
        <w:rPr>
          <w:rFonts w:ascii="Times New Roman" w:hAnsi="Times New Roman" w:cs="Times New Roman"/>
          <w:lang w:val="en-US"/>
        </w:rPr>
        <w:t xml:space="preserve"> (I3)</w:t>
      </w:r>
    </w:p>
    <w:p w14:paraId="753777B6" w14:textId="77777777" w:rsidR="004B3CC9" w:rsidRPr="000C3000" w:rsidRDefault="004B3CC9" w:rsidP="002E71F1">
      <w:pPr>
        <w:pStyle w:val="Titolo3"/>
        <w:rPr>
          <w:lang w:val="en-US"/>
        </w:rPr>
      </w:pPr>
      <w:bookmarkStart w:id="196" w:name="_J4_that_(is"/>
      <w:bookmarkStart w:id="197" w:name="_Toc12370073"/>
      <w:bookmarkEnd w:id="196"/>
      <w:r w:rsidRPr="000C3000">
        <w:rPr>
          <w:lang w:val="en-US"/>
        </w:rPr>
        <w:t xml:space="preserve">J4 </w:t>
      </w:r>
      <w:r w:rsidR="00D40C95" w:rsidRPr="000C3000">
        <w:rPr>
          <w:lang w:val="en-US"/>
        </w:rPr>
        <w:t>that (is subject of)</w:t>
      </w:r>
      <w:bookmarkEnd w:id="197"/>
    </w:p>
    <w:p w14:paraId="6BF872C8" w14:textId="77777777" w:rsidR="004B3CC9" w:rsidRPr="000C3000" w:rsidRDefault="004B3CC9" w:rsidP="004B3CC9">
      <w:pPr>
        <w:widowControl w:val="0"/>
        <w:autoSpaceDE w:val="0"/>
        <w:autoSpaceDN w:val="0"/>
        <w:rPr>
          <w:rFonts w:ascii="Times New Roman" w:hAnsi="Times New Roman" w:cs="Times New Roman"/>
          <w:sz w:val="20"/>
          <w:szCs w:val="20"/>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S2_Sample_Taking" w:history="1">
        <w:r w:rsidR="00D40C95" w:rsidRPr="000C3000">
          <w:rPr>
            <w:rStyle w:val="Collegamentoipertestuale"/>
            <w:rFonts w:ascii="Times New Roman" w:hAnsi="Times New Roman" w:cs="Times New Roman"/>
            <w:sz w:val="20"/>
            <w:szCs w:val="20"/>
          </w:rPr>
          <w:t xml:space="preserve">I2 </w:t>
        </w:r>
      </w:hyperlink>
      <w:r w:rsidR="00D40C95" w:rsidRPr="000C3000">
        <w:rPr>
          <w:rFonts w:ascii="Times New Roman" w:hAnsi="Times New Roman" w:cs="Times New Roman"/>
          <w:sz w:val="20"/>
          <w:szCs w:val="20"/>
        </w:rPr>
        <w:t>Belief</w:t>
      </w:r>
    </w:p>
    <w:p w14:paraId="355851A0" w14:textId="77777777" w:rsidR="004B3CC9" w:rsidRPr="000C3000" w:rsidRDefault="004B3CC9" w:rsidP="004B3CC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4_Observation" w:history="1">
        <w:r w:rsidR="00D40C95" w:rsidRPr="000C3000">
          <w:rPr>
            <w:rStyle w:val="Collegamentoipertestuale"/>
            <w:rFonts w:ascii="Times New Roman" w:hAnsi="Times New Roman" w:cs="Times New Roman"/>
            <w:sz w:val="20"/>
            <w:szCs w:val="20"/>
          </w:rPr>
          <w:t>I4</w:t>
        </w:r>
        <w:r w:rsidRPr="000C3000">
          <w:rPr>
            <w:rStyle w:val="Collegamentoipertestuale"/>
            <w:rFonts w:ascii="Times New Roman" w:hAnsi="Times New Roman" w:cs="Times New Roman"/>
            <w:sz w:val="20"/>
            <w:szCs w:val="20"/>
          </w:rPr>
          <w:t xml:space="preserve"> </w:t>
        </w:r>
      </w:hyperlink>
      <w:r w:rsidR="00D40C95" w:rsidRPr="000C3000">
        <w:rPr>
          <w:rFonts w:ascii="Times New Roman" w:hAnsi="Times New Roman" w:cs="Times New Roman"/>
          <w:sz w:val="20"/>
          <w:szCs w:val="20"/>
        </w:rPr>
        <w:t>Proposition Set</w:t>
      </w:r>
    </w:p>
    <w:p w14:paraId="1840416B" w14:textId="77777777" w:rsidR="00D40C95" w:rsidRPr="000C3000" w:rsidRDefault="004B3CC9" w:rsidP="004B3CC9">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Subproperty</w:t>
      </w:r>
      <w:proofErr w:type="spellEnd"/>
      <w:r w:rsidRPr="000C3000">
        <w:rPr>
          <w:rFonts w:ascii="Times New Roman" w:hAnsi="Times New Roman" w:cs="Times New Roman"/>
          <w:sz w:val="20"/>
          <w:szCs w:val="20"/>
        </w:rPr>
        <w:t xml:space="preserve"> of:  </w:t>
      </w:r>
    </w:p>
    <w:p w14:paraId="741A54A0" w14:textId="77777777" w:rsidR="004B3CC9" w:rsidRDefault="004B3CC9" w:rsidP="004B3CC9">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312D6527" w14:textId="1BF003E5" w:rsidR="000C3000" w:rsidRDefault="000C3000" w:rsidP="000C3000">
      <w:pPr>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198"/>
      <w:r>
        <w:rPr>
          <w:rFonts w:ascii="Times New Roman" w:hAnsi="Times New Roman" w:cs="Times New Roman"/>
          <w:sz w:val="20"/>
          <w:szCs w:val="20"/>
        </w:rPr>
        <w:t>many to many, necessary (</w:t>
      </w:r>
      <w:proofErr w:type="gramStart"/>
      <w:r>
        <w:rPr>
          <w:rFonts w:ascii="Times New Roman" w:hAnsi="Times New Roman" w:cs="Times New Roman"/>
          <w:sz w:val="20"/>
          <w:szCs w:val="20"/>
        </w:rPr>
        <w:t>1,n</w:t>
      </w:r>
      <w:proofErr w:type="gramEnd"/>
      <w:r>
        <w:rPr>
          <w:rFonts w:ascii="Times New Roman" w:hAnsi="Times New Roman" w:cs="Times New Roman"/>
          <w:sz w:val="20"/>
          <w:szCs w:val="20"/>
        </w:rPr>
        <w:t>:0,n)</w:t>
      </w:r>
      <w:commentRangeEnd w:id="198"/>
      <w:del w:id="199" w:author="Athina Kritsotaki" w:date="2019-10-16T11:16:00Z">
        <w:r w:rsidDel="002C657D">
          <w:rPr>
            <w:rStyle w:val="Rimandocommento"/>
            <w:rFonts w:ascii="Arial" w:eastAsia="Times New Roman" w:hAnsi="Arial" w:cs="Times New Roman"/>
            <w:lang w:val="el-GR" w:eastAsia="el-GR"/>
          </w:rPr>
          <w:commentReference w:id="198"/>
        </w:r>
      </w:del>
    </w:p>
    <w:p w14:paraId="3114A570" w14:textId="77777777" w:rsidR="00E63254" w:rsidRPr="000C3000" w:rsidRDefault="004B3CC9" w:rsidP="002659CD">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This property associates a</w:t>
      </w:r>
      <w:r w:rsidR="00D40C95" w:rsidRPr="000C3000">
        <w:rPr>
          <w:rFonts w:ascii="Times New Roman" w:hAnsi="Times New Roman" w:cs="Times New Roman"/>
          <w:sz w:val="20"/>
          <w:szCs w:val="20"/>
          <w:lang w:val="en-US"/>
        </w:rPr>
        <w:t>n instance of I4</w:t>
      </w:r>
      <w:r w:rsidRPr="000C3000">
        <w:rPr>
          <w:rFonts w:ascii="Times New Roman" w:hAnsi="Times New Roman" w:cs="Times New Roman"/>
          <w:sz w:val="20"/>
          <w:szCs w:val="20"/>
          <w:lang w:val="en-US"/>
        </w:rPr>
        <w:t xml:space="preserve"> </w:t>
      </w:r>
      <w:r w:rsidR="00D40C95" w:rsidRPr="000C3000">
        <w:rPr>
          <w:rFonts w:ascii="Times New Roman" w:hAnsi="Times New Roman" w:cs="Times New Roman"/>
          <w:sz w:val="20"/>
          <w:szCs w:val="20"/>
          <w:lang w:val="en-US"/>
        </w:rPr>
        <w:t>Proposition Set</w:t>
      </w:r>
      <w:r w:rsidRPr="000C3000">
        <w:rPr>
          <w:rFonts w:ascii="Times New Roman" w:hAnsi="Times New Roman" w:cs="Times New Roman"/>
          <w:sz w:val="20"/>
          <w:szCs w:val="20"/>
          <w:lang w:val="en-US"/>
        </w:rPr>
        <w:t xml:space="preserve"> </w:t>
      </w:r>
      <w:r w:rsidR="00D40C95" w:rsidRPr="000C3000">
        <w:rPr>
          <w:rFonts w:ascii="Times New Roman" w:hAnsi="Times New Roman" w:cs="Times New Roman"/>
          <w:sz w:val="20"/>
          <w:szCs w:val="20"/>
          <w:lang w:val="en-US"/>
        </w:rPr>
        <w:t>with the instance of I2</w:t>
      </w:r>
      <w:r w:rsidRPr="000C3000">
        <w:rPr>
          <w:rFonts w:ascii="Times New Roman" w:hAnsi="Times New Roman" w:cs="Times New Roman"/>
          <w:sz w:val="20"/>
          <w:szCs w:val="20"/>
          <w:lang w:val="en-US"/>
        </w:rPr>
        <w:t xml:space="preserve"> </w:t>
      </w:r>
      <w:r w:rsidR="00D40C95" w:rsidRPr="000C3000">
        <w:rPr>
          <w:rFonts w:ascii="Times New Roman" w:hAnsi="Times New Roman" w:cs="Times New Roman"/>
          <w:sz w:val="20"/>
          <w:szCs w:val="20"/>
          <w:lang w:val="en-US"/>
        </w:rPr>
        <w:t>Belief</w:t>
      </w:r>
      <w:r w:rsidRPr="000C3000">
        <w:rPr>
          <w:rFonts w:ascii="Times New Roman" w:hAnsi="Times New Roman" w:cs="Times New Roman"/>
          <w:sz w:val="20"/>
          <w:szCs w:val="20"/>
          <w:lang w:val="en-US"/>
        </w:rPr>
        <w:t xml:space="preserve"> that </w:t>
      </w:r>
      <w:r w:rsidR="00D40C95" w:rsidRPr="000C3000">
        <w:rPr>
          <w:rFonts w:ascii="Times New Roman" w:hAnsi="Times New Roman" w:cs="Times New Roman"/>
          <w:sz w:val="20"/>
          <w:szCs w:val="20"/>
          <w:lang w:val="en-US"/>
        </w:rPr>
        <w:t>holds an opinion about it</w:t>
      </w:r>
      <w:r w:rsidRPr="000C3000">
        <w:rPr>
          <w:rFonts w:ascii="Times New Roman" w:hAnsi="Times New Roman" w:cs="Times New Roman"/>
          <w:sz w:val="20"/>
          <w:szCs w:val="20"/>
          <w:lang w:val="en-US"/>
        </w:rPr>
        <w:t>.</w:t>
      </w:r>
    </w:p>
    <w:p w14:paraId="001B7902" w14:textId="77777777" w:rsidR="002A668A"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Examples:</w:t>
      </w:r>
      <w:r w:rsidR="00646F0E" w:rsidRPr="000C3000">
        <w:rPr>
          <w:rFonts w:ascii="Times New Roman" w:hAnsi="Times New Roman" w:cs="Times New Roman"/>
          <w:sz w:val="20"/>
          <w:szCs w:val="20"/>
          <w:lang w:val="en-US"/>
        </w:rPr>
        <w:tab/>
      </w:r>
    </w:p>
    <w:p w14:paraId="38FDE17F" w14:textId="77777777" w:rsidR="00646F0E" w:rsidRPr="000C3000" w:rsidRDefault="00646F0E" w:rsidP="000C3000">
      <w:pPr>
        <w:pStyle w:val="Paragrafoelenco"/>
        <w:widowControl w:val="0"/>
        <w:numPr>
          <w:ilvl w:val="0"/>
          <w:numId w:val="60"/>
        </w:numPr>
        <w:autoSpaceDE w:val="0"/>
        <w:autoSpaceDN w:val="0"/>
        <w:rPr>
          <w:rFonts w:ascii="Times New Roman" w:hAnsi="Times New Roman" w:cs="Times New Roman"/>
          <w:lang w:val="en-US"/>
        </w:rPr>
      </w:pPr>
      <w:proofErr w:type="spellStart"/>
      <w:r w:rsidRPr="000C3000">
        <w:rPr>
          <w:rFonts w:ascii="Times New Roman" w:hAnsi="Times New Roman" w:cs="Times New Roman"/>
          <w:lang w:val="en-US"/>
        </w:rPr>
        <w:t>Dragendorff’s</w:t>
      </w:r>
      <w:proofErr w:type="spellEnd"/>
      <w:r w:rsidRPr="000C3000">
        <w:rPr>
          <w:rFonts w:ascii="Times New Roman" w:hAnsi="Times New Roman" w:cs="Times New Roman"/>
          <w:lang w:val="en-US"/>
        </w:rPr>
        <w:t xml:space="preserve"> belief that type 29 bowls are from the 1st Century AD (I2) that Type 29 bowls are from the 1st Century AD (I4)</w:t>
      </w:r>
    </w:p>
    <w:p w14:paraId="7EC09F93" w14:textId="77777777" w:rsidR="00D40C95" w:rsidRPr="000C3000" w:rsidRDefault="00D40C95" w:rsidP="002E71F1">
      <w:pPr>
        <w:pStyle w:val="Titolo3"/>
        <w:rPr>
          <w:lang w:val="en-US"/>
        </w:rPr>
      </w:pPr>
      <w:bookmarkStart w:id="200" w:name="_J5_holds_to"/>
      <w:bookmarkStart w:id="201" w:name="_Toc12370074"/>
      <w:bookmarkEnd w:id="200"/>
      <w:r w:rsidRPr="000C3000">
        <w:rPr>
          <w:lang w:val="en-US"/>
        </w:rPr>
        <w:t xml:space="preserve">J5 holds to </w:t>
      </w:r>
      <w:proofErr w:type="gramStart"/>
      <w:r w:rsidRPr="000C3000">
        <w:rPr>
          <w:lang w:val="en-US"/>
        </w:rPr>
        <w:t>be</w:t>
      </w:r>
      <w:bookmarkEnd w:id="201"/>
      <w:proofErr w:type="gramEnd"/>
    </w:p>
    <w:p w14:paraId="3EB6BBD8" w14:textId="77777777" w:rsidR="00D40C95" w:rsidRPr="000C3000" w:rsidRDefault="00D40C95" w:rsidP="00D40C95">
      <w:pPr>
        <w:widowControl w:val="0"/>
        <w:autoSpaceDE w:val="0"/>
        <w:autoSpaceDN w:val="0"/>
        <w:rPr>
          <w:rFonts w:ascii="Times New Roman" w:hAnsi="Times New Roman" w:cs="Times New Roman"/>
          <w:sz w:val="20"/>
          <w:szCs w:val="20"/>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S2_Sample_Taking" w:history="1">
        <w:r w:rsidRPr="000C3000">
          <w:rPr>
            <w:rStyle w:val="Collegamentoipertestuale"/>
            <w:rFonts w:ascii="Times New Roman" w:hAnsi="Times New Roman" w:cs="Times New Roman"/>
            <w:sz w:val="20"/>
            <w:szCs w:val="20"/>
          </w:rPr>
          <w:t xml:space="preserve">I2 </w:t>
        </w:r>
      </w:hyperlink>
      <w:r w:rsidRPr="000C3000">
        <w:rPr>
          <w:rFonts w:ascii="Times New Roman" w:hAnsi="Times New Roman" w:cs="Times New Roman"/>
          <w:sz w:val="20"/>
          <w:szCs w:val="20"/>
        </w:rPr>
        <w:t>Belief</w:t>
      </w:r>
    </w:p>
    <w:p w14:paraId="0351279D" w14:textId="77777777" w:rsidR="00D40C95" w:rsidRPr="000C3000" w:rsidRDefault="00D40C95" w:rsidP="00D40C95">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I6_Belief_Value" w:history="1">
        <w:r w:rsidRPr="000C3000">
          <w:rPr>
            <w:rStyle w:val="Collegamentoipertestuale"/>
            <w:rFonts w:ascii="Times New Roman" w:hAnsi="Times New Roman" w:cs="Times New Roman"/>
            <w:sz w:val="20"/>
            <w:szCs w:val="20"/>
          </w:rPr>
          <w:t xml:space="preserve">I6 </w:t>
        </w:r>
      </w:hyperlink>
      <w:r w:rsidRPr="000C3000">
        <w:rPr>
          <w:rFonts w:ascii="Times New Roman" w:hAnsi="Times New Roman" w:cs="Times New Roman"/>
          <w:sz w:val="20"/>
          <w:szCs w:val="20"/>
        </w:rPr>
        <w:t>Belief Value</w:t>
      </w:r>
    </w:p>
    <w:p w14:paraId="5B6952DA" w14:textId="77777777" w:rsidR="00D40C95" w:rsidRPr="000C3000" w:rsidRDefault="00D40C95" w:rsidP="00D40C95">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Subproperty</w:t>
      </w:r>
      <w:proofErr w:type="spellEnd"/>
      <w:r w:rsidRPr="000C3000">
        <w:rPr>
          <w:rFonts w:ascii="Times New Roman" w:hAnsi="Times New Roman" w:cs="Times New Roman"/>
          <w:sz w:val="20"/>
          <w:szCs w:val="20"/>
        </w:rPr>
        <w:t xml:space="preserve"> of:  </w:t>
      </w:r>
    </w:p>
    <w:p w14:paraId="729C6477" w14:textId="77777777" w:rsidR="00D40C95" w:rsidRPr="000C3000" w:rsidRDefault="00D40C95" w:rsidP="00D40C95">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74C70FF4" w14:textId="61D21D9D" w:rsidR="000C3000" w:rsidRDefault="000C3000" w:rsidP="000C3000">
      <w:pPr>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202"/>
      <w:r>
        <w:rPr>
          <w:rFonts w:ascii="Times New Roman" w:hAnsi="Times New Roman" w:cs="Times New Roman"/>
          <w:sz w:val="20"/>
          <w:szCs w:val="20"/>
        </w:rPr>
        <w:t xml:space="preserve">many to </w:t>
      </w:r>
      <w:r w:rsidR="0019512C">
        <w:rPr>
          <w:rFonts w:ascii="Times New Roman" w:hAnsi="Times New Roman" w:cs="Times New Roman"/>
          <w:sz w:val="20"/>
          <w:szCs w:val="20"/>
        </w:rPr>
        <w:t>one</w:t>
      </w:r>
      <w:r>
        <w:rPr>
          <w:rFonts w:ascii="Times New Roman" w:hAnsi="Times New Roman" w:cs="Times New Roman"/>
          <w:sz w:val="20"/>
          <w:szCs w:val="20"/>
        </w:rPr>
        <w:t>, necessary (1,</w:t>
      </w:r>
      <w:r w:rsidR="0019512C">
        <w:rPr>
          <w:rFonts w:ascii="Times New Roman" w:hAnsi="Times New Roman" w:cs="Times New Roman"/>
          <w:sz w:val="20"/>
          <w:szCs w:val="20"/>
        </w:rPr>
        <w:t>1</w:t>
      </w:r>
      <w:r>
        <w:rPr>
          <w:rFonts w:ascii="Times New Roman" w:hAnsi="Times New Roman" w:cs="Times New Roman"/>
          <w:sz w:val="20"/>
          <w:szCs w:val="20"/>
        </w:rPr>
        <w:t>:</w:t>
      </w:r>
      <w:proofErr w:type="gramStart"/>
      <w:r>
        <w:rPr>
          <w:rFonts w:ascii="Times New Roman" w:hAnsi="Times New Roman" w:cs="Times New Roman"/>
          <w:sz w:val="20"/>
          <w:szCs w:val="20"/>
        </w:rPr>
        <w:t>0,n</w:t>
      </w:r>
      <w:proofErr w:type="gramEnd"/>
      <w:r>
        <w:rPr>
          <w:rFonts w:ascii="Times New Roman" w:hAnsi="Times New Roman" w:cs="Times New Roman"/>
          <w:sz w:val="20"/>
          <w:szCs w:val="20"/>
        </w:rPr>
        <w:t>)</w:t>
      </w:r>
      <w:commentRangeEnd w:id="202"/>
      <w:del w:id="203" w:author="Athina Kritsotaki" w:date="2019-10-16T11:16:00Z">
        <w:r w:rsidDel="002C657D">
          <w:rPr>
            <w:rStyle w:val="Rimandocommento"/>
            <w:rFonts w:ascii="Arial" w:eastAsia="Times New Roman" w:hAnsi="Arial" w:cs="Times New Roman"/>
            <w:lang w:val="el-GR" w:eastAsia="el-GR"/>
          </w:rPr>
          <w:commentReference w:id="202"/>
        </w:r>
      </w:del>
    </w:p>
    <w:p w14:paraId="13BC050B" w14:textId="77777777" w:rsidR="00D40C95" w:rsidRPr="000C3000" w:rsidRDefault="00D40C95" w:rsidP="00D40C95">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This property associates an instance of I2 Belief with the I6 Belie</w:t>
      </w:r>
      <w:r w:rsidR="00141351" w:rsidRPr="000C3000">
        <w:rPr>
          <w:rFonts w:ascii="Times New Roman" w:hAnsi="Times New Roman" w:cs="Times New Roman"/>
          <w:sz w:val="20"/>
          <w:szCs w:val="20"/>
          <w:lang w:val="en-US"/>
        </w:rPr>
        <w:t>f</w:t>
      </w:r>
      <w:r w:rsidRPr="000C3000">
        <w:rPr>
          <w:rFonts w:ascii="Times New Roman" w:hAnsi="Times New Roman" w:cs="Times New Roman"/>
          <w:sz w:val="20"/>
          <w:szCs w:val="20"/>
          <w:lang w:val="en-US"/>
        </w:rPr>
        <w:t xml:space="preserve"> Value that reflects the opinion of the instance of I2 Belief about the I4 Proposition Set associated with it.</w:t>
      </w:r>
    </w:p>
    <w:p w14:paraId="2F1A4526" w14:textId="77777777" w:rsidR="002A668A"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1DDB8797" w14:textId="46E881E8" w:rsidR="00FB7A9F" w:rsidRDefault="00FB7A9F" w:rsidP="000C3000">
      <w:pPr>
        <w:pStyle w:val="Paragrafoelenco"/>
        <w:widowControl w:val="0"/>
        <w:numPr>
          <w:ilvl w:val="0"/>
          <w:numId w:val="60"/>
        </w:numPr>
        <w:autoSpaceDE w:val="0"/>
        <w:autoSpaceDN w:val="0"/>
        <w:rPr>
          <w:rFonts w:ascii="Times New Roman" w:hAnsi="Times New Roman" w:cs="Times New Roman"/>
          <w:lang w:val="en-US"/>
        </w:rPr>
      </w:pPr>
      <w:proofErr w:type="spellStart"/>
      <w:r w:rsidRPr="000C3000">
        <w:rPr>
          <w:rFonts w:ascii="Times New Roman" w:hAnsi="Times New Roman" w:cs="Times New Roman"/>
          <w:lang w:val="en-US"/>
        </w:rPr>
        <w:t>Dragendorff’s</w:t>
      </w:r>
      <w:proofErr w:type="spellEnd"/>
      <w:r w:rsidRPr="000C3000">
        <w:rPr>
          <w:rFonts w:ascii="Times New Roman" w:hAnsi="Times New Roman" w:cs="Times New Roman"/>
          <w:lang w:val="en-US"/>
        </w:rPr>
        <w:t xml:space="preserve"> belief that type 29 bowls are from the 1st Century AD (I2) holds to be True (I6)</w:t>
      </w:r>
    </w:p>
    <w:p w14:paraId="60CC7593" w14:textId="77777777" w:rsidR="001218EA" w:rsidRPr="000C3000" w:rsidRDefault="001218EA" w:rsidP="000C3000">
      <w:pPr>
        <w:pStyle w:val="Paragrafoelenco"/>
        <w:widowControl w:val="0"/>
        <w:numPr>
          <w:ilvl w:val="0"/>
          <w:numId w:val="60"/>
        </w:numPr>
        <w:autoSpaceDE w:val="0"/>
        <w:autoSpaceDN w:val="0"/>
        <w:rPr>
          <w:rFonts w:ascii="Times New Roman" w:hAnsi="Times New Roman" w:cs="Times New Roman"/>
          <w:lang w:val="en-US"/>
        </w:rPr>
      </w:pPr>
    </w:p>
    <w:p w14:paraId="76B92025" w14:textId="77777777" w:rsidR="004B3CC9" w:rsidRPr="000C3000" w:rsidRDefault="004B3CC9" w:rsidP="002E71F1">
      <w:pPr>
        <w:pStyle w:val="Titolo3"/>
        <w:rPr>
          <w:lang w:val="en-US"/>
        </w:rPr>
      </w:pPr>
      <w:bookmarkStart w:id="204" w:name="_J6_adopted_(adopted"/>
      <w:bookmarkStart w:id="205" w:name="_Toc12370075"/>
      <w:bookmarkEnd w:id="204"/>
      <w:r w:rsidRPr="000C3000">
        <w:rPr>
          <w:lang w:val="en-US"/>
        </w:rPr>
        <w:t>J6 adopted (adopted by)</w:t>
      </w:r>
      <w:bookmarkEnd w:id="205"/>
      <w:r w:rsidRPr="000C3000">
        <w:rPr>
          <w:lang w:val="en-US"/>
        </w:rPr>
        <w:t xml:space="preserve"> </w:t>
      </w:r>
    </w:p>
    <w:p w14:paraId="371329D9" w14:textId="77777777" w:rsidR="004B3CC9" w:rsidRPr="000C3000" w:rsidRDefault="004B3CC9" w:rsidP="004B3CC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I7_Belief_Adoption" w:history="1">
        <w:r w:rsidRPr="000C3000">
          <w:rPr>
            <w:rStyle w:val="Collegamentoipertestuale"/>
            <w:rFonts w:ascii="Times New Roman" w:hAnsi="Times New Roman" w:cs="Times New Roman"/>
            <w:sz w:val="20"/>
            <w:szCs w:val="20"/>
            <w:lang w:val="en-US"/>
          </w:rPr>
          <w:t xml:space="preserve">I7 </w:t>
        </w:r>
      </w:hyperlink>
      <w:r w:rsidRPr="000C3000">
        <w:rPr>
          <w:rFonts w:ascii="Times New Roman" w:hAnsi="Times New Roman" w:cs="Times New Roman"/>
          <w:sz w:val="20"/>
          <w:szCs w:val="20"/>
          <w:lang w:val="en-US"/>
        </w:rPr>
        <w:t>Belief Adoption</w:t>
      </w:r>
    </w:p>
    <w:p w14:paraId="75392DCA" w14:textId="77777777" w:rsidR="004B3CC9" w:rsidRPr="000C3000" w:rsidRDefault="004B3CC9" w:rsidP="004B3CC9">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S2_Sample_Taking" w:history="1">
        <w:r w:rsidRPr="000C3000">
          <w:rPr>
            <w:rStyle w:val="Collegamentoipertestuale"/>
            <w:rFonts w:ascii="Times New Roman" w:hAnsi="Times New Roman" w:cs="Times New Roman"/>
            <w:sz w:val="20"/>
            <w:szCs w:val="20"/>
          </w:rPr>
          <w:t xml:space="preserve">I2 </w:t>
        </w:r>
      </w:hyperlink>
      <w:r w:rsidRPr="000C3000">
        <w:rPr>
          <w:rFonts w:ascii="Times New Roman" w:hAnsi="Times New Roman" w:cs="Times New Roman"/>
          <w:sz w:val="20"/>
          <w:szCs w:val="20"/>
        </w:rPr>
        <w:t>Belief</w:t>
      </w:r>
    </w:p>
    <w:p w14:paraId="2D9E94EC" w14:textId="16C68FC6" w:rsidR="007E284F" w:rsidRPr="000C3000" w:rsidRDefault="007E284F" w:rsidP="007E284F">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lang w:val="en-US"/>
        </w:rPr>
        <w:t>Subproperty</w:t>
      </w:r>
      <w:proofErr w:type="spellEnd"/>
      <w:r w:rsidRPr="000C3000">
        <w:rPr>
          <w:rFonts w:ascii="Times New Roman" w:hAnsi="Times New Roman" w:cs="Times New Roman"/>
          <w:sz w:val="20"/>
          <w:szCs w:val="20"/>
          <w:lang w:val="en-US"/>
        </w:rPr>
        <w:t xml:space="preserve"> of:</w:t>
      </w:r>
      <w:ins w:id="206" w:author="Stephen Stead" w:date="2019-10-22T09:32:00Z">
        <w:r w:rsidR="00AB589F">
          <w:rPr>
            <w:rFonts w:ascii="Times New Roman" w:hAnsi="Times New Roman" w:cs="Times New Roman"/>
            <w:sz w:val="20"/>
            <w:szCs w:val="20"/>
            <w:lang w:val="en-US"/>
          </w:rPr>
          <w:t xml:space="preserve"> </w:t>
        </w:r>
      </w:ins>
      <w:ins w:id="207" w:author="Stephen Stead" w:date="2019-10-22T09:31:00Z">
        <w:r w:rsidR="00AB589F">
          <w:rPr>
            <w:rFonts w:ascii="Times New Roman" w:hAnsi="Times New Roman" w:cs="Times New Roman"/>
            <w:sz w:val="20"/>
            <w:szCs w:val="20"/>
            <w:lang w:val="en-US"/>
          </w:rPr>
          <w:t xml:space="preserve"> </w:t>
        </w:r>
      </w:ins>
      <w:r w:rsidRPr="000C3000">
        <w:rPr>
          <w:rFonts w:ascii="Times New Roman" w:hAnsi="Times New Roman" w:cs="Times New Roman"/>
          <w:sz w:val="20"/>
          <w:szCs w:val="20"/>
          <w:lang w:val="en-US"/>
        </w:rPr>
        <w:t xml:space="preserve"> </w:t>
      </w:r>
      <w:hyperlink w:anchor="_P116_starts_(is" w:history="1">
        <w:r w:rsidRPr="000C3000">
          <w:rPr>
            <w:rStyle w:val="Collegamentoipertestuale"/>
            <w:rFonts w:ascii="Times New Roman" w:hAnsi="Times New Roman" w:cs="Times New Roman"/>
            <w:sz w:val="20"/>
            <w:szCs w:val="20"/>
          </w:rPr>
          <w:t xml:space="preserve">P17 </w:t>
        </w:r>
      </w:hyperlink>
      <w:r w:rsidRPr="000C3000">
        <w:rPr>
          <w:rFonts w:ascii="Times New Roman" w:hAnsi="Times New Roman" w:cs="Times New Roman"/>
          <w:sz w:val="20"/>
          <w:szCs w:val="20"/>
        </w:rPr>
        <w:t>was motivated by (motivated)</w:t>
      </w:r>
    </w:p>
    <w:p w14:paraId="37C3E2FF" w14:textId="77777777" w:rsidR="004B3CC9" w:rsidRPr="000C3000" w:rsidRDefault="004B3CC9" w:rsidP="004B3CC9">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70E8327E" w14:textId="1C488F17" w:rsidR="000C3000" w:rsidRDefault="000C3000" w:rsidP="000C3000">
      <w:pPr>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208"/>
      <w:r>
        <w:rPr>
          <w:rFonts w:ascii="Times New Roman" w:hAnsi="Times New Roman" w:cs="Times New Roman"/>
          <w:sz w:val="20"/>
          <w:szCs w:val="20"/>
        </w:rPr>
        <w:t>many to many, necessary (</w:t>
      </w:r>
      <w:proofErr w:type="gramStart"/>
      <w:r>
        <w:rPr>
          <w:rFonts w:ascii="Times New Roman" w:hAnsi="Times New Roman" w:cs="Times New Roman"/>
          <w:sz w:val="20"/>
          <w:szCs w:val="20"/>
        </w:rPr>
        <w:t>1,n</w:t>
      </w:r>
      <w:proofErr w:type="gramEnd"/>
      <w:r>
        <w:rPr>
          <w:rFonts w:ascii="Times New Roman" w:hAnsi="Times New Roman" w:cs="Times New Roman"/>
          <w:sz w:val="20"/>
          <w:szCs w:val="20"/>
        </w:rPr>
        <w:t>:0,n)</w:t>
      </w:r>
      <w:commentRangeEnd w:id="208"/>
      <w:del w:id="209" w:author="Athina Kritsotaki" w:date="2019-10-16T11:18:00Z">
        <w:r w:rsidDel="000373E0">
          <w:rPr>
            <w:rStyle w:val="Rimandocommento"/>
            <w:rFonts w:ascii="Arial" w:eastAsia="Times New Roman" w:hAnsi="Arial" w:cs="Times New Roman"/>
            <w:lang w:val="el-GR" w:eastAsia="el-GR"/>
          </w:rPr>
          <w:commentReference w:id="208"/>
        </w:r>
      </w:del>
    </w:p>
    <w:p w14:paraId="16E5EE28" w14:textId="77777777" w:rsidR="004B3CC9" w:rsidRPr="000C3000" w:rsidRDefault="004B3CC9" w:rsidP="004B3CC9">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This property associates an instance of I2 Belief with the instance of I7 Belief Adoption that used it as the source of the I6 Belief Value and propositions used in the resulting new I2 Belief.</w:t>
      </w:r>
    </w:p>
    <w:p w14:paraId="0DEE3B0B" w14:textId="77777777" w:rsidR="002A668A" w:rsidRPr="000C3000" w:rsidRDefault="00FB7A9F"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075BC58E" w14:textId="77777777" w:rsidR="00FB7A9F" w:rsidRPr="000C3000" w:rsidRDefault="00FB7A9F"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 (I7) adopted </w:t>
      </w:r>
      <w:proofErr w:type="spellStart"/>
      <w:r w:rsidRPr="000C3000">
        <w:rPr>
          <w:rFonts w:ascii="Times New Roman" w:hAnsi="Times New Roman" w:cs="Times New Roman"/>
          <w:lang w:val="en-US"/>
        </w:rPr>
        <w:t>Dragendorff’s</w:t>
      </w:r>
      <w:proofErr w:type="spellEnd"/>
      <w:r w:rsidRPr="000C3000">
        <w:rPr>
          <w:rFonts w:ascii="Times New Roman" w:hAnsi="Times New Roman" w:cs="Times New Roman"/>
          <w:lang w:val="en-US"/>
        </w:rPr>
        <w:t xml:space="preserve"> belief that type 29 bowls are from the 1st Century AD (I2)</w:t>
      </w:r>
    </w:p>
    <w:p w14:paraId="66B680AC" w14:textId="77777777" w:rsidR="004F5127" w:rsidRPr="000C3000" w:rsidRDefault="004F5127" w:rsidP="002E71F1">
      <w:pPr>
        <w:pStyle w:val="Titolo3"/>
        <w:rPr>
          <w:lang w:val="en-US"/>
        </w:rPr>
      </w:pPr>
      <w:bookmarkStart w:id="210" w:name="_J7_is_based"/>
      <w:bookmarkStart w:id="211" w:name="_Toc12370076"/>
      <w:bookmarkEnd w:id="210"/>
      <w:r w:rsidRPr="000C3000">
        <w:rPr>
          <w:lang w:val="en-US"/>
        </w:rPr>
        <w:t>J7 is based on evidence</w:t>
      </w:r>
      <w:r w:rsidR="00FD3B19" w:rsidRPr="000C3000">
        <w:rPr>
          <w:lang w:val="en-US"/>
        </w:rPr>
        <w:t xml:space="preserve"> from</w:t>
      </w:r>
      <w:r w:rsidRPr="000C3000">
        <w:rPr>
          <w:lang w:val="en-US"/>
        </w:rPr>
        <w:t xml:space="preserve"> (is evidence for)</w:t>
      </w:r>
      <w:bookmarkEnd w:id="211"/>
      <w:r w:rsidRPr="000C3000">
        <w:rPr>
          <w:lang w:val="en-US"/>
        </w:rPr>
        <w:t xml:space="preserve"> </w:t>
      </w:r>
    </w:p>
    <w:p w14:paraId="02732725" w14:textId="77777777" w:rsidR="004F5127" w:rsidRPr="000C3000" w:rsidRDefault="004F5127" w:rsidP="004F5127">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Domain: </w:t>
      </w:r>
      <w:r w:rsidRPr="000C3000">
        <w:rPr>
          <w:rFonts w:ascii="Times New Roman" w:hAnsi="Times New Roman" w:cs="Times New Roman"/>
          <w:sz w:val="20"/>
          <w:szCs w:val="20"/>
          <w:lang w:val="en-US"/>
        </w:rPr>
        <w:tab/>
      </w:r>
      <w:hyperlink w:anchor="_I7_Belief_Adoption" w:history="1">
        <w:r w:rsidRPr="000C3000">
          <w:rPr>
            <w:rStyle w:val="Collegamentoipertestuale"/>
            <w:rFonts w:ascii="Times New Roman" w:hAnsi="Times New Roman" w:cs="Times New Roman"/>
            <w:sz w:val="20"/>
            <w:szCs w:val="20"/>
            <w:lang w:val="en-US"/>
          </w:rPr>
          <w:t xml:space="preserve">I7 </w:t>
        </w:r>
      </w:hyperlink>
      <w:r w:rsidRPr="000C3000">
        <w:rPr>
          <w:rFonts w:ascii="Times New Roman" w:hAnsi="Times New Roman" w:cs="Times New Roman"/>
          <w:sz w:val="20"/>
          <w:szCs w:val="20"/>
          <w:lang w:val="en-US"/>
        </w:rPr>
        <w:t>Belief Adoption</w:t>
      </w:r>
    </w:p>
    <w:p w14:paraId="16B1760F" w14:textId="77777777" w:rsidR="004F5127" w:rsidRPr="000C3000" w:rsidRDefault="004F5127" w:rsidP="004F5127">
      <w:pPr>
        <w:widowControl w:val="0"/>
        <w:autoSpaceDE w:val="0"/>
        <w:autoSpaceDN w:val="0"/>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Range: </w:t>
      </w:r>
      <w:r w:rsidRPr="000C3000">
        <w:rPr>
          <w:rFonts w:ascii="Times New Roman" w:hAnsi="Times New Roman" w:cs="Times New Roman"/>
          <w:sz w:val="20"/>
          <w:szCs w:val="20"/>
          <w:lang w:val="en-US"/>
        </w:rPr>
        <w:tab/>
      </w:r>
      <w:r w:rsidRPr="000C3000">
        <w:rPr>
          <w:rFonts w:ascii="Times New Roman" w:hAnsi="Times New Roman" w:cs="Times New Roman"/>
          <w:sz w:val="20"/>
          <w:szCs w:val="20"/>
          <w:lang w:val="en-US"/>
        </w:rPr>
        <w:tab/>
      </w:r>
      <w:hyperlink w:anchor="_E73_Information_Object" w:history="1">
        <w:r w:rsidRPr="000C3000">
          <w:rPr>
            <w:rStyle w:val="Collegamentoipertestuale"/>
            <w:rFonts w:ascii="Times New Roman" w:hAnsi="Times New Roman" w:cs="Times New Roman"/>
            <w:sz w:val="20"/>
            <w:szCs w:val="20"/>
          </w:rPr>
          <w:t xml:space="preserve">E73 </w:t>
        </w:r>
      </w:hyperlink>
      <w:r w:rsidRPr="000C3000">
        <w:rPr>
          <w:rFonts w:ascii="Times New Roman" w:hAnsi="Times New Roman" w:cs="Times New Roman"/>
          <w:sz w:val="20"/>
          <w:szCs w:val="20"/>
        </w:rPr>
        <w:t>Information Object</w:t>
      </w:r>
    </w:p>
    <w:p w14:paraId="310AD919" w14:textId="438D1760" w:rsidR="004F5127" w:rsidRPr="000C3000" w:rsidRDefault="004F5127" w:rsidP="004F5127">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lang w:val="en-US"/>
        </w:rPr>
        <w:t>Subproperty</w:t>
      </w:r>
      <w:proofErr w:type="spellEnd"/>
      <w:r w:rsidRPr="000C3000">
        <w:rPr>
          <w:rFonts w:ascii="Times New Roman" w:hAnsi="Times New Roman" w:cs="Times New Roman"/>
          <w:sz w:val="20"/>
          <w:szCs w:val="20"/>
          <w:lang w:val="en-US"/>
        </w:rPr>
        <w:t xml:space="preserve"> of: </w:t>
      </w:r>
      <w:ins w:id="212" w:author="Stephen Stead" w:date="2019-10-22T09:31:00Z">
        <w:r w:rsidR="00AB589F">
          <w:rPr>
            <w:rFonts w:ascii="Times New Roman" w:hAnsi="Times New Roman" w:cs="Times New Roman"/>
            <w:sz w:val="20"/>
            <w:szCs w:val="20"/>
            <w:lang w:val="en-US"/>
          </w:rPr>
          <w:t xml:space="preserve"> </w:t>
        </w:r>
      </w:ins>
      <w:r w:rsidRPr="000C3000">
        <w:rPr>
          <w:rFonts w:ascii="Times New Roman" w:hAnsi="Times New Roman" w:cs="Times New Roman"/>
          <w:sz w:val="20"/>
          <w:szCs w:val="20"/>
        </w:rPr>
        <w:t xml:space="preserve"> </w:t>
      </w:r>
      <w:hyperlink w:anchor="_P16_used_specific_object_(was_used_" w:history="1">
        <w:r w:rsidRPr="000C3000">
          <w:rPr>
            <w:rStyle w:val="Collegamentoipertestuale"/>
            <w:rFonts w:ascii="Times New Roman" w:hAnsi="Times New Roman" w:cs="Times New Roman"/>
            <w:sz w:val="20"/>
            <w:szCs w:val="20"/>
          </w:rPr>
          <w:t xml:space="preserve">P16 </w:t>
        </w:r>
      </w:hyperlink>
      <w:r w:rsidRPr="000C3000">
        <w:rPr>
          <w:rFonts w:ascii="Times New Roman" w:hAnsi="Times New Roman" w:cs="Times New Roman"/>
          <w:sz w:val="20"/>
          <w:szCs w:val="20"/>
        </w:rPr>
        <w:t>used specific object (was used for)</w:t>
      </w:r>
    </w:p>
    <w:p w14:paraId="08374EAE" w14:textId="77777777" w:rsidR="004F5127" w:rsidRPr="000C3000" w:rsidRDefault="004F5127" w:rsidP="004F5127">
      <w:pPr>
        <w:widowControl w:val="0"/>
        <w:autoSpaceDE w:val="0"/>
        <w:autoSpaceDN w:val="0"/>
        <w:rPr>
          <w:rFonts w:ascii="Times New Roman" w:hAnsi="Times New Roman" w:cs="Times New Roman"/>
          <w:sz w:val="20"/>
          <w:szCs w:val="20"/>
        </w:rPr>
      </w:pPr>
      <w:proofErr w:type="spellStart"/>
      <w:r w:rsidRPr="000C3000">
        <w:rPr>
          <w:rFonts w:ascii="Times New Roman" w:hAnsi="Times New Roman" w:cs="Times New Roman"/>
          <w:sz w:val="20"/>
          <w:szCs w:val="20"/>
        </w:rPr>
        <w:t>Superproperty</w:t>
      </w:r>
      <w:proofErr w:type="spellEnd"/>
      <w:r w:rsidRPr="000C3000">
        <w:rPr>
          <w:rFonts w:ascii="Times New Roman" w:hAnsi="Times New Roman" w:cs="Times New Roman"/>
          <w:sz w:val="20"/>
          <w:szCs w:val="20"/>
        </w:rPr>
        <w:t xml:space="preserve"> of:</w:t>
      </w:r>
    </w:p>
    <w:p w14:paraId="4CD21E56" w14:textId="26A636A8" w:rsidR="000C3000" w:rsidRDefault="000C3000" w:rsidP="000C3000">
      <w:pPr>
        <w:rPr>
          <w:rFonts w:ascii="Times New Roman" w:hAnsi="Times New Roman" w:cs="Times New Roman"/>
          <w:sz w:val="20"/>
          <w:szCs w:val="20"/>
        </w:rPr>
      </w:pPr>
      <w:r>
        <w:rPr>
          <w:rFonts w:ascii="Times New Roman" w:hAnsi="Times New Roman" w:cs="Times New Roman"/>
          <w:sz w:val="20"/>
          <w:szCs w:val="20"/>
        </w:rPr>
        <w:t>Quantification:</w:t>
      </w:r>
      <w:r>
        <w:rPr>
          <w:rFonts w:ascii="Times New Roman" w:hAnsi="Times New Roman" w:cs="Times New Roman"/>
          <w:sz w:val="20"/>
          <w:szCs w:val="20"/>
        </w:rPr>
        <w:tab/>
      </w:r>
      <w:commentRangeStart w:id="213"/>
      <w:r>
        <w:rPr>
          <w:rFonts w:ascii="Times New Roman" w:hAnsi="Times New Roman" w:cs="Times New Roman"/>
          <w:sz w:val="20"/>
          <w:szCs w:val="20"/>
        </w:rPr>
        <w:t>many to many (</w:t>
      </w:r>
      <w:proofErr w:type="gramStart"/>
      <w:r>
        <w:rPr>
          <w:rFonts w:ascii="Times New Roman" w:hAnsi="Times New Roman" w:cs="Times New Roman"/>
          <w:sz w:val="20"/>
          <w:szCs w:val="20"/>
        </w:rPr>
        <w:t>0,n</w:t>
      </w:r>
      <w:proofErr w:type="gramEnd"/>
      <w:r>
        <w:rPr>
          <w:rFonts w:ascii="Times New Roman" w:hAnsi="Times New Roman" w:cs="Times New Roman"/>
          <w:sz w:val="20"/>
          <w:szCs w:val="20"/>
        </w:rPr>
        <w:t>:0,n)</w:t>
      </w:r>
      <w:commentRangeEnd w:id="213"/>
      <w:del w:id="214" w:author="Athina Kritsotaki" w:date="2019-10-16T11:18:00Z">
        <w:r w:rsidDel="000373E0">
          <w:rPr>
            <w:rStyle w:val="Rimandocommento"/>
            <w:rFonts w:ascii="Arial" w:eastAsia="Times New Roman" w:hAnsi="Arial" w:cs="Times New Roman"/>
            <w:lang w:val="el-GR" w:eastAsia="el-GR"/>
          </w:rPr>
          <w:commentReference w:id="213"/>
        </w:r>
      </w:del>
    </w:p>
    <w:p w14:paraId="33E29AC4" w14:textId="77777777" w:rsidR="004F5127" w:rsidRPr="000C3000" w:rsidRDefault="004F5127" w:rsidP="004F5127">
      <w:pPr>
        <w:widowControl w:val="0"/>
        <w:autoSpaceDE w:val="0"/>
        <w:autoSpaceDN w:val="0"/>
        <w:ind w:left="1418" w:hanging="1418"/>
        <w:rPr>
          <w:rFonts w:ascii="Times New Roman" w:hAnsi="Times New Roman" w:cs="Times New Roman"/>
          <w:sz w:val="20"/>
          <w:szCs w:val="20"/>
          <w:lang w:val="en-US"/>
        </w:rPr>
      </w:pPr>
      <w:r w:rsidRPr="000C3000">
        <w:rPr>
          <w:rFonts w:ascii="Times New Roman" w:hAnsi="Times New Roman" w:cs="Times New Roman"/>
          <w:sz w:val="20"/>
          <w:szCs w:val="20"/>
          <w:lang w:val="en-US"/>
        </w:rPr>
        <w:t>Scope note:</w:t>
      </w:r>
      <w:r w:rsidRPr="000C3000">
        <w:rPr>
          <w:rFonts w:ascii="Times New Roman" w:hAnsi="Times New Roman" w:cs="Times New Roman"/>
          <w:sz w:val="20"/>
          <w:szCs w:val="20"/>
          <w:lang w:val="en-US"/>
        </w:rPr>
        <w:tab/>
        <w:t>This property associates an instance of I7 Belief Adoption with the instance of E73 Information Object that was the source of or evidence for the I4 Proposition Set that was adopted.</w:t>
      </w:r>
    </w:p>
    <w:p w14:paraId="17581CA9" w14:textId="77777777" w:rsidR="00DB5BCF" w:rsidRPr="000C3000" w:rsidRDefault="00FD3B19" w:rsidP="000C3000">
      <w:pPr>
        <w:widowControl w:val="0"/>
        <w:autoSpaceDE w:val="0"/>
        <w:autoSpaceDN w:val="0"/>
        <w:spacing w:after="0" w:line="240" w:lineRule="auto"/>
        <w:rPr>
          <w:rFonts w:ascii="Times New Roman" w:hAnsi="Times New Roman" w:cs="Times New Roman"/>
          <w:sz w:val="20"/>
          <w:szCs w:val="20"/>
          <w:lang w:val="en-US"/>
        </w:rPr>
      </w:pPr>
      <w:r w:rsidRPr="000C3000">
        <w:rPr>
          <w:rFonts w:ascii="Times New Roman" w:hAnsi="Times New Roman" w:cs="Times New Roman"/>
          <w:sz w:val="20"/>
          <w:szCs w:val="20"/>
          <w:lang w:val="en-US"/>
        </w:rPr>
        <w:t xml:space="preserve">Examples: </w:t>
      </w:r>
      <w:r w:rsidRPr="000C3000">
        <w:rPr>
          <w:rFonts w:ascii="Times New Roman" w:hAnsi="Times New Roman" w:cs="Times New Roman"/>
          <w:sz w:val="20"/>
          <w:szCs w:val="20"/>
          <w:lang w:val="en-US"/>
        </w:rPr>
        <w:tab/>
      </w:r>
    </w:p>
    <w:p w14:paraId="2A502F80" w14:textId="77777777" w:rsidR="004F5127" w:rsidRPr="000C3000" w:rsidRDefault="00FD3B19" w:rsidP="000C3000">
      <w:pPr>
        <w:pStyle w:val="Paragrafoelenco"/>
        <w:widowControl w:val="0"/>
        <w:numPr>
          <w:ilvl w:val="0"/>
          <w:numId w:val="60"/>
        </w:numPr>
        <w:autoSpaceDE w:val="0"/>
        <w:autoSpaceDN w:val="0"/>
        <w:rPr>
          <w:rFonts w:ascii="Times New Roman" w:hAnsi="Times New Roman" w:cs="Times New Roman"/>
          <w:lang w:val="en-US"/>
        </w:rPr>
      </w:pPr>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 (I7) </w:t>
      </w:r>
      <w:r w:rsidRPr="000C3000">
        <w:rPr>
          <w:rFonts w:ascii="Times New Roman" w:hAnsi="Times New Roman" w:cs="Times New Roman"/>
          <w:i/>
          <w:lang w:val="en-US"/>
        </w:rPr>
        <w:t>is based on evidence from</w:t>
      </w:r>
      <w:r w:rsidRPr="000C3000">
        <w:rPr>
          <w:rFonts w:ascii="Times New Roman" w:hAnsi="Times New Roman" w:cs="Times New Roman"/>
          <w:lang w:val="en-US"/>
        </w:rPr>
        <w:t xml:space="preserve"> Hans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"Terra sigillata. Ein </w:t>
      </w:r>
      <w:proofErr w:type="spellStart"/>
      <w:r w:rsidRPr="000C3000">
        <w:rPr>
          <w:rFonts w:ascii="Times New Roman" w:hAnsi="Times New Roman" w:cs="Times New Roman"/>
          <w:lang w:val="en-US"/>
        </w:rPr>
        <w:t>Beitrag</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zur</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Geschichte</w:t>
      </w:r>
      <w:proofErr w:type="spellEnd"/>
      <w:r w:rsidRPr="000C3000">
        <w:rPr>
          <w:rFonts w:ascii="Times New Roman" w:hAnsi="Times New Roman" w:cs="Times New Roman"/>
          <w:lang w:val="en-US"/>
        </w:rPr>
        <w:t xml:space="preserve"> der </w:t>
      </w:r>
      <w:proofErr w:type="spellStart"/>
      <w:r w:rsidRPr="000C3000">
        <w:rPr>
          <w:rFonts w:ascii="Times New Roman" w:hAnsi="Times New Roman" w:cs="Times New Roman"/>
          <w:lang w:val="en-US"/>
        </w:rPr>
        <w:t>griechischen</w:t>
      </w:r>
      <w:proofErr w:type="spellEnd"/>
      <w:r w:rsidRPr="000C3000">
        <w:rPr>
          <w:rFonts w:ascii="Times New Roman" w:hAnsi="Times New Roman" w:cs="Times New Roman"/>
          <w:lang w:val="en-US"/>
        </w:rPr>
        <w:t xml:space="preserve"> und </w:t>
      </w:r>
      <w:proofErr w:type="spellStart"/>
      <w:r w:rsidRPr="000C3000">
        <w:rPr>
          <w:rFonts w:ascii="Times New Roman" w:hAnsi="Times New Roman" w:cs="Times New Roman"/>
          <w:lang w:val="en-US"/>
        </w:rPr>
        <w:t>römischen</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Keramik</w:t>
      </w:r>
      <w:proofErr w:type="spellEnd"/>
      <w:r w:rsidRPr="000C3000">
        <w:rPr>
          <w:rFonts w:ascii="Times New Roman" w:hAnsi="Times New Roman" w:cs="Times New Roman"/>
          <w:lang w:val="en-US"/>
        </w:rPr>
        <w:t xml:space="preserve">", </w:t>
      </w:r>
      <w:r w:rsidRPr="000C3000">
        <w:rPr>
          <w:rFonts w:ascii="Times New Roman" w:hAnsi="Times New Roman" w:cs="Times New Roman"/>
          <w:i/>
          <w:lang w:val="en-US"/>
        </w:rPr>
        <w:t>Bonner</w:t>
      </w:r>
      <w:r w:rsidRPr="000C3000">
        <w:rPr>
          <w:rFonts w:ascii="Times New Roman" w:hAnsi="Times New Roman" w:cs="Times New Roman"/>
          <w:lang w:val="en-US"/>
        </w:rPr>
        <w:t xml:space="preserve"> </w:t>
      </w:r>
      <w:proofErr w:type="spellStart"/>
      <w:r w:rsidRPr="000C3000">
        <w:rPr>
          <w:rFonts w:ascii="Times New Roman" w:hAnsi="Times New Roman" w:cs="Times New Roman"/>
          <w:i/>
          <w:lang w:val="en-US"/>
        </w:rPr>
        <w:t>Jahrbücher</w:t>
      </w:r>
      <w:proofErr w:type="spellEnd"/>
      <w:r w:rsidRPr="000C3000">
        <w:rPr>
          <w:rFonts w:ascii="Times New Roman" w:hAnsi="Times New Roman" w:cs="Times New Roman"/>
          <w:lang w:val="en-US"/>
        </w:rPr>
        <w:t xml:space="preserve"> 96 (1895), 18-155</w:t>
      </w:r>
      <w:r w:rsidR="00FB7A9F" w:rsidRPr="000C3000">
        <w:rPr>
          <w:rFonts w:ascii="Times New Roman" w:hAnsi="Times New Roman" w:cs="Times New Roman"/>
          <w:lang w:val="en-US"/>
        </w:rPr>
        <w:t xml:space="preserve"> (E73)</w:t>
      </w:r>
    </w:p>
    <w:p w14:paraId="7B3BA9E4" w14:textId="77777777" w:rsidR="006C6AD3" w:rsidRDefault="006C6AD3">
      <w:pPr>
        <w:rPr>
          <w:rFonts w:ascii="Times New Roman" w:hAnsi="Times New Roman" w:cs="Times New Roman"/>
          <w:lang w:val="en-US" w:eastAsia="x-none"/>
        </w:rPr>
      </w:pPr>
    </w:p>
    <w:p w14:paraId="3AF199C6" w14:textId="77777777" w:rsidR="006C6AD3" w:rsidRPr="002E71F1" w:rsidRDefault="006C6AD3" w:rsidP="00105876">
      <w:pPr>
        <w:pStyle w:val="Titolo3"/>
      </w:pPr>
      <w:bookmarkStart w:id="215" w:name="_Toc12370077"/>
      <w:r w:rsidRPr="00105876">
        <w:t>J8 understands (is understood by)</w:t>
      </w:r>
      <w:bookmarkEnd w:id="215"/>
      <w:r w:rsidRPr="00105876">
        <w:t xml:space="preserve"> </w:t>
      </w:r>
    </w:p>
    <w:p w14:paraId="61A503D7" w14:textId="0E1BCC07" w:rsidR="006C6AD3" w:rsidRPr="00B7542A" w:rsidRDefault="00983B35" w:rsidP="006C6AD3">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1A100F">
        <w:rPr>
          <w:rFonts w:ascii="Times New Roman" w:hAnsi="Times New Roman" w:cs="Times New Roman"/>
          <w:sz w:val="20"/>
          <w:szCs w:val="20"/>
        </w:rPr>
        <w:t xml:space="preserve">I9 </w:t>
      </w:r>
      <w:r w:rsidRPr="002E71F1">
        <w:rPr>
          <w:rFonts w:ascii="Times New Roman" w:hAnsi="Times New Roman" w:cs="Times New Roman"/>
          <w:sz w:val="20"/>
          <w:szCs w:val="20"/>
          <w:lang w:val="en-US"/>
        </w:rPr>
        <w:t>Provenanced Comprehension</w:t>
      </w:r>
    </w:p>
    <w:p w14:paraId="129130D1"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Range: </w:t>
      </w:r>
      <w:r w:rsidRPr="00B7542A">
        <w:rPr>
          <w:rFonts w:ascii="Times New Roman" w:hAnsi="Times New Roman" w:cs="Times New Roman"/>
          <w:sz w:val="20"/>
          <w:szCs w:val="20"/>
        </w:rPr>
        <w:tab/>
      </w:r>
      <w:r w:rsidRPr="00B7542A">
        <w:rPr>
          <w:rFonts w:ascii="Times New Roman" w:hAnsi="Times New Roman" w:cs="Times New Roman"/>
          <w:sz w:val="20"/>
          <w:szCs w:val="20"/>
        </w:rPr>
        <w:tab/>
      </w:r>
      <w:hyperlink r:id="rId22" w:anchor="_E73_Information_Object" w:history="1">
        <w:r w:rsidRPr="00B7542A">
          <w:rPr>
            <w:rStyle w:val="Collegamentoipertestuale"/>
            <w:rFonts w:ascii="Times New Roman" w:hAnsi="Times New Roman" w:cs="Times New Roman"/>
            <w:sz w:val="20"/>
            <w:szCs w:val="20"/>
          </w:rPr>
          <w:t xml:space="preserve">E73 </w:t>
        </w:r>
      </w:hyperlink>
      <w:r w:rsidRPr="00B7542A">
        <w:rPr>
          <w:rFonts w:ascii="Times New Roman" w:hAnsi="Times New Roman" w:cs="Times New Roman"/>
          <w:sz w:val="20"/>
          <w:szCs w:val="20"/>
        </w:rPr>
        <w:t>Information Object</w:t>
      </w:r>
    </w:p>
    <w:p w14:paraId="670A7001"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1677CB67"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0CC2FD9F"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 one, necessary (1,1:</w:t>
      </w:r>
      <w:proofErr w:type="gramStart"/>
      <w:r w:rsidRPr="00B7542A">
        <w:rPr>
          <w:rFonts w:ascii="Times New Roman" w:hAnsi="Times New Roman" w:cs="Times New Roman"/>
          <w:sz w:val="20"/>
          <w:szCs w:val="20"/>
        </w:rPr>
        <w:t>0,n</w:t>
      </w:r>
      <w:proofErr w:type="gramEnd"/>
      <w:r w:rsidRPr="00B7542A">
        <w:rPr>
          <w:rFonts w:ascii="Times New Roman" w:hAnsi="Times New Roman" w:cs="Times New Roman"/>
          <w:sz w:val="20"/>
          <w:szCs w:val="20"/>
        </w:rPr>
        <w:t>)</w:t>
      </w:r>
    </w:p>
    <w:p w14:paraId="2F887004" w14:textId="77777777" w:rsidR="006C6AD3" w:rsidRPr="00B7542A" w:rsidRDefault="006C6AD3" w:rsidP="006C6AD3">
      <w:pPr>
        <w:rPr>
          <w:rFonts w:ascii="Times New Roman" w:hAnsi="Times New Roman" w:cs="Times New Roman"/>
          <w:sz w:val="20"/>
          <w:szCs w:val="20"/>
        </w:rPr>
      </w:pPr>
    </w:p>
    <w:p w14:paraId="203E0639" w14:textId="60A6A67D" w:rsidR="006C6AD3" w:rsidRPr="00B7542A" w:rsidRDefault="006C6AD3" w:rsidP="006C6AD3">
      <w:pPr>
        <w:ind w:left="1440" w:hanging="1440"/>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This propert</w:t>
      </w:r>
      <w:r w:rsidR="00983B35">
        <w:rPr>
          <w:rFonts w:ascii="Times New Roman" w:hAnsi="Times New Roman" w:cs="Times New Roman"/>
          <w:sz w:val="20"/>
          <w:szCs w:val="20"/>
        </w:rPr>
        <w:t xml:space="preserve">y associates an instance of I9 </w:t>
      </w:r>
      <w:r w:rsidR="00983B35" w:rsidRPr="002E71F1">
        <w:rPr>
          <w:sz w:val="20"/>
          <w:szCs w:val="20"/>
          <w:lang w:val="en-US"/>
        </w:rPr>
        <w:t>Provenanced Comprehension</w:t>
      </w:r>
      <w:r w:rsidRPr="00B7542A">
        <w:rPr>
          <w:rFonts w:ascii="Times New Roman" w:hAnsi="Times New Roman" w:cs="Times New Roman"/>
          <w:sz w:val="20"/>
          <w:szCs w:val="20"/>
        </w:rPr>
        <w:t xml:space="preserve"> with the instance of E73 Information Object it interprets with respect to its intended overt message.</w:t>
      </w:r>
    </w:p>
    <w:p w14:paraId="0681781A" w14:textId="77777777" w:rsidR="006C6AD3" w:rsidRPr="00B7542A" w:rsidRDefault="006C6AD3" w:rsidP="006C6AD3">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My citation that Nero was singing in Rome while it was burning </w:t>
      </w:r>
      <w:r w:rsidRPr="00B7542A">
        <w:rPr>
          <w:rFonts w:ascii="Times New Roman" w:hAnsi="Times New Roman" w:cs="Times New Roman"/>
          <w:i/>
        </w:rPr>
        <w:t xml:space="preserve">understands </w:t>
      </w:r>
      <w:r w:rsidRPr="00B7542A">
        <w:rPr>
          <w:rFonts w:ascii="Times New Roman" w:hAnsi="Times New Roman" w:cs="Times New Roman"/>
        </w:rPr>
        <w:t xml:space="preserve">the extant book De Vita </w:t>
      </w:r>
      <w:proofErr w:type="spellStart"/>
      <w:r w:rsidRPr="00B7542A">
        <w:rPr>
          <w:rFonts w:ascii="Times New Roman" w:hAnsi="Times New Roman" w:cs="Times New Roman"/>
        </w:rPr>
        <w:t>Caesarum</w:t>
      </w:r>
      <w:proofErr w:type="spellEnd"/>
      <w:r w:rsidRPr="00B7542A">
        <w:rPr>
          <w:rFonts w:ascii="Times New Roman" w:hAnsi="Times New Roman" w:cs="Times New Roman"/>
        </w:rPr>
        <w:t xml:space="preserve"> by Gaius Suetonius </w:t>
      </w:r>
      <w:proofErr w:type="spellStart"/>
      <w:r w:rsidRPr="00B7542A">
        <w:rPr>
          <w:rFonts w:ascii="Times New Roman" w:hAnsi="Times New Roman" w:cs="Times New Roman"/>
        </w:rPr>
        <w:t>Tranquillus</w:t>
      </w:r>
      <w:proofErr w:type="spellEnd"/>
      <w:r w:rsidRPr="00B7542A">
        <w:rPr>
          <w:rFonts w:ascii="Times New Roman" w:hAnsi="Times New Roman" w:cs="Times New Roman"/>
        </w:rPr>
        <w:t xml:space="preserve"> </w:t>
      </w:r>
    </w:p>
    <w:p w14:paraId="2FE9242F" w14:textId="77777777" w:rsidR="006C6AD3" w:rsidRPr="00B7542A" w:rsidRDefault="006C6AD3" w:rsidP="006C6AD3">
      <w:pPr>
        <w:widowControl w:val="0"/>
        <w:autoSpaceDE w:val="0"/>
        <w:autoSpaceDN w:val="0"/>
        <w:spacing w:after="0" w:line="240" w:lineRule="auto"/>
        <w:rPr>
          <w:rFonts w:ascii="Times New Roman" w:hAnsi="Times New Roman" w:cs="Times New Roman"/>
          <w:sz w:val="20"/>
          <w:szCs w:val="20"/>
        </w:rPr>
      </w:pPr>
    </w:p>
    <w:p w14:paraId="1E1DF565" w14:textId="77777777" w:rsidR="006C6AD3" w:rsidRPr="00B7542A" w:rsidRDefault="006C6AD3" w:rsidP="006C6AD3">
      <w:pPr>
        <w:widowControl w:val="0"/>
        <w:autoSpaceDE w:val="0"/>
        <w:autoSpaceDN w:val="0"/>
        <w:rPr>
          <w:rFonts w:ascii="Times New Roman" w:hAnsi="Times New Roman" w:cs="Times New Roman"/>
        </w:rPr>
      </w:pPr>
    </w:p>
    <w:p w14:paraId="7E5BE0C1" w14:textId="77777777" w:rsidR="006C6AD3" w:rsidRPr="00B7542A" w:rsidRDefault="006C6AD3" w:rsidP="006C6AD3">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25CA4DBE" w14:textId="77777777" w:rsidR="006C6AD3" w:rsidRPr="00CF5794" w:rsidRDefault="006C6AD3" w:rsidP="006C6AD3">
      <w:pPr>
        <w:spacing w:after="0"/>
        <w:rPr>
          <w:rFonts w:ascii="Times New Roman" w:hAnsi="Times New Roman" w:cs="Times New Roman"/>
          <w:sz w:val="20"/>
          <w:szCs w:val="20"/>
          <w:lang w:val="fr-FR"/>
        </w:rPr>
      </w:pPr>
      <w:r w:rsidRPr="00B7542A">
        <w:rPr>
          <w:rFonts w:ascii="Times New Roman" w:hAnsi="Times New Roman" w:cs="Times New Roman"/>
          <w:sz w:val="20"/>
          <w:szCs w:val="20"/>
        </w:rPr>
        <w:tab/>
      </w:r>
      <w:r w:rsidRPr="00B7542A">
        <w:rPr>
          <w:rFonts w:ascii="Times New Roman" w:hAnsi="Times New Roman" w:cs="Times New Roman"/>
          <w:sz w:val="20"/>
          <w:szCs w:val="20"/>
        </w:rPr>
        <w:tab/>
      </w:r>
      <w:r w:rsidRPr="00CF5794">
        <w:rPr>
          <w:rFonts w:ascii="Times New Roman" w:hAnsi="Times New Roman" w:cs="Times New Roman"/>
          <w:sz w:val="20"/>
          <w:szCs w:val="20"/>
          <w:lang w:val="fr-FR"/>
        </w:rPr>
        <w:t>J8(</w:t>
      </w:r>
      <w:proofErr w:type="spellStart"/>
      <w:proofErr w:type="gramStart"/>
      <w:r w:rsidRPr="00CF5794">
        <w:rPr>
          <w:rFonts w:ascii="Times New Roman" w:hAnsi="Times New Roman" w:cs="Times New Roman"/>
          <w:sz w:val="20"/>
          <w:szCs w:val="20"/>
          <w:lang w:val="fr-FR"/>
        </w:rPr>
        <w:t>x,y</w:t>
      </w:r>
      <w:proofErr w:type="spellEnd"/>
      <w:proofErr w:type="gramEnd"/>
      <w:r w:rsidRPr="00CF5794">
        <w:rPr>
          <w:rFonts w:ascii="Times New Roman" w:hAnsi="Times New Roman" w:cs="Times New Roman"/>
          <w:sz w:val="20"/>
          <w:szCs w:val="20"/>
          <w:lang w:val="fr-FR"/>
        </w:rPr>
        <w:t xml:space="preserve">) </w:t>
      </w:r>
      <w:r w:rsidRPr="00CF5794">
        <w:rPr>
          <w:rFonts w:ascii="Cambria Math" w:hAnsi="Cambria Math" w:cs="Cambria Math"/>
          <w:sz w:val="20"/>
          <w:szCs w:val="20"/>
          <w:lang w:val="fr-FR"/>
        </w:rPr>
        <w:t>⊃</w:t>
      </w:r>
      <w:r w:rsidRPr="00CF5794">
        <w:rPr>
          <w:rFonts w:ascii="Times New Roman" w:hAnsi="Times New Roman" w:cs="Times New Roman"/>
          <w:sz w:val="20"/>
          <w:szCs w:val="20"/>
          <w:lang w:val="fr-FR"/>
        </w:rPr>
        <w:t xml:space="preserve"> I7(x)</w:t>
      </w:r>
    </w:p>
    <w:p w14:paraId="5D152ECA" w14:textId="77777777" w:rsidR="006C6AD3" w:rsidRPr="00CF5794" w:rsidRDefault="006C6AD3" w:rsidP="006C6AD3">
      <w:pPr>
        <w:spacing w:after="0"/>
        <w:rPr>
          <w:rFonts w:ascii="Times New Roman" w:hAnsi="Times New Roman" w:cs="Times New Roman"/>
          <w:sz w:val="20"/>
          <w:szCs w:val="20"/>
          <w:lang w:val="fr-FR"/>
        </w:rPr>
      </w:pPr>
      <w:r w:rsidRPr="00CF5794">
        <w:rPr>
          <w:rFonts w:ascii="Times New Roman" w:hAnsi="Times New Roman" w:cs="Times New Roman"/>
          <w:sz w:val="20"/>
          <w:szCs w:val="20"/>
          <w:lang w:val="fr-FR"/>
        </w:rPr>
        <w:tab/>
      </w:r>
      <w:r w:rsidRPr="00CF5794">
        <w:rPr>
          <w:rFonts w:ascii="Times New Roman" w:hAnsi="Times New Roman" w:cs="Times New Roman"/>
          <w:sz w:val="20"/>
          <w:szCs w:val="20"/>
          <w:lang w:val="fr-FR"/>
        </w:rPr>
        <w:tab/>
        <w:t>J8(</w:t>
      </w:r>
      <w:proofErr w:type="spellStart"/>
      <w:proofErr w:type="gramStart"/>
      <w:r w:rsidRPr="00CF5794">
        <w:rPr>
          <w:rFonts w:ascii="Times New Roman" w:hAnsi="Times New Roman" w:cs="Times New Roman"/>
          <w:sz w:val="20"/>
          <w:szCs w:val="20"/>
          <w:lang w:val="fr-FR"/>
        </w:rPr>
        <w:t>x,y</w:t>
      </w:r>
      <w:proofErr w:type="spellEnd"/>
      <w:proofErr w:type="gramEnd"/>
      <w:r w:rsidRPr="00CF5794">
        <w:rPr>
          <w:rFonts w:ascii="Times New Roman" w:hAnsi="Times New Roman" w:cs="Times New Roman"/>
          <w:sz w:val="20"/>
          <w:szCs w:val="20"/>
          <w:lang w:val="fr-FR"/>
        </w:rPr>
        <w:t xml:space="preserve">) </w:t>
      </w:r>
      <w:r w:rsidRPr="00CF5794">
        <w:rPr>
          <w:rFonts w:ascii="Cambria Math" w:hAnsi="Cambria Math" w:cs="Cambria Math"/>
          <w:sz w:val="20"/>
          <w:szCs w:val="20"/>
          <w:lang w:val="fr-FR"/>
        </w:rPr>
        <w:t>⊃</w:t>
      </w:r>
      <w:r w:rsidRPr="00CF5794">
        <w:rPr>
          <w:rFonts w:ascii="Times New Roman" w:hAnsi="Times New Roman" w:cs="Times New Roman"/>
          <w:sz w:val="20"/>
          <w:szCs w:val="20"/>
          <w:lang w:val="fr-FR"/>
        </w:rPr>
        <w:t xml:space="preserve"> E73(y)</w:t>
      </w:r>
    </w:p>
    <w:p w14:paraId="6CB9C8D0" w14:textId="77777777" w:rsidR="006C6AD3" w:rsidRPr="00B7542A" w:rsidRDefault="006C6AD3" w:rsidP="006C6AD3">
      <w:pPr>
        <w:pStyle w:val="Titolo3"/>
      </w:pPr>
      <w:bookmarkStart w:id="216" w:name="_Toc12370078"/>
      <w:r w:rsidRPr="00B7542A">
        <w:t>J9 believes in provenance (provenance is believed by)</w:t>
      </w:r>
      <w:bookmarkEnd w:id="216"/>
      <w:r w:rsidRPr="00B7542A">
        <w:t xml:space="preserve"> </w:t>
      </w:r>
    </w:p>
    <w:p w14:paraId="2E59D03F" w14:textId="4188F6FB" w:rsidR="006C6AD3" w:rsidRPr="00B7542A" w:rsidRDefault="00983B35" w:rsidP="006C6AD3">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1A100F">
        <w:rPr>
          <w:rFonts w:ascii="Times New Roman" w:hAnsi="Times New Roman" w:cs="Times New Roman"/>
          <w:sz w:val="20"/>
          <w:szCs w:val="20"/>
        </w:rPr>
        <w:t xml:space="preserve">I9 </w:t>
      </w:r>
      <w:r w:rsidRPr="002E71F1">
        <w:rPr>
          <w:rFonts w:ascii="Times New Roman" w:hAnsi="Times New Roman" w:cs="Times New Roman"/>
          <w:sz w:val="20"/>
          <w:szCs w:val="20"/>
          <w:lang w:val="en-US"/>
        </w:rPr>
        <w:t>Provenanced Comprehension</w:t>
      </w:r>
    </w:p>
    <w:p w14:paraId="4696BDF4"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Range: </w:t>
      </w:r>
      <w:r w:rsidRPr="00B7542A">
        <w:rPr>
          <w:rFonts w:ascii="Times New Roman" w:hAnsi="Times New Roman" w:cs="Times New Roman"/>
          <w:sz w:val="20"/>
          <w:szCs w:val="20"/>
        </w:rPr>
        <w:tab/>
      </w:r>
      <w:r w:rsidRPr="00B7542A">
        <w:rPr>
          <w:rFonts w:ascii="Times New Roman" w:hAnsi="Times New Roman" w:cs="Times New Roman"/>
          <w:sz w:val="20"/>
          <w:szCs w:val="20"/>
        </w:rPr>
        <w:tab/>
        <w:t>I10 Provenance Statement</w:t>
      </w:r>
    </w:p>
    <w:p w14:paraId="200214E8"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0AE8C4E7"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1ED6835F"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 one, necessary (1,1:</w:t>
      </w:r>
      <w:proofErr w:type="gramStart"/>
      <w:r w:rsidRPr="00B7542A">
        <w:rPr>
          <w:rFonts w:ascii="Times New Roman" w:hAnsi="Times New Roman" w:cs="Times New Roman"/>
          <w:sz w:val="20"/>
          <w:szCs w:val="20"/>
        </w:rPr>
        <w:t>0,n</w:t>
      </w:r>
      <w:proofErr w:type="gramEnd"/>
      <w:r w:rsidRPr="00B7542A">
        <w:rPr>
          <w:rFonts w:ascii="Times New Roman" w:hAnsi="Times New Roman" w:cs="Times New Roman"/>
          <w:sz w:val="20"/>
          <w:szCs w:val="20"/>
        </w:rPr>
        <w:t>)</w:t>
      </w:r>
    </w:p>
    <w:p w14:paraId="267AA8DB" w14:textId="77777777" w:rsidR="006C6AD3" w:rsidRPr="00B7542A" w:rsidRDefault="006C6AD3" w:rsidP="006C6AD3">
      <w:pPr>
        <w:rPr>
          <w:rFonts w:ascii="Times New Roman" w:hAnsi="Times New Roman" w:cs="Times New Roman"/>
          <w:sz w:val="20"/>
          <w:szCs w:val="20"/>
        </w:rPr>
      </w:pPr>
    </w:p>
    <w:p w14:paraId="4AACAF20" w14:textId="7C927E97" w:rsidR="006C6AD3" w:rsidRPr="00B7542A" w:rsidRDefault="006C6AD3" w:rsidP="006C6AD3">
      <w:pPr>
        <w:ind w:left="1440" w:hanging="1440"/>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 xml:space="preserve">This property associates an instance of I9 </w:t>
      </w:r>
      <w:r w:rsidR="00983B35" w:rsidRPr="002E71F1">
        <w:rPr>
          <w:sz w:val="20"/>
          <w:szCs w:val="20"/>
          <w:lang w:val="en-US"/>
        </w:rPr>
        <w:t>Provenanced Comprehension</w:t>
      </w:r>
      <w:r w:rsidRPr="00B7542A">
        <w:rPr>
          <w:rFonts w:ascii="Times New Roman" w:hAnsi="Times New Roman" w:cs="Times New Roman"/>
          <w:sz w:val="20"/>
          <w:szCs w:val="20"/>
        </w:rPr>
        <w:t xml:space="preserve"> with the instance of I10 Provenance Statement that defines the believed provenance of the instance of E73 Information Object referred to in the instance of I9</w:t>
      </w:r>
      <w:r w:rsidR="00983B35" w:rsidRPr="00983B35">
        <w:rPr>
          <w:lang w:val="en-US"/>
        </w:rPr>
        <w:t xml:space="preserve"> </w:t>
      </w:r>
      <w:r w:rsidR="00983B35" w:rsidRPr="002E71F1">
        <w:rPr>
          <w:sz w:val="20"/>
          <w:szCs w:val="20"/>
          <w:lang w:val="en-US"/>
        </w:rPr>
        <w:t>Provenanced Comprehension</w:t>
      </w:r>
      <w:r w:rsidRPr="00B7542A">
        <w:rPr>
          <w:rFonts w:ascii="Times New Roman" w:hAnsi="Times New Roman" w:cs="Times New Roman"/>
          <w:sz w:val="20"/>
          <w:szCs w:val="20"/>
        </w:rPr>
        <w:t>.</w:t>
      </w:r>
      <w:r w:rsidRPr="00B7542A">
        <w:rPr>
          <w:rFonts w:ascii="Times New Roman" w:hAnsi="Times New Roman" w:cs="Times New Roman"/>
          <w:color w:val="444444"/>
          <w:sz w:val="20"/>
          <w:szCs w:val="20"/>
          <w:shd w:val="clear" w:color="auto" w:fill="EFEFEE"/>
        </w:rPr>
        <w:t xml:space="preserve"> </w:t>
      </w:r>
    </w:p>
    <w:p w14:paraId="5DC74919" w14:textId="77777777" w:rsidR="006C6AD3" w:rsidRPr="00B7542A" w:rsidRDefault="006C6AD3" w:rsidP="006C6AD3">
      <w:pPr>
        <w:widowControl w:val="0"/>
        <w:autoSpaceDE w:val="0"/>
        <w:autoSpaceDN w:val="0"/>
        <w:spacing w:after="0" w:line="240" w:lineRule="auto"/>
        <w:rPr>
          <w:rFonts w:ascii="Lucida Grande" w:hAnsi="Lucida Grande" w:cs="Lucida Grande"/>
          <w:color w:val="444444"/>
          <w:sz w:val="18"/>
          <w:szCs w:val="18"/>
          <w:shd w:val="clear" w:color="auto" w:fill="EFEFEE"/>
        </w:rPr>
      </w:pPr>
      <w:r w:rsidRPr="00B7542A">
        <w:rPr>
          <w:rFonts w:ascii="Times New Roman" w:hAnsi="Times New Roman" w:cs="Times New Roman"/>
          <w:sz w:val="20"/>
          <w:szCs w:val="20"/>
        </w:rPr>
        <w:t>Examples:</w:t>
      </w:r>
      <w:r w:rsidRPr="00B7542A">
        <w:rPr>
          <w:rFonts w:ascii="Times New Roman" w:hAnsi="Times New Roman" w:cs="Times New Roman"/>
          <w:sz w:val="20"/>
          <w:szCs w:val="20"/>
        </w:rPr>
        <w:tab/>
      </w:r>
    </w:p>
    <w:p w14:paraId="414C2231" w14:textId="77777777" w:rsidR="006C6AD3" w:rsidRPr="00B7542A" w:rsidRDefault="006C6AD3" w:rsidP="006C6AD3">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My citation that Nero was singing in Rome while it was burning </w:t>
      </w:r>
      <w:r w:rsidRPr="00B7542A">
        <w:rPr>
          <w:rFonts w:ascii="Times New Roman" w:hAnsi="Times New Roman" w:cs="Times New Roman"/>
          <w:i/>
        </w:rPr>
        <w:t>believes in provenance</w:t>
      </w:r>
      <w:r w:rsidRPr="00B7542A">
        <w:rPr>
          <w:rFonts w:ascii="Times New Roman" w:hAnsi="Times New Roman" w:cs="Times New Roman"/>
        </w:rPr>
        <w:t xml:space="preserve"> that the content of the extant book De Vita </w:t>
      </w:r>
      <w:proofErr w:type="spellStart"/>
      <w:r w:rsidRPr="00B7542A">
        <w:rPr>
          <w:rFonts w:ascii="Times New Roman" w:hAnsi="Times New Roman" w:cs="Times New Roman"/>
        </w:rPr>
        <w:t>Caesarum</w:t>
      </w:r>
      <w:proofErr w:type="spellEnd"/>
      <w:r w:rsidRPr="00B7542A">
        <w:rPr>
          <w:rFonts w:ascii="Times New Roman" w:hAnsi="Times New Roman" w:cs="Times New Roman"/>
        </w:rPr>
        <w:t xml:space="preserve"> by Gaius Suetonius </w:t>
      </w:r>
      <w:proofErr w:type="spellStart"/>
      <w:r w:rsidRPr="00B7542A">
        <w:rPr>
          <w:rFonts w:ascii="Times New Roman" w:hAnsi="Times New Roman" w:cs="Times New Roman"/>
        </w:rPr>
        <w:t>Tranquillus</w:t>
      </w:r>
      <w:proofErr w:type="spellEnd"/>
      <w:r w:rsidRPr="00B7542A">
        <w:rPr>
          <w:rFonts w:ascii="Times New Roman" w:hAnsi="Times New Roman" w:cs="Times New Roman"/>
        </w:rPr>
        <w:t xml:space="preserve"> was published in Rome </w:t>
      </w:r>
      <w:proofErr w:type="gramStart"/>
      <w:r w:rsidRPr="00B7542A">
        <w:rPr>
          <w:rFonts w:ascii="Times New Roman" w:hAnsi="Times New Roman" w:cs="Times New Roman"/>
        </w:rPr>
        <w:t>121AD</w:t>
      </w:r>
      <w:proofErr w:type="gramEnd"/>
      <w:r w:rsidRPr="00B7542A">
        <w:rPr>
          <w:rFonts w:ascii="Times New Roman" w:hAnsi="Times New Roman" w:cs="Times New Roman"/>
        </w:rPr>
        <w:t xml:space="preserve"> </w:t>
      </w:r>
    </w:p>
    <w:p w14:paraId="20C89109" w14:textId="77777777" w:rsidR="006C6AD3" w:rsidRPr="00B7542A" w:rsidRDefault="006C6AD3" w:rsidP="006C6AD3">
      <w:pPr>
        <w:widowControl w:val="0"/>
        <w:autoSpaceDE w:val="0"/>
        <w:autoSpaceDN w:val="0"/>
        <w:rPr>
          <w:rFonts w:ascii="Times New Roman" w:hAnsi="Times New Roman" w:cs="Times New Roman"/>
        </w:rPr>
      </w:pPr>
    </w:p>
    <w:p w14:paraId="4970DAF0" w14:textId="77777777" w:rsidR="006C6AD3" w:rsidRPr="00B7542A" w:rsidRDefault="006C6AD3" w:rsidP="006C6AD3">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098C0CC5" w14:textId="77777777" w:rsidR="006C6AD3" w:rsidRPr="00CF5794" w:rsidRDefault="006C6AD3" w:rsidP="006C6AD3">
      <w:pPr>
        <w:spacing w:after="0"/>
        <w:rPr>
          <w:rFonts w:ascii="Times New Roman" w:hAnsi="Times New Roman" w:cs="Times New Roman"/>
          <w:sz w:val="20"/>
          <w:szCs w:val="20"/>
          <w:lang w:val="fr-FR"/>
        </w:rPr>
      </w:pPr>
      <w:r w:rsidRPr="00B7542A">
        <w:rPr>
          <w:rFonts w:ascii="Times New Roman" w:hAnsi="Times New Roman" w:cs="Times New Roman"/>
          <w:sz w:val="20"/>
          <w:szCs w:val="20"/>
        </w:rPr>
        <w:tab/>
      </w:r>
      <w:r w:rsidRPr="00B7542A">
        <w:rPr>
          <w:rFonts w:ascii="Times New Roman" w:hAnsi="Times New Roman" w:cs="Times New Roman"/>
          <w:sz w:val="20"/>
          <w:szCs w:val="20"/>
        </w:rPr>
        <w:tab/>
      </w:r>
      <w:r w:rsidRPr="00CF5794">
        <w:rPr>
          <w:rFonts w:ascii="Times New Roman" w:hAnsi="Times New Roman" w:cs="Times New Roman"/>
          <w:sz w:val="20"/>
          <w:szCs w:val="20"/>
          <w:lang w:val="fr-FR"/>
        </w:rPr>
        <w:t>J9(</w:t>
      </w:r>
      <w:proofErr w:type="spellStart"/>
      <w:proofErr w:type="gramStart"/>
      <w:r w:rsidRPr="00CF5794">
        <w:rPr>
          <w:rFonts w:ascii="Times New Roman" w:hAnsi="Times New Roman" w:cs="Times New Roman"/>
          <w:sz w:val="20"/>
          <w:szCs w:val="20"/>
          <w:lang w:val="fr-FR"/>
        </w:rPr>
        <w:t>x,y</w:t>
      </w:r>
      <w:proofErr w:type="spellEnd"/>
      <w:proofErr w:type="gramEnd"/>
      <w:r w:rsidRPr="00CF5794">
        <w:rPr>
          <w:rFonts w:ascii="Times New Roman" w:hAnsi="Times New Roman" w:cs="Times New Roman"/>
          <w:sz w:val="20"/>
          <w:szCs w:val="20"/>
          <w:lang w:val="fr-FR"/>
        </w:rPr>
        <w:t xml:space="preserve">) </w:t>
      </w:r>
      <w:r w:rsidRPr="00CF5794">
        <w:rPr>
          <w:rFonts w:ascii="Cambria Math" w:hAnsi="Cambria Math" w:cs="Cambria Math"/>
          <w:sz w:val="20"/>
          <w:szCs w:val="20"/>
          <w:lang w:val="fr-FR"/>
        </w:rPr>
        <w:t>⊃</w:t>
      </w:r>
      <w:r w:rsidRPr="00CF5794">
        <w:rPr>
          <w:rFonts w:ascii="Times New Roman" w:hAnsi="Times New Roman" w:cs="Times New Roman"/>
          <w:sz w:val="20"/>
          <w:szCs w:val="20"/>
          <w:lang w:val="fr-FR"/>
        </w:rPr>
        <w:t xml:space="preserve"> I9(x)</w:t>
      </w:r>
    </w:p>
    <w:p w14:paraId="5CD2A467" w14:textId="77777777" w:rsidR="006C6AD3" w:rsidRPr="00CF5794" w:rsidRDefault="006C6AD3" w:rsidP="006C6AD3">
      <w:pPr>
        <w:spacing w:after="0"/>
        <w:rPr>
          <w:rFonts w:ascii="Times New Roman" w:hAnsi="Times New Roman" w:cs="Times New Roman"/>
          <w:sz w:val="20"/>
          <w:szCs w:val="20"/>
          <w:lang w:val="fr-FR"/>
        </w:rPr>
      </w:pPr>
      <w:r w:rsidRPr="00CF5794">
        <w:rPr>
          <w:rFonts w:ascii="Times New Roman" w:hAnsi="Times New Roman" w:cs="Times New Roman"/>
          <w:sz w:val="20"/>
          <w:szCs w:val="20"/>
          <w:lang w:val="fr-FR"/>
        </w:rPr>
        <w:tab/>
      </w:r>
      <w:r w:rsidRPr="00CF5794">
        <w:rPr>
          <w:rFonts w:ascii="Times New Roman" w:hAnsi="Times New Roman" w:cs="Times New Roman"/>
          <w:sz w:val="20"/>
          <w:szCs w:val="20"/>
          <w:lang w:val="fr-FR"/>
        </w:rPr>
        <w:tab/>
        <w:t>J9(</w:t>
      </w:r>
      <w:proofErr w:type="spellStart"/>
      <w:proofErr w:type="gramStart"/>
      <w:r w:rsidRPr="00CF5794">
        <w:rPr>
          <w:rFonts w:ascii="Times New Roman" w:hAnsi="Times New Roman" w:cs="Times New Roman"/>
          <w:sz w:val="20"/>
          <w:szCs w:val="20"/>
          <w:lang w:val="fr-FR"/>
        </w:rPr>
        <w:t>x,y</w:t>
      </w:r>
      <w:proofErr w:type="spellEnd"/>
      <w:proofErr w:type="gramEnd"/>
      <w:r w:rsidRPr="00CF5794">
        <w:rPr>
          <w:rFonts w:ascii="Times New Roman" w:hAnsi="Times New Roman" w:cs="Times New Roman"/>
          <w:sz w:val="20"/>
          <w:szCs w:val="20"/>
          <w:lang w:val="fr-FR"/>
        </w:rPr>
        <w:t xml:space="preserve">) </w:t>
      </w:r>
      <w:r w:rsidRPr="00CF5794">
        <w:rPr>
          <w:rFonts w:ascii="Cambria Math" w:hAnsi="Cambria Math" w:cs="Cambria Math"/>
          <w:sz w:val="20"/>
          <w:szCs w:val="20"/>
          <w:lang w:val="fr-FR"/>
        </w:rPr>
        <w:t>⊃</w:t>
      </w:r>
      <w:r w:rsidRPr="00CF5794">
        <w:rPr>
          <w:rFonts w:ascii="Times New Roman" w:hAnsi="Times New Roman" w:cs="Times New Roman"/>
          <w:sz w:val="20"/>
          <w:szCs w:val="20"/>
          <w:lang w:val="fr-FR"/>
        </w:rPr>
        <w:t xml:space="preserve"> I10(y)</w:t>
      </w:r>
    </w:p>
    <w:p w14:paraId="2AE7F662" w14:textId="77777777" w:rsidR="006C6AD3" w:rsidRPr="00B7542A" w:rsidRDefault="006C6AD3" w:rsidP="006C6AD3">
      <w:pPr>
        <w:pStyle w:val="Titolo3"/>
      </w:pPr>
      <w:bookmarkStart w:id="217" w:name="_Toc12370079"/>
      <w:r w:rsidRPr="00B7542A">
        <w:t>J10 reads as</w:t>
      </w:r>
      <w:bookmarkEnd w:id="217"/>
    </w:p>
    <w:p w14:paraId="1FE3E053" w14:textId="7DA315EA" w:rsidR="006C6AD3" w:rsidRPr="00B7542A" w:rsidRDefault="00983B35" w:rsidP="006C6AD3">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1A100F">
        <w:rPr>
          <w:rFonts w:ascii="Times New Roman" w:hAnsi="Times New Roman" w:cs="Times New Roman"/>
          <w:sz w:val="20"/>
          <w:szCs w:val="20"/>
        </w:rPr>
        <w:t xml:space="preserve">I9 </w:t>
      </w:r>
      <w:r w:rsidRPr="002E71F1">
        <w:rPr>
          <w:rFonts w:ascii="Times New Roman" w:hAnsi="Times New Roman" w:cs="Times New Roman"/>
          <w:sz w:val="20"/>
          <w:szCs w:val="20"/>
          <w:lang w:val="en-US"/>
        </w:rPr>
        <w:t>Provenanced Comprehension</w:t>
      </w:r>
    </w:p>
    <w:p w14:paraId="04219803" w14:textId="77777777" w:rsidR="006C6AD3" w:rsidRPr="00B7542A" w:rsidRDefault="006C6AD3" w:rsidP="006C6AD3">
      <w:pPr>
        <w:widowControl w:val="0"/>
        <w:autoSpaceDE w:val="0"/>
        <w:autoSpaceDN w:val="0"/>
        <w:spacing w:after="0"/>
        <w:rPr>
          <w:rFonts w:ascii="Times New Roman" w:hAnsi="Times New Roman" w:cs="Times New Roman"/>
          <w:sz w:val="20"/>
          <w:szCs w:val="20"/>
        </w:rPr>
      </w:pPr>
      <w:r w:rsidRPr="00B7542A">
        <w:rPr>
          <w:rFonts w:ascii="Times New Roman" w:hAnsi="Times New Roman" w:cs="Times New Roman"/>
          <w:sz w:val="20"/>
          <w:szCs w:val="20"/>
        </w:rPr>
        <w:t xml:space="preserve">Range: </w:t>
      </w:r>
      <w:r w:rsidRPr="00B7542A">
        <w:rPr>
          <w:rFonts w:ascii="Times New Roman" w:hAnsi="Times New Roman" w:cs="Times New Roman"/>
          <w:sz w:val="20"/>
          <w:szCs w:val="20"/>
        </w:rPr>
        <w:tab/>
      </w:r>
      <w:r w:rsidRPr="00B7542A">
        <w:rPr>
          <w:rFonts w:ascii="Times New Roman" w:hAnsi="Times New Roman" w:cs="Times New Roman"/>
          <w:sz w:val="20"/>
          <w:szCs w:val="20"/>
        </w:rPr>
        <w:tab/>
        <w:t>I4 Proposition Set</w:t>
      </w:r>
    </w:p>
    <w:p w14:paraId="17D165FC"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5742458B" w14:textId="77777777" w:rsidR="006C6AD3" w:rsidRPr="00B7542A" w:rsidRDefault="006C6AD3" w:rsidP="006C6AD3">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2472CCE6"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 one, necessary (1,1:</w:t>
      </w:r>
      <w:proofErr w:type="gramStart"/>
      <w:r w:rsidRPr="00B7542A">
        <w:rPr>
          <w:rFonts w:ascii="Times New Roman" w:hAnsi="Times New Roman" w:cs="Times New Roman"/>
          <w:sz w:val="20"/>
          <w:szCs w:val="20"/>
        </w:rPr>
        <w:t>0,n</w:t>
      </w:r>
      <w:proofErr w:type="gramEnd"/>
      <w:r w:rsidRPr="00B7542A">
        <w:rPr>
          <w:rFonts w:ascii="Times New Roman" w:hAnsi="Times New Roman" w:cs="Times New Roman"/>
          <w:sz w:val="20"/>
          <w:szCs w:val="20"/>
        </w:rPr>
        <w:t>)</w:t>
      </w:r>
    </w:p>
    <w:p w14:paraId="632B6081" w14:textId="77777777" w:rsidR="006C6AD3" w:rsidRPr="00B7542A" w:rsidRDefault="006C6AD3" w:rsidP="006C6AD3">
      <w:pPr>
        <w:rPr>
          <w:rFonts w:ascii="Times New Roman" w:hAnsi="Times New Roman" w:cs="Times New Roman"/>
          <w:sz w:val="20"/>
          <w:szCs w:val="20"/>
        </w:rPr>
      </w:pPr>
    </w:p>
    <w:p w14:paraId="1222239C" w14:textId="6BC26A75" w:rsidR="006C6AD3" w:rsidRPr="00B7542A" w:rsidRDefault="006C6AD3" w:rsidP="006C6AD3">
      <w:pPr>
        <w:ind w:left="1440" w:hanging="1440"/>
        <w:rPr>
          <w:rFonts w:ascii="Times New Roman" w:hAnsi="Times New Roman" w:cs="Times New Roman"/>
          <w:sz w:val="20"/>
          <w:szCs w:val="20"/>
        </w:rPr>
      </w:pPr>
      <w:r w:rsidRPr="00B7542A">
        <w:rPr>
          <w:rFonts w:ascii="Times New Roman" w:hAnsi="Times New Roman" w:cs="Times New Roman"/>
          <w:sz w:val="20"/>
          <w:szCs w:val="20"/>
        </w:rPr>
        <w:t>Scope note:</w:t>
      </w:r>
      <w:r w:rsidRPr="00B7542A">
        <w:rPr>
          <w:rFonts w:ascii="Times New Roman" w:hAnsi="Times New Roman" w:cs="Times New Roman"/>
          <w:sz w:val="20"/>
          <w:szCs w:val="20"/>
        </w:rPr>
        <w:tab/>
        <w:t xml:space="preserve">This property associates an instance of I9 </w:t>
      </w:r>
      <w:r w:rsidR="00983B35">
        <w:rPr>
          <w:lang w:val="en-US"/>
        </w:rPr>
        <w:t>Provenanced Comprehension</w:t>
      </w:r>
      <w:r w:rsidR="00983B35" w:rsidRPr="00B7542A">
        <w:rPr>
          <w:rFonts w:ascii="Times New Roman" w:hAnsi="Times New Roman" w:cs="Times New Roman"/>
          <w:sz w:val="20"/>
          <w:szCs w:val="20"/>
        </w:rPr>
        <w:t xml:space="preserve"> </w:t>
      </w:r>
      <w:r w:rsidRPr="00B7542A">
        <w:rPr>
          <w:rFonts w:ascii="Times New Roman" w:hAnsi="Times New Roman" w:cs="Times New Roman"/>
          <w:sz w:val="20"/>
          <w:szCs w:val="20"/>
        </w:rPr>
        <w:t>with the instance of I4 Proposition Set that formulates the interpretation.</w:t>
      </w:r>
    </w:p>
    <w:p w14:paraId="42BCDCFB" w14:textId="77777777" w:rsidR="006C6AD3" w:rsidRPr="00B7542A" w:rsidRDefault="006C6AD3" w:rsidP="006C6AD3">
      <w:pPr>
        <w:widowControl w:val="0"/>
        <w:autoSpaceDE w:val="0"/>
        <w:autoSpaceDN w:val="0"/>
        <w:spacing w:after="0" w:line="240" w:lineRule="auto"/>
        <w:rPr>
          <w:rFonts w:ascii="Times New Roman" w:hAnsi="Times New Roman" w:cs="Times New Roman"/>
          <w:sz w:val="20"/>
          <w:szCs w:val="20"/>
        </w:rPr>
      </w:pPr>
      <w:r w:rsidRPr="00B7542A">
        <w:rPr>
          <w:rFonts w:ascii="Times New Roman" w:hAnsi="Times New Roman" w:cs="Times New Roman"/>
          <w:sz w:val="20"/>
          <w:szCs w:val="20"/>
        </w:rPr>
        <w:t xml:space="preserve">Examples: </w:t>
      </w:r>
      <w:r w:rsidRPr="00B7542A">
        <w:rPr>
          <w:rFonts w:ascii="Times New Roman" w:hAnsi="Times New Roman" w:cs="Times New Roman"/>
          <w:sz w:val="20"/>
          <w:szCs w:val="20"/>
        </w:rPr>
        <w:tab/>
      </w:r>
    </w:p>
    <w:p w14:paraId="627663B2" w14:textId="77777777" w:rsidR="006C6AD3" w:rsidRPr="00B7542A" w:rsidRDefault="006C6AD3" w:rsidP="006C6AD3">
      <w:pPr>
        <w:pStyle w:val="Paragrafoelenco"/>
        <w:widowControl w:val="0"/>
        <w:numPr>
          <w:ilvl w:val="0"/>
          <w:numId w:val="60"/>
        </w:numPr>
        <w:autoSpaceDE w:val="0"/>
        <w:autoSpaceDN w:val="0"/>
        <w:spacing w:after="120" w:line="300" w:lineRule="atLeast"/>
        <w:rPr>
          <w:rFonts w:ascii="Times New Roman" w:hAnsi="Times New Roman" w:cs="Times New Roman"/>
        </w:rPr>
      </w:pPr>
      <w:r w:rsidRPr="00B7542A">
        <w:rPr>
          <w:rFonts w:ascii="Times New Roman" w:hAnsi="Times New Roman" w:cs="Times New Roman"/>
        </w:rPr>
        <w:t xml:space="preserve">My citation that Nero was singing in Rome while it was burning </w:t>
      </w:r>
      <w:r w:rsidRPr="00B7542A">
        <w:rPr>
          <w:rFonts w:ascii="Times New Roman" w:hAnsi="Times New Roman" w:cs="Times New Roman"/>
          <w:i/>
        </w:rPr>
        <w:t>reads as</w:t>
      </w:r>
      <w:r w:rsidRPr="00B7542A">
        <w:rPr>
          <w:rFonts w:ascii="Times New Roman" w:hAnsi="Times New Roman" w:cs="Times New Roman"/>
        </w:rPr>
        <w:t xml:space="preserve"> “Nero, while watching Rome burn, exclaimed how beautiful it was, and sang an epic poem about the sack of Troy while playing the </w:t>
      </w:r>
      <w:proofErr w:type="gramStart"/>
      <w:r w:rsidRPr="00B7542A">
        <w:rPr>
          <w:rFonts w:ascii="Times New Roman" w:hAnsi="Times New Roman" w:cs="Times New Roman"/>
        </w:rPr>
        <w:t>lyre”</w:t>
      </w:r>
      <w:proofErr w:type="gramEnd"/>
    </w:p>
    <w:p w14:paraId="6BD77399" w14:textId="77777777" w:rsidR="006C6AD3" w:rsidRPr="00B7542A" w:rsidRDefault="006C6AD3" w:rsidP="006C6AD3">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437AACB1" w14:textId="77777777" w:rsidR="006C6AD3" w:rsidRPr="00B7542A" w:rsidRDefault="006C6AD3" w:rsidP="006C6AD3">
      <w:pPr>
        <w:spacing w:after="0"/>
        <w:rPr>
          <w:rFonts w:ascii="Times New Roman" w:hAnsi="Times New Roman" w:cs="Times New Roman"/>
          <w:sz w:val="20"/>
          <w:szCs w:val="20"/>
        </w:rPr>
      </w:pPr>
      <w:r w:rsidRPr="00B7542A">
        <w:rPr>
          <w:rFonts w:ascii="Times New Roman" w:hAnsi="Times New Roman" w:cs="Times New Roman"/>
          <w:sz w:val="20"/>
          <w:szCs w:val="20"/>
        </w:rPr>
        <w:tab/>
      </w:r>
      <w:r w:rsidRPr="00B7542A">
        <w:rPr>
          <w:rFonts w:ascii="Times New Roman" w:hAnsi="Times New Roman" w:cs="Times New Roman"/>
          <w:sz w:val="20"/>
          <w:szCs w:val="20"/>
        </w:rPr>
        <w:tab/>
        <w:t>J9(</w:t>
      </w:r>
      <w:proofErr w:type="spellStart"/>
      <w:proofErr w:type="gramStart"/>
      <w:r w:rsidRPr="00B7542A">
        <w:rPr>
          <w:rFonts w:ascii="Times New Roman" w:hAnsi="Times New Roman" w:cs="Times New Roman"/>
          <w:sz w:val="20"/>
          <w:szCs w:val="20"/>
        </w:rPr>
        <w:t>x,y</w:t>
      </w:r>
      <w:proofErr w:type="spellEnd"/>
      <w:proofErr w:type="gramEnd"/>
      <w:r w:rsidRPr="00B7542A">
        <w:rPr>
          <w:rFonts w:ascii="Times New Roman" w:hAnsi="Times New Roman" w:cs="Times New Roman"/>
          <w:sz w:val="20"/>
          <w:szCs w:val="20"/>
        </w:rPr>
        <w:t xml:space="preserve">) </w:t>
      </w:r>
      <w:r w:rsidRPr="00B7542A">
        <w:rPr>
          <w:rFonts w:ascii="Cambria Math" w:hAnsi="Cambria Math" w:cs="Cambria Math"/>
          <w:sz w:val="20"/>
          <w:szCs w:val="20"/>
        </w:rPr>
        <w:t>⊃</w:t>
      </w:r>
      <w:r w:rsidRPr="00B7542A">
        <w:rPr>
          <w:rFonts w:ascii="Times New Roman" w:hAnsi="Times New Roman" w:cs="Times New Roman"/>
          <w:sz w:val="20"/>
          <w:szCs w:val="20"/>
        </w:rPr>
        <w:t xml:space="preserve"> I9(x)</w:t>
      </w:r>
    </w:p>
    <w:p w14:paraId="543FE2BC" w14:textId="77777777" w:rsidR="006C6AD3" w:rsidRDefault="006C6AD3" w:rsidP="006C6AD3">
      <w:pPr>
        <w:spacing w:after="0"/>
        <w:rPr>
          <w:rFonts w:ascii="Times New Roman" w:hAnsi="Times New Roman" w:cs="Times New Roman"/>
          <w:sz w:val="20"/>
          <w:szCs w:val="20"/>
          <w:lang w:val="es-ES"/>
        </w:rPr>
      </w:pPr>
      <w:r w:rsidRPr="00B7542A">
        <w:rPr>
          <w:rFonts w:ascii="Times New Roman" w:hAnsi="Times New Roman" w:cs="Times New Roman"/>
          <w:sz w:val="20"/>
          <w:szCs w:val="20"/>
        </w:rPr>
        <w:tab/>
      </w:r>
      <w:r w:rsidRPr="00B7542A">
        <w:rPr>
          <w:rFonts w:ascii="Times New Roman" w:hAnsi="Times New Roman" w:cs="Times New Roman"/>
          <w:sz w:val="20"/>
          <w:szCs w:val="20"/>
        </w:rPr>
        <w:tab/>
      </w:r>
      <w:r w:rsidRPr="00B7542A">
        <w:rPr>
          <w:rFonts w:ascii="Times New Roman" w:hAnsi="Times New Roman" w:cs="Times New Roman"/>
          <w:sz w:val="20"/>
          <w:szCs w:val="20"/>
          <w:lang w:val="es-ES"/>
        </w:rPr>
        <w:t xml:space="preserve">J9(x,y) </w:t>
      </w:r>
      <w:r w:rsidRPr="00B7542A">
        <w:rPr>
          <w:rFonts w:ascii="Cambria Math" w:hAnsi="Cambria Math" w:cs="Cambria Math"/>
          <w:sz w:val="20"/>
          <w:szCs w:val="20"/>
          <w:lang w:val="es-ES"/>
        </w:rPr>
        <w:t>⊃</w:t>
      </w:r>
      <w:r w:rsidRPr="00B7542A">
        <w:rPr>
          <w:rFonts w:ascii="Times New Roman" w:hAnsi="Times New Roman" w:cs="Times New Roman"/>
          <w:sz w:val="20"/>
          <w:szCs w:val="20"/>
          <w:lang w:val="es-ES"/>
        </w:rPr>
        <w:t xml:space="preserve"> I4(y)</w:t>
      </w:r>
    </w:p>
    <w:p w14:paraId="18A88F11" w14:textId="77777777" w:rsidR="005A1560" w:rsidRDefault="005A1560" w:rsidP="006C6AD3">
      <w:pPr>
        <w:spacing w:after="0"/>
        <w:rPr>
          <w:rFonts w:ascii="Times New Roman" w:hAnsi="Times New Roman" w:cs="Times New Roman"/>
          <w:sz w:val="20"/>
          <w:szCs w:val="20"/>
          <w:lang w:val="es-ES"/>
        </w:rPr>
      </w:pPr>
    </w:p>
    <w:p w14:paraId="20EF1394" w14:textId="1D113EDA" w:rsidR="005A1560" w:rsidRPr="009A58C9" w:rsidRDefault="001F1BF0" w:rsidP="009A58C9">
      <w:pPr>
        <w:pStyle w:val="Titolo3"/>
      </w:pPr>
      <w:bookmarkStart w:id="218" w:name="_Toc427859799"/>
      <w:r>
        <w:t>J1</w:t>
      </w:r>
      <w:r w:rsidR="005A1560" w:rsidRPr="005A1560">
        <w:t>1</w:t>
      </w:r>
      <w:del w:id="219" w:author="Stephen Stead" w:date="2019-10-22T09:16:00Z">
        <w:r w:rsidDel="00343118">
          <w:delText>?</w:delText>
        </w:r>
      </w:del>
      <w:r w:rsidR="005A1560" w:rsidRPr="005A1560">
        <w:t xml:space="preserve"> used manifestation</w:t>
      </w:r>
      <w:del w:id="220" w:author="Stephen Stead" w:date="2019-10-22T09:43:00Z">
        <w:r w:rsidR="005A1560" w:rsidRPr="005A1560" w:rsidDel="00340C81">
          <w:delText xml:space="preserve"> of type</w:delText>
        </w:r>
      </w:del>
      <w:r w:rsidR="005A1560" w:rsidRPr="005A1560">
        <w:t xml:space="preserve"> </w:t>
      </w:r>
      <w:bookmarkEnd w:id="218"/>
      <w:r w:rsidR="005A1560" w:rsidRPr="005A1560">
        <w:t xml:space="preserve">(was </w:t>
      </w:r>
      <w:del w:id="221" w:author="Stephen Stead" w:date="2019-10-22T09:43:00Z">
        <w:r w:rsidR="005A1560" w:rsidRPr="005A1560" w:rsidDel="005D6FAB">
          <w:delText xml:space="preserve">type of </w:delText>
        </w:r>
      </w:del>
      <w:r w:rsidR="005A1560" w:rsidRPr="005A1560">
        <w:t>manifestation used by)</w:t>
      </w:r>
    </w:p>
    <w:p w14:paraId="0ECEDAD4" w14:textId="1E3F536F" w:rsidR="005A1560" w:rsidRPr="00B7542A" w:rsidRDefault="005A1560" w:rsidP="005A1560">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D033EC">
        <w:rPr>
          <w:rFonts w:ascii="Times New Roman" w:hAnsi="Times New Roman" w:cs="Times New Roman"/>
          <w:sz w:val="20"/>
          <w:szCs w:val="20"/>
          <w:rPrChange w:id="222" w:author="Anna Sofia Lippolis - annasofia.lippolis@studio.unibo.it" w:date="2023-06-20T08:57:00Z">
            <w:rPr>
              <w:rFonts w:ascii="Times New Roman" w:hAnsi="Times New Roman" w:cs="Times New Roman"/>
              <w:sz w:val="20"/>
              <w:szCs w:val="20"/>
              <w:lang w:val="fr-FR"/>
            </w:rPr>
          </w:rPrChange>
        </w:rPr>
        <w:t>I</w:t>
      </w:r>
      <w:del w:id="223" w:author="Stephen Stead" w:date="2019-10-22T12:17:00Z">
        <w:r w:rsidRPr="00D033EC" w:rsidDel="00A87D32">
          <w:rPr>
            <w:rFonts w:ascii="Times New Roman" w:hAnsi="Times New Roman" w:cs="Times New Roman"/>
            <w:sz w:val="20"/>
            <w:szCs w:val="20"/>
            <w:rPrChange w:id="224" w:author="Anna Sofia Lippolis - annasofia.lippolis@studio.unibo.it" w:date="2023-06-20T08:57:00Z">
              <w:rPr>
                <w:rFonts w:ascii="Times New Roman" w:hAnsi="Times New Roman" w:cs="Times New Roman"/>
                <w:sz w:val="20"/>
                <w:szCs w:val="20"/>
                <w:lang w:val="fr-FR"/>
              </w:rPr>
            </w:rPrChange>
          </w:rPr>
          <w:delText xml:space="preserve">7 </w:delText>
        </w:r>
        <w:r w:rsidRPr="005A1560" w:rsidDel="00A87D32">
          <w:rPr>
            <w:rFonts w:ascii="Times New Roman" w:hAnsi="Times New Roman" w:cs="Times New Roman"/>
            <w:sz w:val="20"/>
            <w:szCs w:val="20"/>
          </w:rPr>
          <w:delText xml:space="preserve">Belief </w:delText>
        </w:r>
        <w:r w:rsidRPr="00D033EC" w:rsidDel="00A87D32">
          <w:rPr>
            <w:rFonts w:ascii="Times New Roman" w:hAnsi="Times New Roman" w:cs="Times New Roman"/>
            <w:sz w:val="20"/>
            <w:szCs w:val="20"/>
            <w:rPrChange w:id="225" w:author="Anna Sofia Lippolis - annasofia.lippolis@studio.unibo.it" w:date="2023-06-20T08:57:00Z">
              <w:rPr>
                <w:rFonts w:ascii="Times New Roman" w:hAnsi="Times New Roman" w:cs="Times New Roman"/>
                <w:sz w:val="20"/>
                <w:szCs w:val="20"/>
                <w:lang w:val="fr-FR"/>
              </w:rPr>
            </w:rPrChange>
          </w:rPr>
          <w:delText>Adoption</w:delText>
        </w:r>
      </w:del>
      <w:bookmarkStart w:id="226" w:name="_Hlk22630703"/>
      <w:ins w:id="227" w:author="Stephen Stead" w:date="2019-10-22T09:53:00Z">
        <w:r w:rsidR="005D6FAB" w:rsidRPr="00D033EC">
          <w:rPr>
            <w:rFonts w:ascii="Times New Roman" w:hAnsi="Times New Roman" w:cs="Times New Roman"/>
            <w:sz w:val="20"/>
            <w:szCs w:val="20"/>
            <w:rPrChange w:id="228" w:author="Anna Sofia Lippolis - annasofia.lippolis@studio.unibo.it" w:date="2023-06-20T08:57:00Z">
              <w:rPr>
                <w:rFonts w:ascii="Times New Roman" w:hAnsi="Times New Roman" w:cs="Times New Roman"/>
                <w:sz w:val="20"/>
                <w:szCs w:val="20"/>
                <w:lang w:val="fr-FR"/>
              </w:rPr>
            </w:rPrChange>
          </w:rPr>
          <w:t>8 Conviction</w:t>
        </w:r>
      </w:ins>
    </w:p>
    <w:bookmarkEnd w:id="226"/>
    <w:p w14:paraId="30ADA420" w14:textId="0F1F21F4" w:rsidR="005A1560" w:rsidRPr="001A100F" w:rsidRDefault="005A1560" w:rsidP="005A1560">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Range: </w:t>
      </w:r>
      <w:r>
        <w:rPr>
          <w:rFonts w:ascii="Times New Roman" w:hAnsi="Times New Roman" w:cs="Times New Roman"/>
          <w:sz w:val="20"/>
          <w:szCs w:val="20"/>
        </w:rPr>
        <w:tab/>
      </w:r>
      <w:r>
        <w:rPr>
          <w:rFonts w:ascii="Times New Roman" w:hAnsi="Times New Roman" w:cs="Times New Roman"/>
          <w:sz w:val="20"/>
          <w:szCs w:val="20"/>
        </w:rPr>
        <w:tab/>
      </w:r>
      <w:r w:rsidRPr="00D033EC">
        <w:rPr>
          <w:rFonts w:ascii="Times New Roman" w:hAnsi="Times New Roman" w:cs="Times New Roman"/>
          <w:sz w:val="20"/>
          <w:szCs w:val="20"/>
          <w:rPrChange w:id="229" w:author="Anna Sofia Lippolis - annasofia.lippolis@studio.unibo.it" w:date="2023-06-20T08:57:00Z">
            <w:rPr>
              <w:rFonts w:ascii="Times New Roman" w:hAnsi="Times New Roman" w:cs="Times New Roman"/>
              <w:sz w:val="20"/>
              <w:szCs w:val="20"/>
              <w:lang w:val="fr-FR"/>
            </w:rPr>
          </w:rPrChange>
        </w:rPr>
        <w:t>F3 Manifestation</w:t>
      </w:r>
      <w:del w:id="230" w:author="Stephen Stead" w:date="2019-10-22T09:44:00Z">
        <w:r w:rsidRPr="00D033EC" w:rsidDel="005D6FAB">
          <w:rPr>
            <w:rFonts w:ascii="Times New Roman" w:hAnsi="Times New Roman" w:cs="Times New Roman"/>
            <w:sz w:val="20"/>
            <w:szCs w:val="20"/>
            <w:rPrChange w:id="231" w:author="Anna Sofia Lippolis - annasofia.lippolis@studio.unibo.it" w:date="2023-06-20T08:57:00Z">
              <w:rPr>
                <w:rFonts w:ascii="Times New Roman" w:hAnsi="Times New Roman" w:cs="Times New Roman"/>
                <w:sz w:val="20"/>
                <w:szCs w:val="20"/>
                <w:lang w:val="fr-FR"/>
              </w:rPr>
            </w:rPrChange>
          </w:rPr>
          <w:delText xml:space="preserve"> Product Type</w:delText>
        </w:r>
      </w:del>
    </w:p>
    <w:p w14:paraId="107E2071" w14:textId="77777777" w:rsidR="005A1560" w:rsidRPr="00B7542A" w:rsidRDefault="005A1560" w:rsidP="005A1560">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51AF4719" w14:textId="77777777" w:rsidR="005A1560" w:rsidRPr="00B7542A" w:rsidRDefault="005A1560" w:rsidP="005A1560">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4C475ED3" w14:textId="153F0C5B" w:rsidR="005A1560" w:rsidRPr="002E71F1" w:rsidRDefault="005A1560" w:rsidP="005A1560">
      <w:pPr>
        <w:spacing w:after="0"/>
        <w:rPr>
          <w:rFonts w:ascii="Times New Roman" w:hAnsi="Times New Roman" w:cs="Times New Roman"/>
          <w:sz w:val="20"/>
          <w:szCs w:val="20"/>
          <w:lang w:val="en-US"/>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w:t>
      </w:r>
      <w:r w:rsidRPr="002E71F1">
        <w:rPr>
          <w:rFonts w:ascii="Times New Roman" w:hAnsi="Times New Roman" w:cs="Times New Roman"/>
          <w:sz w:val="20"/>
          <w:szCs w:val="20"/>
          <w:lang w:val="en-US"/>
        </w:rPr>
        <w:t xml:space="preserve"> </w:t>
      </w:r>
      <w:r>
        <w:rPr>
          <w:rFonts w:ascii="Times New Roman" w:hAnsi="Times New Roman" w:cs="Times New Roman"/>
          <w:sz w:val="20"/>
          <w:szCs w:val="20"/>
          <w:lang w:val="en-US"/>
        </w:rPr>
        <w:t>many</w:t>
      </w:r>
      <w:r>
        <w:rPr>
          <w:rFonts w:ascii="Times New Roman" w:hAnsi="Times New Roman" w:cs="Times New Roman"/>
          <w:sz w:val="20"/>
          <w:szCs w:val="20"/>
        </w:rPr>
        <w:t xml:space="preserve"> (</w:t>
      </w:r>
      <w:proofErr w:type="gramStart"/>
      <w:r>
        <w:rPr>
          <w:rFonts w:ascii="Times New Roman" w:hAnsi="Times New Roman" w:cs="Times New Roman"/>
          <w:sz w:val="20"/>
          <w:szCs w:val="20"/>
        </w:rPr>
        <w:t>0,n</w:t>
      </w:r>
      <w:proofErr w:type="gramEnd"/>
      <w:r>
        <w:rPr>
          <w:rFonts w:ascii="Times New Roman" w:hAnsi="Times New Roman" w:cs="Times New Roman"/>
          <w:sz w:val="20"/>
          <w:szCs w:val="20"/>
        </w:rPr>
        <w:t>:0,n)</w:t>
      </w:r>
    </w:p>
    <w:p w14:paraId="690DAF33" w14:textId="77777777" w:rsidR="005A1560" w:rsidRPr="00B7542A" w:rsidRDefault="005A1560" w:rsidP="005A1560">
      <w:pPr>
        <w:rPr>
          <w:rFonts w:ascii="Times New Roman" w:hAnsi="Times New Roman" w:cs="Times New Roman"/>
          <w:sz w:val="20"/>
          <w:szCs w:val="20"/>
        </w:rPr>
      </w:pPr>
    </w:p>
    <w:p w14:paraId="29B7B7B6" w14:textId="59FD708B" w:rsidR="00C25BDB" w:rsidRDefault="005A1560" w:rsidP="009A58C9">
      <w:pPr>
        <w:ind w:left="1440" w:hanging="1440"/>
        <w:rPr>
          <w:ins w:id="232" w:author="Athina Kritsotaki" w:date="2019-10-16T11:48:00Z"/>
          <w:rFonts w:ascii="Times New Roman" w:hAnsi="Times New Roman" w:cs="Times New Roman"/>
          <w:sz w:val="20"/>
          <w:szCs w:val="20"/>
        </w:rPr>
      </w:pPr>
      <w:r>
        <w:rPr>
          <w:rFonts w:ascii="Times New Roman" w:hAnsi="Times New Roman" w:cs="Times New Roman"/>
          <w:sz w:val="20"/>
          <w:szCs w:val="20"/>
        </w:rPr>
        <w:t>Scope note:</w:t>
      </w:r>
      <w:r>
        <w:rPr>
          <w:rFonts w:ascii="Times New Roman" w:hAnsi="Times New Roman" w:cs="Times New Roman"/>
          <w:sz w:val="20"/>
          <w:szCs w:val="20"/>
        </w:rPr>
        <w:tab/>
      </w:r>
      <w:r w:rsidRPr="005A1560">
        <w:rPr>
          <w:rFonts w:ascii="Times New Roman" w:hAnsi="Times New Roman" w:cs="Times New Roman"/>
          <w:sz w:val="20"/>
          <w:szCs w:val="20"/>
        </w:rPr>
        <w:t>This property associates an instance of I</w:t>
      </w:r>
      <w:del w:id="233" w:author="Stephen Stead" w:date="2019-10-22T12:17:00Z">
        <w:r w:rsidRPr="005A1560" w:rsidDel="00A87D32">
          <w:rPr>
            <w:rFonts w:ascii="Times New Roman" w:hAnsi="Times New Roman" w:cs="Times New Roman"/>
            <w:sz w:val="20"/>
            <w:szCs w:val="20"/>
          </w:rPr>
          <w:delText>7</w:delText>
        </w:r>
      </w:del>
      <w:ins w:id="234" w:author="Stephen Stead" w:date="2019-10-22T12:17:00Z">
        <w:r w:rsidR="00A87D32">
          <w:rPr>
            <w:rFonts w:ascii="Times New Roman" w:hAnsi="Times New Roman" w:cs="Times New Roman"/>
            <w:sz w:val="20"/>
            <w:szCs w:val="20"/>
          </w:rPr>
          <w:t>8</w:t>
        </w:r>
      </w:ins>
      <w:r w:rsidRPr="005A1560">
        <w:rPr>
          <w:rFonts w:ascii="Times New Roman" w:hAnsi="Times New Roman" w:cs="Times New Roman"/>
          <w:sz w:val="20"/>
          <w:szCs w:val="20"/>
        </w:rPr>
        <w:t xml:space="preserve"> </w:t>
      </w:r>
      <w:ins w:id="235" w:author="Stephen Stead" w:date="2019-10-22T12:17:00Z">
        <w:r w:rsidR="00A87D32">
          <w:rPr>
            <w:rFonts w:ascii="Times New Roman" w:hAnsi="Times New Roman" w:cs="Times New Roman"/>
            <w:sz w:val="20"/>
            <w:szCs w:val="20"/>
          </w:rPr>
          <w:t>Conv</w:t>
        </w:r>
      </w:ins>
      <w:ins w:id="236" w:author="Stephen Stead" w:date="2019-10-22T12:18:00Z">
        <w:r w:rsidR="00A87D32">
          <w:rPr>
            <w:rFonts w:ascii="Times New Roman" w:hAnsi="Times New Roman" w:cs="Times New Roman"/>
            <w:sz w:val="20"/>
            <w:szCs w:val="20"/>
          </w:rPr>
          <w:t>iction</w:t>
        </w:r>
      </w:ins>
      <w:del w:id="237" w:author="Stephen Stead" w:date="2019-10-22T12:17:00Z">
        <w:r w:rsidRPr="005A1560" w:rsidDel="00A87D32">
          <w:rPr>
            <w:rFonts w:ascii="Times New Roman" w:hAnsi="Times New Roman" w:cs="Times New Roman"/>
            <w:sz w:val="20"/>
            <w:szCs w:val="20"/>
          </w:rPr>
          <w:delText>B</w:delText>
        </w:r>
      </w:del>
      <w:del w:id="238" w:author="Stephen Stead" w:date="2019-10-22T12:18:00Z">
        <w:r w:rsidRPr="005A1560" w:rsidDel="00A87D32">
          <w:rPr>
            <w:rFonts w:ascii="Times New Roman" w:hAnsi="Times New Roman" w:cs="Times New Roman"/>
            <w:sz w:val="20"/>
            <w:szCs w:val="20"/>
          </w:rPr>
          <w:delText>elief Adoption</w:delText>
        </w:r>
      </w:del>
      <w:r w:rsidRPr="005A1560">
        <w:rPr>
          <w:rFonts w:ascii="Times New Roman" w:hAnsi="Times New Roman" w:cs="Times New Roman"/>
          <w:sz w:val="20"/>
          <w:szCs w:val="20"/>
        </w:rPr>
        <w:t xml:space="preserve"> with the instance of </w:t>
      </w:r>
      <w:r w:rsidRPr="00D033EC">
        <w:rPr>
          <w:rFonts w:ascii="Times New Roman" w:hAnsi="Times New Roman" w:cs="Times New Roman"/>
          <w:sz w:val="20"/>
          <w:szCs w:val="20"/>
          <w:rPrChange w:id="239" w:author="Anna Sofia Lippolis - annasofia.lippolis@studio.unibo.it" w:date="2023-06-20T08:57:00Z">
            <w:rPr>
              <w:rFonts w:ascii="Times New Roman" w:hAnsi="Times New Roman" w:cs="Times New Roman"/>
              <w:sz w:val="20"/>
              <w:szCs w:val="20"/>
              <w:lang w:val="fr-FR"/>
            </w:rPr>
          </w:rPrChange>
        </w:rPr>
        <w:t>F3 Manifestation</w:t>
      </w:r>
      <w:del w:id="240" w:author="Stephen Stead" w:date="2019-10-22T09:09:00Z">
        <w:r w:rsidRPr="00D033EC" w:rsidDel="00CA2EA6">
          <w:rPr>
            <w:rFonts w:ascii="Times New Roman" w:hAnsi="Times New Roman" w:cs="Times New Roman"/>
            <w:sz w:val="20"/>
            <w:szCs w:val="20"/>
            <w:rPrChange w:id="241" w:author="Anna Sofia Lippolis - annasofia.lippolis@studio.unibo.it" w:date="2023-06-20T08:57:00Z">
              <w:rPr>
                <w:rFonts w:ascii="Times New Roman" w:hAnsi="Times New Roman" w:cs="Times New Roman"/>
                <w:sz w:val="20"/>
                <w:szCs w:val="20"/>
                <w:lang w:val="fr-FR"/>
              </w:rPr>
            </w:rPrChange>
          </w:rPr>
          <w:delText xml:space="preserve"> Product Type</w:delText>
        </w:r>
      </w:del>
      <w:r w:rsidRPr="005A1560">
        <w:rPr>
          <w:rFonts w:ascii="Times New Roman" w:hAnsi="Times New Roman" w:cs="Times New Roman"/>
          <w:sz w:val="20"/>
          <w:szCs w:val="20"/>
        </w:rPr>
        <w:t xml:space="preserve"> that carried the instance of F2 Expression that contained the instances of E89 Propositional Object that make up the I4 Proposition Set being </w:t>
      </w:r>
      <w:del w:id="242" w:author="Stephen Stead" w:date="2019-10-22T12:22:00Z">
        <w:r w:rsidRPr="005A1560" w:rsidDel="00A87D32">
          <w:rPr>
            <w:rFonts w:ascii="Times New Roman" w:hAnsi="Times New Roman" w:cs="Times New Roman"/>
            <w:sz w:val="20"/>
            <w:szCs w:val="20"/>
          </w:rPr>
          <w:delText>adopted</w:delText>
        </w:r>
      </w:del>
      <w:ins w:id="243" w:author="Stephen Stead" w:date="2019-10-22T12:22:00Z">
        <w:r w:rsidR="00A87D32">
          <w:rPr>
            <w:rFonts w:ascii="Times New Roman" w:hAnsi="Times New Roman" w:cs="Times New Roman"/>
            <w:sz w:val="20"/>
            <w:szCs w:val="20"/>
          </w:rPr>
          <w:t>embraced</w:t>
        </w:r>
      </w:ins>
      <w:r w:rsidRPr="005A1560">
        <w:rPr>
          <w:rFonts w:ascii="Times New Roman" w:hAnsi="Times New Roman" w:cs="Times New Roman"/>
          <w:sz w:val="20"/>
          <w:szCs w:val="20"/>
        </w:rPr>
        <w:t>. It assumes that a non-contentious reading of the instance of F2 Expression has allowed the instances of E89 Propositional Object to be elicited and enumerated</w:t>
      </w:r>
      <w:r w:rsidRPr="00B7542A">
        <w:rPr>
          <w:rFonts w:ascii="Times New Roman" w:hAnsi="Times New Roman" w:cs="Times New Roman"/>
          <w:sz w:val="20"/>
          <w:szCs w:val="20"/>
        </w:rPr>
        <w:t>.</w:t>
      </w:r>
      <w:r>
        <w:rPr>
          <w:rFonts w:ascii="Times New Roman" w:hAnsi="Times New Roman" w:cs="Times New Roman"/>
          <w:sz w:val="20"/>
          <w:szCs w:val="20"/>
        </w:rPr>
        <w:t xml:space="preserve"> </w:t>
      </w:r>
    </w:p>
    <w:p w14:paraId="1C04BF63" w14:textId="15CB63D2" w:rsidR="005A1560" w:rsidRPr="00B7542A" w:rsidRDefault="005A1560">
      <w:pPr>
        <w:ind w:left="1440"/>
        <w:rPr>
          <w:rFonts w:ascii="Times New Roman" w:hAnsi="Times New Roman" w:cs="Times New Roman"/>
          <w:sz w:val="20"/>
          <w:szCs w:val="20"/>
        </w:rPr>
        <w:pPrChange w:id="244" w:author="Athina Kritsotaki" w:date="2019-10-16T11:48:00Z">
          <w:pPr>
            <w:ind w:left="1440" w:hanging="1440"/>
          </w:pPr>
        </w:pPrChange>
      </w:pPr>
      <w:r w:rsidRPr="005A1560">
        <w:rPr>
          <w:rFonts w:ascii="Times New Roman" w:hAnsi="Times New Roman" w:cs="Times New Roman"/>
          <w:sz w:val="20"/>
          <w:szCs w:val="20"/>
        </w:rPr>
        <w:t>This property is a shortcut over the long path</w:t>
      </w:r>
      <w:r>
        <w:rPr>
          <w:rFonts w:ascii="Times New Roman" w:hAnsi="Times New Roman" w:cs="Times New Roman"/>
          <w:sz w:val="20"/>
          <w:szCs w:val="20"/>
        </w:rPr>
        <w:t xml:space="preserve">: </w:t>
      </w:r>
      <w:r w:rsidRPr="005A1560">
        <w:rPr>
          <w:rFonts w:ascii="Times New Roman" w:hAnsi="Times New Roman" w:cs="Times New Roman"/>
          <w:sz w:val="20"/>
          <w:szCs w:val="20"/>
        </w:rPr>
        <w:t xml:space="preserve">I7 Belief </w:t>
      </w:r>
      <w:proofErr w:type="gramStart"/>
      <w:r w:rsidRPr="005A1560">
        <w:rPr>
          <w:rFonts w:ascii="Times New Roman" w:hAnsi="Times New Roman" w:cs="Times New Roman"/>
          <w:sz w:val="20"/>
          <w:szCs w:val="20"/>
        </w:rPr>
        <w:t>adoption</w:t>
      </w:r>
      <w:r>
        <w:rPr>
          <w:rFonts w:ascii="Times New Roman" w:hAnsi="Times New Roman" w:cs="Times New Roman"/>
          <w:sz w:val="20"/>
          <w:szCs w:val="20"/>
        </w:rPr>
        <w:t>:</w:t>
      </w:r>
      <w:r w:rsidRPr="002E71F1">
        <w:rPr>
          <w:rFonts w:ascii="Times New Roman" w:hAnsi="Times New Roman" w:cs="Times New Roman"/>
          <w:i/>
          <w:sz w:val="20"/>
          <w:szCs w:val="20"/>
        </w:rPr>
        <w:t>J</w:t>
      </w:r>
      <w:proofErr w:type="gramEnd"/>
      <w:r w:rsidRPr="002E71F1">
        <w:rPr>
          <w:rFonts w:ascii="Times New Roman" w:hAnsi="Times New Roman" w:cs="Times New Roman"/>
          <w:i/>
          <w:sz w:val="20"/>
          <w:szCs w:val="20"/>
        </w:rPr>
        <w:t>6 adopted</w:t>
      </w:r>
      <w:r>
        <w:rPr>
          <w:rFonts w:ascii="Times New Roman" w:hAnsi="Times New Roman" w:cs="Times New Roman"/>
          <w:sz w:val="20"/>
          <w:szCs w:val="20"/>
        </w:rPr>
        <w:t>:</w:t>
      </w:r>
      <w:r w:rsidRPr="005A1560">
        <w:rPr>
          <w:rFonts w:ascii="Times New Roman" w:hAnsi="Times New Roman" w:cs="Times New Roman"/>
          <w:sz w:val="20"/>
          <w:szCs w:val="20"/>
        </w:rPr>
        <w:t>I2 Belief</w:t>
      </w:r>
      <w:r>
        <w:rPr>
          <w:rFonts w:ascii="Times New Roman" w:hAnsi="Times New Roman" w:cs="Times New Roman"/>
          <w:sz w:val="20"/>
          <w:szCs w:val="20"/>
        </w:rPr>
        <w:t>:</w:t>
      </w:r>
      <w:r w:rsidR="00BC326F">
        <w:rPr>
          <w:rFonts w:ascii="Times New Roman" w:hAnsi="Times New Roman" w:cs="Times New Roman"/>
          <w:sz w:val="20"/>
          <w:szCs w:val="20"/>
        </w:rPr>
        <w:t xml:space="preserve"> </w:t>
      </w:r>
      <w:r w:rsidRPr="002E71F1">
        <w:rPr>
          <w:rFonts w:ascii="Times New Roman" w:hAnsi="Times New Roman" w:cs="Times New Roman"/>
          <w:i/>
          <w:sz w:val="20"/>
          <w:szCs w:val="20"/>
        </w:rPr>
        <w:t>J4 that (is subject of):</w:t>
      </w:r>
      <w:r w:rsidRPr="005A1560">
        <w:rPr>
          <w:rFonts w:ascii="Times New Roman" w:hAnsi="Times New Roman" w:cs="Times New Roman"/>
          <w:sz w:val="20"/>
          <w:szCs w:val="20"/>
        </w:rPr>
        <w:t>I4 Proposition Set</w:t>
      </w:r>
      <w:r>
        <w:rPr>
          <w:rFonts w:ascii="Times New Roman" w:hAnsi="Times New Roman" w:cs="Times New Roman"/>
          <w:sz w:val="20"/>
          <w:szCs w:val="20"/>
        </w:rPr>
        <w:t xml:space="preserve">: </w:t>
      </w:r>
      <w:r w:rsidRPr="002E71F1">
        <w:rPr>
          <w:rFonts w:ascii="Times New Roman" w:hAnsi="Times New Roman" w:cs="Times New Roman"/>
          <w:i/>
          <w:sz w:val="20"/>
          <w:szCs w:val="20"/>
        </w:rPr>
        <w:t>P148 has component</w:t>
      </w:r>
      <w:r w:rsidRPr="005A1560">
        <w:rPr>
          <w:rFonts w:ascii="Times New Roman" w:hAnsi="Times New Roman" w:cs="Times New Roman"/>
          <w:sz w:val="20"/>
          <w:szCs w:val="20"/>
        </w:rPr>
        <w:t xml:space="preserve"> </w:t>
      </w:r>
      <w:r w:rsidRPr="002E71F1">
        <w:rPr>
          <w:rFonts w:ascii="Times New Roman" w:hAnsi="Times New Roman" w:cs="Times New Roman"/>
          <w:i/>
          <w:sz w:val="20"/>
          <w:szCs w:val="20"/>
        </w:rPr>
        <w:t>(is component of):</w:t>
      </w:r>
      <w:r w:rsidRPr="005A1560">
        <w:rPr>
          <w:rFonts w:ascii="Times New Roman" w:hAnsi="Times New Roman" w:cs="Times New Roman"/>
          <w:sz w:val="20"/>
          <w:szCs w:val="20"/>
        </w:rPr>
        <w:t>E89 Propositional Object</w:t>
      </w:r>
      <w:r>
        <w:rPr>
          <w:rFonts w:ascii="Times New Roman" w:hAnsi="Times New Roman" w:cs="Times New Roman"/>
          <w:sz w:val="20"/>
          <w:szCs w:val="20"/>
        </w:rPr>
        <w:t>:</w:t>
      </w:r>
      <w:r w:rsidRPr="002E71F1">
        <w:rPr>
          <w:rFonts w:ascii="Times New Roman" w:hAnsi="Times New Roman" w:cs="Times New Roman"/>
          <w:i/>
          <w:sz w:val="20"/>
          <w:szCs w:val="20"/>
        </w:rPr>
        <w:t>P148i has component (is component of):</w:t>
      </w:r>
      <w:r w:rsidRPr="005A1560">
        <w:rPr>
          <w:rFonts w:ascii="Times New Roman" w:hAnsi="Times New Roman" w:cs="Times New Roman"/>
          <w:sz w:val="20"/>
          <w:szCs w:val="20"/>
        </w:rPr>
        <w:t>F1 Work</w:t>
      </w:r>
      <w:r>
        <w:rPr>
          <w:rFonts w:ascii="Times New Roman" w:hAnsi="Times New Roman" w:cs="Times New Roman"/>
          <w:sz w:val="20"/>
          <w:szCs w:val="20"/>
        </w:rPr>
        <w:t xml:space="preserve">: </w:t>
      </w:r>
      <w:r w:rsidRPr="002E71F1">
        <w:rPr>
          <w:rFonts w:ascii="Times New Roman" w:hAnsi="Times New Roman" w:cs="Times New Roman"/>
          <w:i/>
          <w:sz w:val="20"/>
          <w:szCs w:val="20"/>
        </w:rPr>
        <w:t>R3 is realised in (realises</w:t>
      </w:r>
      <w:r w:rsidRPr="00CA2EA6">
        <w:rPr>
          <w:rFonts w:ascii="Times New Roman" w:hAnsi="Times New Roman" w:cs="Times New Roman"/>
          <w:i/>
          <w:sz w:val="20"/>
          <w:szCs w:val="20"/>
        </w:rPr>
        <w:t>):</w:t>
      </w:r>
      <w:commentRangeStart w:id="245"/>
      <w:r w:rsidRPr="00CA2EA6">
        <w:rPr>
          <w:rFonts w:ascii="Times New Roman" w:hAnsi="Times New Roman" w:cs="Times New Roman"/>
          <w:sz w:val="20"/>
          <w:szCs w:val="20"/>
          <w:rPrChange w:id="246" w:author="Stephen Stead" w:date="2019-10-22T09:09:00Z">
            <w:rPr>
              <w:rFonts w:ascii="Times New Roman" w:hAnsi="Times New Roman" w:cs="Times New Roman"/>
              <w:sz w:val="20"/>
              <w:szCs w:val="20"/>
              <w:highlight w:val="red"/>
            </w:rPr>
          </w:rPrChange>
        </w:rPr>
        <w:t>F2 Expression</w:t>
      </w:r>
      <w:r w:rsidRPr="00CA2EA6">
        <w:rPr>
          <w:rFonts w:ascii="Times New Roman" w:hAnsi="Times New Roman" w:cs="Times New Roman"/>
          <w:sz w:val="20"/>
          <w:szCs w:val="20"/>
        </w:rPr>
        <w:t>:</w:t>
      </w:r>
      <w:commentRangeEnd w:id="245"/>
      <w:r w:rsidR="007E169E" w:rsidRPr="00CA2EA6">
        <w:rPr>
          <w:rStyle w:val="Rimandocommento"/>
          <w:rFonts w:ascii="Arial" w:eastAsia="Times New Roman" w:hAnsi="Arial" w:cs="Times New Roman"/>
          <w:szCs w:val="20"/>
          <w:lang w:val="el-GR" w:eastAsia="el-GR"/>
        </w:rPr>
        <w:commentReference w:id="245"/>
      </w:r>
      <w:r w:rsidRPr="00CA2EA6">
        <w:rPr>
          <w:rFonts w:ascii="Times New Roman" w:hAnsi="Times New Roman" w:cs="Times New Roman"/>
          <w:sz w:val="20"/>
          <w:szCs w:val="20"/>
        </w:rPr>
        <w:t> </w:t>
      </w:r>
      <w:r w:rsidRPr="00CA2EA6">
        <w:rPr>
          <w:rFonts w:ascii="Times New Roman" w:hAnsi="Times New Roman" w:cs="Times New Roman"/>
          <w:sz w:val="20"/>
          <w:szCs w:val="20"/>
          <w:rPrChange w:id="247" w:author="Stephen Stead" w:date="2019-10-22T09:09:00Z">
            <w:rPr>
              <w:rFonts w:ascii="Times New Roman" w:hAnsi="Times New Roman" w:cs="Times New Roman"/>
              <w:sz w:val="20"/>
              <w:szCs w:val="20"/>
              <w:highlight w:val="red"/>
            </w:rPr>
          </w:rPrChange>
        </w:rPr>
        <w:t xml:space="preserve">R4i is </w:t>
      </w:r>
      <w:commentRangeStart w:id="248"/>
      <w:r w:rsidRPr="00CA2EA6">
        <w:rPr>
          <w:rFonts w:ascii="Times New Roman" w:hAnsi="Times New Roman" w:cs="Times New Roman"/>
          <w:i/>
          <w:sz w:val="20"/>
          <w:szCs w:val="20"/>
          <w:rPrChange w:id="249" w:author="Stephen Stead" w:date="2019-10-22T09:09:00Z">
            <w:rPr>
              <w:rFonts w:ascii="Times New Roman" w:hAnsi="Times New Roman" w:cs="Times New Roman"/>
              <w:i/>
              <w:sz w:val="20"/>
              <w:szCs w:val="20"/>
              <w:highlight w:val="red"/>
            </w:rPr>
          </w:rPrChange>
        </w:rPr>
        <w:t xml:space="preserve">embodied </w:t>
      </w:r>
      <w:del w:id="250" w:author="Stephen Stead" w:date="2019-10-22T09:03:00Z">
        <w:r w:rsidRPr="00CA2EA6" w:rsidDel="00CA2EA6">
          <w:rPr>
            <w:rFonts w:ascii="Times New Roman" w:hAnsi="Times New Roman" w:cs="Times New Roman"/>
            <w:i/>
            <w:sz w:val="20"/>
            <w:szCs w:val="20"/>
            <w:rPrChange w:id="251" w:author="Stephen Stead" w:date="2019-10-22T09:09:00Z">
              <w:rPr>
                <w:rFonts w:ascii="Times New Roman" w:hAnsi="Times New Roman" w:cs="Times New Roman"/>
                <w:i/>
                <w:sz w:val="20"/>
                <w:szCs w:val="20"/>
                <w:highlight w:val="red"/>
              </w:rPr>
            </w:rPrChange>
          </w:rPr>
          <w:delText>b</w:delText>
        </w:r>
        <w:commentRangeEnd w:id="248"/>
        <w:r w:rsidR="007E169E" w:rsidRPr="00CA2EA6" w:rsidDel="00CA2EA6">
          <w:rPr>
            <w:rStyle w:val="Rimandocommento"/>
            <w:rFonts w:ascii="Arial" w:eastAsia="Times New Roman" w:hAnsi="Arial" w:cs="Times New Roman"/>
            <w:i/>
            <w:szCs w:val="20"/>
            <w:lang w:val="el-GR" w:eastAsia="el-GR"/>
          </w:rPr>
          <w:commentReference w:id="248"/>
        </w:r>
        <w:r w:rsidRPr="00CA2EA6" w:rsidDel="00CA2EA6">
          <w:rPr>
            <w:rFonts w:ascii="Times New Roman" w:hAnsi="Times New Roman" w:cs="Times New Roman"/>
            <w:i/>
            <w:sz w:val="20"/>
            <w:szCs w:val="20"/>
            <w:rPrChange w:id="252" w:author="Stephen Stead" w:date="2019-10-22T09:09:00Z">
              <w:rPr>
                <w:rFonts w:ascii="Times New Roman" w:hAnsi="Times New Roman" w:cs="Times New Roman"/>
                <w:i/>
                <w:sz w:val="20"/>
                <w:szCs w:val="20"/>
                <w:highlight w:val="red"/>
              </w:rPr>
            </w:rPrChange>
          </w:rPr>
          <w:delText>y</w:delText>
        </w:r>
      </w:del>
      <w:ins w:id="253" w:author="Stephen Stead" w:date="2019-10-22T09:03:00Z">
        <w:r w:rsidR="00CA2EA6" w:rsidRPr="00CA2EA6">
          <w:rPr>
            <w:rFonts w:ascii="Times New Roman" w:hAnsi="Times New Roman" w:cs="Times New Roman"/>
            <w:i/>
            <w:sz w:val="20"/>
            <w:szCs w:val="20"/>
            <w:rPrChange w:id="254" w:author="Stephen Stead" w:date="2019-10-22T09:09:00Z">
              <w:rPr>
                <w:rFonts w:ascii="Times New Roman" w:hAnsi="Times New Roman" w:cs="Times New Roman"/>
                <w:i/>
                <w:sz w:val="20"/>
                <w:szCs w:val="20"/>
                <w:highlight w:val="red"/>
              </w:rPr>
            </w:rPrChange>
          </w:rPr>
          <w:t>in</w:t>
        </w:r>
      </w:ins>
      <w:r w:rsidRPr="00CA2EA6">
        <w:rPr>
          <w:rFonts w:ascii="Times New Roman" w:hAnsi="Times New Roman" w:cs="Times New Roman"/>
          <w:sz w:val="20"/>
          <w:szCs w:val="20"/>
          <w:rPrChange w:id="255" w:author="Stephen Stead" w:date="2019-10-22T09:09:00Z">
            <w:rPr>
              <w:rFonts w:ascii="Times New Roman" w:hAnsi="Times New Roman" w:cs="Times New Roman"/>
              <w:sz w:val="20"/>
              <w:szCs w:val="20"/>
              <w:highlight w:val="red"/>
            </w:rPr>
          </w:rPrChange>
        </w:rPr>
        <w:t>:</w:t>
      </w:r>
      <w:r w:rsidRPr="00CA2EA6">
        <w:rPr>
          <w:rFonts w:ascii="Times New Roman" w:hAnsi="Times New Roman" w:cs="Times New Roman"/>
          <w:sz w:val="20"/>
          <w:szCs w:val="20"/>
        </w:rPr>
        <w:t>F3 Manifestation</w:t>
      </w:r>
      <w:del w:id="256" w:author="Stephen Stead" w:date="2019-10-22T09:07:00Z">
        <w:r w:rsidR="007E169E" w:rsidRPr="00CA2EA6" w:rsidDel="00CA2EA6">
          <w:rPr>
            <w:rFonts w:ascii="Times New Roman" w:hAnsi="Times New Roman" w:cs="Times New Roman"/>
            <w:sz w:val="20"/>
            <w:szCs w:val="20"/>
          </w:rPr>
          <w:delText xml:space="preserve"> Product Type</w:delText>
        </w:r>
      </w:del>
    </w:p>
    <w:p w14:paraId="30F7C237" w14:textId="77777777" w:rsidR="00B94300" w:rsidRDefault="005A1560" w:rsidP="005A1560">
      <w:pPr>
        <w:widowControl w:val="0"/>
        <w:autoSpaceDE w:val="0"/>
        <w:autoSpaceDN w:val="0"/>
        <w:spacing w:after="0" w:line="240" w:lineRule="auto"/>
        <w:rPr>
          <w:ins w:id="257" w:author="Stephen Stead" w:date="2019-10-22T10:00:00Z"/>
          <w:rFonts w:ascii="Times New Roman" w:hAnsi="Times New Roman" w:cs="Times New Roman"/>
          <w:sz w:val="20"/>
          <w:szCs w:val="20"/>
        </w:rPr>
      </w:pPr>
      <w:r w:rsidRPr="00B7542A">
        <w:rPr>
          <w:rFonts w:ascii="Times New Roman" w:hAnsi="Times New Roman" w:cs="Times New Roman"/>
          <w:sz w:val="20"/>
          <w:szCs w:val="20"/>
        </w:rPr>
        <w:t xml:space="preserve">Examples: </w:t>
      </w:r>
      <w:r w:rsidRPr="00B7542A">
        <w:rPr>
          <w:rFonts w:ascii="Times New Roman" w:hAnsi="Times New Roman" w:cs="Times New Roman"/>
          <w:sz w:val="20"/>
          <w:szCs w:val="20"/>
        </w:rPr>
        <w:tab/>
      </w:r>
    </w:p>
    <w:p w14:paraId="39740E5B" w14:textId="77777777" w:rsidR="00554A00" w:rsidRDefault="00B94300" w:rsidP="005A1560">
      <w:pPr>
        <w:pStyle w:val="Paragrafoelenco"/>
        <w:widowControl w:val="0"/>
        <w:numPr>
          <w:ilvl w:val="0"/>
          <w:numId w:val="60"/>
        </w:numPr>
        <w:autoSpaceDE w:val="0"/>
        <w:autoSpaceDN w:val="0"/>
        <w:rPr>
          <w:ins w:id="258" w:author="Stephen Stead" w:date="2019-10-22T10:03:00Z"/>
          <w:rFonts w:ascii="Times New Roman" w:hAnsi="Times New Roman" w:cs="Times New Roman"/>
          <w:lang w:val="en-US"/>
        </w:rPr>
      </w:pPr>
      <w:ins w:id="259" w:author="Stephen Stead" w:date="2019-10-22T10:00:00Z">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 (I7) </w:t>
        </w:r>
        <w:r w:rsidRPr="008A2666">
          <w:rPr>
            <w:rFonts w:ascii="Times New Roman" w:hAnsi="Times New Roman" w:cs="Times New Roman"/>
            <w:i/>
            <w:iCs/>
            <w:lang w:val="en-US"/>
          </w:rPr>
          <w:t>J1</w:t>
        </w:r>
      </w:ins>
      <w:ins w:id="260" w:author="Stephen Stead" w:date="2019-10-22T10:01:00Z">
        <w:r>
          <w:rPr>
            <w:rFonts w:ascii="Times New Roman" w:hAnsi="Times New Roman" w:cs="Times New Roman"/>
            <w:i/>
            <w:iCs/>
            <w:lang w:val="en-US"/>
          </w:rPr>
          <w:t>1</w:t>
        </w:r>
      </w:ins>
      <w:ins w:id="261" w:author="Stephen Stead" w:date="2019-10-22T10:00:00Z">
        <w:r w:rsidRPr="008A2666">
          <w:rPr>
            <w:rFonts w:ascii="Times New Roman" w:hAnsi="Times New Roman" w:cs="Times New Roman"/>
            <w:i/>
            <w:iCs/>
            <w:lang w:val="en-US"/>
          </w:rPr>
          <w:t xml:space="preserve"> used</w:t>
        </w:r>
      </w:ins>
      <w:ins w:id="262" w:author="Stephen Stead" w:date="2019-10-22T10:01:00Z">
        <w:r>
          <w:rPr>
            <w:rFonts w:ascii="Times New Roman" w:hAnsi="Times New Roman" w:cs="Times New Roman"/>
            <w:i/>
            <w:iCs/>
            <w:lang w:val="en-US"/>
          </w:rPr>
          <w:t xml:space="preserve"> manifestation</w:t>
        </w:r>
      </w:ins>
      <w:ins w:id="263" w:author="Stephen Stead" w:date="2019-10-22T10:00:00Z">
        <w:r w:rsidRPr="008A2666">
          <w:rPr>
            <w:rFonts w:ascii="Times New Roman" w:hAnsi="Times New Roman" w:cs="Times New Roman"/>
            <w:i/>
            <w:iCs/>
            <w:lang w:val="en-US"/>
          </w:rPr>
          <w:t xml:space="preserve"> (was </w:t>
        </w:r>
      </w:ins>
      <w:ins w:id="264" w:author="Stephen Stead" w:date="2019-10-22T10:01:00Z">
        <w:r>
          <w:rPr>
            <w:rFonts w:ascii="Times New Roman" w:hAnsi="Times New Roman" w:cs="Times New Roman"/>
            <w:i/>
            <w:iCs/>
            <w:lang w:val="en-US"/>
          </w:rPr>
          <w:t xml:space="preserve">manifestation </w:t>
        </w:r>
      </w:ins>
      <w:ins w:id="265" w:author="Stephen Stead" w:date="2019-10-22T10:00:00Z">
        <w:r w:rsidRPr="008A2666">
          <w:rPr>
            <w:rFonts w:ascii="Times New Roman" w:hAnsi="Times New Roman" w:cs="Times New Roman"/>
            <w:i/>
            <w:iCs/>
            <w:lang w:val="en-US"/>
          </w:rPr>
          <w:t>used by)</w:t>
        </w:r>
        <w:r w:rsidRPr="000C3000">
          <w:rPr>
            <w:rFonts w:ascii="Times New Roman" w:hAnsi="Times New Roman" w:cs="Times New Roman"/>
            <w:lang w:val="en-US"/>
          </w:rPr>
          <w:t xml:space="preserve"> "Terra sigillata. Ein </w:t>
        </w:r>
        <w:proofErr w:type="spellStart"/>
        <w:r w:rsidRPr="000C3000">
          <w:rPr>
            <w:rFonts w:ascii="Times New Roman" w:hAnsi="Times New Roman" w:cs="Times New Roman"/>
            <w:lang w:val="en-US"/>
          </w:rPr>
          <w:t>Beitrag</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zur</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Geschichte</w:t>
        </w:r>
        <w:proofErr w:type="spellEnd"/>
        <w:r w:rsidRPr="000C3000">
          <w:rPr>
            <w:rFonts w:ascii="Times New Roman" w:hAnsi="Times New Roman" w:cs="Times New Roman"/>
            <w:lang w:val="en-US"/>
          </w:rPr>
          <w:t xml:space="preserve"> der </w:t>
        </w:r>
        <w:proofErr w:type="spellStart"/>
        <w:r w:rsidRPr="000C3000">
          <w:rPr>
            <w:rFonts w:ascii="Times New Roman" w:hAnsi="Times New Roman" w:cs="Times New Roman"/>
            <w:lang w:val="en-US"/>
          </w:rPr>
          <w:t>griechischen</w:t>
        </w:r>
        <w:proofErr w:type="spellEnd"/>
        <w:r w:rsidRPr="000C3000">
          <w:rPr>
            <w:rFonts w:ascii="Times New Roman" w:hAnsi="Times New Roman" w:cs="Times New Roman"/>
            <w:lang w:val="en-US"/>
          </w:rPr>
          <w:t xml:space="preserve"> und </w:t>
        </w:r>
        <w:proofErr w:type="spellStart"/>
        <w:r w:rsidRPr="000C3000">
          <w:rPr>
            <w:rFonts w:ascii="Times New Roman" w:hAnsi="Times New Roman" w:cs="Times New Roman"/>
            <w:lang w:val="en-US"/>
          </w:rPr>
          <w:t>römischen</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Keramik</w:t>
        </w:r>
        <w:proofErr w:type="spellEnd"/>
        <w:r w:rsidRPr="000C3000">
          <w:rPr>
            <w:rFonts w:ascii="Times New Roman" w:hAnsi="Times New Roman" w:cs="Times New Roman"/>
            <w:lang w:val="en-US"/>
          </w:rPr>
          <w:t xml:space="preserve">", </w:t>
        </w:r>
        <w:r w:rsidRPr="000C3000">
          <w:rPr>
            <w:rFonts w:ascii="Times New Roman" w:hAnsi="Times New Roman" w:cs="Times New Roman"/>
            <w:i/>
            <w:lang w:val="en-US"/>
          </w:rPr>
          <w:t>Bonner</w:t>
        </w:r>
        <w:r w:rsidRPr="000C3000">
          <w:rPr>
            <w:rFonts w:ascii="Times New Roman" w:hAnsi="Times New Roman" w:cs="Times New Roman"/>
            <w:lang w:val="en-US"/>
          </w:rPr>
          <w:t xml:space="preserve"> </w:t>
        </w:r>
        <w:proofErr w:type="spellStart"/>
        <w:r w:rsidRPr="000C3000">
          <w:rPr>
            <w:rFonts w:ascii="Times New Roman" w:hAnsi="Times New Roman" w:cs="Times New Roman"/>
            <w:i/>
            <w:lang w:val="en-US"/>
          </w:rPr>
          <w:t>Jahrbücher</w:t>
        </w:r>
        <w:proofErr w:type="spellEnd"/>
        <w:r w:rsidRPr="000C3000">
          <w:rPr>
            <w:rFonts w:ascii="Times New Roman" w:hAnsi="Times New Roman" w:cs="Times New Roman"/>
            <w:lang w:val="en-US"/>
          </w:rPr>
          <w:t xml:space="preserve"> 96 (1895), 18-155 (</w:t>
        </w:r>
        <w:r>
          <w:rPr>
            <w:rFonts w:ascii="Times New Roman" w:hAnsi="Times New Roman" w:cs="Times New Roman"/>
            <w:lang w:val="en-US"/>
          </w:rPr>
          <w:t>F</w:t>
        </w:r>
      </w:ins>
      <w:ins w:id="266" w:author="Stephen Stead" w:date="2019-10-22T10:01:00Z">
        <w:r>
          <w:rPr>
            <w:rFonts w:ascii="Times New Roman" w:hAnsi="Times New Roman" w:cs="Times New Roman"/>
            <w:lang w:val="en-US"/>
          </w:rPr>
          <w:t>3</w:t>
        </w:r>
      </w:ins>
      <w:ins w:id="267" w:author="Stephen Stead" w:date="2019-10-22T10:00:00Z">
        <w:r w:rsidRPr="000C3000">
          <w:rPr>
            <w:rFonts w:ascii="Times New Roman" w:hAnsi="Times New Roman" w:cs="Times New Roman"/>
            <w:lang w:val="en-US"/>
          </w:rPr>
          <w:t>)</w:t>
        </w:r>
      </w:ins>
      <w:bookmarkStart w:id="268" w:name="_Hlk22629332"/>
    </w:p>
    <w:p w14:paraId="24E1416C" w14:textId="7C7D3BF5" w:rsidR="005A1560" w:rsidRPr="00554A00" w:rsidRDefault="00D81044">
      <w:pPr>
        <w:pStyle w:val="Paragrafoelenco"/>
        <w:widowControl w:val="0"/>
        <w:numPr>
          <w:ilvl w:val="0"/>
          <w:numId w:val="60"/>
        </w:numPr>
        <w:autoSpaceDE w:val="0"/>
        <w:autoSpaceDN w:val="0"/>
        <w:rPr>
          <w:rFonts w:ascii="Times New Roman" w:hAnsi="Times New Roman" w:cs="Times New Roman"/>
          <w:lang w:val="en-US"/>
          <w:rPrChange w:id="269" w:author="Stephen Stead" w:date="2019-10-22T10:03:00Z">
            <w:rPr/>
          </w:rPrChange>
        </w:rPr>
        <w:pPrChange w:id="270" w:author="Stephen Stead" w:date="2019-10-22T10:03:00Z">
          <w:pPr>
            <w:widowControl w:val="0"/>
            <w:autoSpaceDE w:val="0"/>
            <w:autoSpaceDN w:val="0"/>
            <w:spacing w:after="0" w:line="240" w:lineRule="auto"/>
          </w:pPr>
        </w:pPrChange>
      </w:pPr>
      <w:ins w:id="271" w:author="Stephen Stead" w:date="2019-10-22T12:25:00Z">
        <w:r>
          <w:rPr>
            <w:rFonts w:ascii="Times New Roman" w:hAnsi="Times New Roman" w:cs="Times New Roman"/>
          </w:rPr>
          <w:t>Martin’s</w:t>
        </w:r>
      </w:ins>
      <w:ins w:id="272" w:author="Stephen Stead" w:date="2019-10-22T12:23:00Z">
        <w:r w:rsidRPr="00B7542A">
          <w:rPr>
            <w:rFonts w:ascii="Times New Roman" w:hAnsi="Times New Roman" w:cs="Times New Roman"/>
          </w:rPr>
          <w:t xml:space="preserve"> citation that Nero was singing in Rome while it was burning</w:t>
        </w:r>
        <w:r w:rsidRPr="001653D7">
          <w:rPr>
            <w:rFonts w:ascii="Times New Roman" w:hAnsi="Times New Roman" w:cs="Times New Roman"/>
          </w:rPr>
          <w:t xml:space="preserve"> </w:t>
        </w:r>
      </w:ins>
      <w:ins w:id="273" w:author="Stephen Stead" w:date="2019-10-22T12:24:00Z">
        <w:r w:rsidRPr="00D81044">
          <w:rPr>
            <w:rFonts w:ascii="Times New Roman" w:hAnsi="Times New Roman" w:cs="Times New Roman"/>
            <w:i/>
            <w:iCs/>
            <w:rPrChange w:id="274" w:author="Stephen Stead" w:date="2019-10-22T12:24:00Z">
              <w:rPr>
                <w:rFonts w:ascii="Times New Roman" w:hAnsi="Times New Roman" w:cs="Times New Roman"/>
              </w:rPr>
            </w:rPrChange>
          </w:rPr>
          <w:t xml:space="preserve">J11 </w:t>
        </w:r>
        <w:r w:rsidRPr="00D81044">
          <w:rPr>
            <w:i/>
            <w:iCs/>
            <w:rPrChange w:id="275" w:author="Stephen Stead" w:date="2019-10-22T12:24:00Z">
              <w:rPr/>
            </w:rPrChange>
          </w:rPr>
          <w:t xml:space="preserve">used manifestation </w:t>
        </w:r>
      </w:ins>
      <w:ins w:id="276" w:author="Stephen Stead" w:date="2019-10-22T12:25:00Z">
        <w:r>
          <w:rPr>
            <w:i/>
            <w:iCs/>
          </w:rPr>
          <w:t>(</w:t>
        </w:r>
      </w:ins>
      <w:ins w:id="277" w:author="Stephen Stead" w:date="2019-10-22T12:24:00Z">
        <w:r w:rsidRPr="00D81044">
          <w:rPr>
            <w:i/>
            <w:iCs/>
            <w:rPrChange w:id="278" w:author="Stephen Stead" w:date="2019-10-22T12:24:00Z">
              <w:rPr/>
            </w:rPrChange>
          </w:rPr>
          <w:t>was manifestation used by</w:t>
        </w:r>
      </w:ins>
      <w:ins w:id="279" w:author="Stephen Stead" w:date="2019-10-22T12:25:00Z">
        <w:r>
          <w:rPr>
            <w:i/>
            <w:iCs/>
          </w:rPr>
          <w:t>)</w:t>
        </w:r>
      </w:ins>
      <w:ins w:id="280" w:author="Stephen Stead" w:date="2019-10-22T12:24:00Z">
        <w:r>
          <w:t xml:space="preserve"> m</w:t>
        </w:r>
      </w:ins>
      <w:ins w:id="281" w:author="Stephen Stead" w:date="2019-10-22T09:29:00Z">
        <w:r w:rsidR="00AB589F" w:rsidRPr="00554A00">
          <w:rPr>
            <w:rFonts w:ascii="Times New Roman" w:hAnsi="Times New Roman" w:cs="Times New Roman"/>
            <w:rPrChange w:id="282" w:author="Stephen Stead" w:date="2019-10-22T10:03:00Z">
              <w:rPr/>
            </w:rPrChange>
          </w:rPr>
          <w:t xml:space="preserve">anifestation of De Vita </w:t>
        </w:r>
        <w:proofErr w:type="spellStart"/>
        <w:r w:rsidR="00AB589F" w:rsidRPr="00554A00">
          <w:rPr>
            <w:rFonts w:ascii="Times New Roman" w:hAnsi="Times New Roman" w:cs="Times New Roman"/>
            <w:rPrChange w:id="283" w:author="Stephen Stead" w:date="2019-10-22T10:03:00Z">
              <w:rPr/>
            </w:rPrChange>
          </w:rPr>
          <w:t>Caesarum</w:t>
        </w:r>
        <w:proofErr w:type="spellEnd"/>
        <w:r w:rsidR="00AB589F" w:rsidRPr="00554A00">
          <w:rPr>
            <w:rFonts w:ascii="Times New Roman" w:hAnsi="Times New Roman" w:cs="Times New Roman"/>
            <w:rPrChange w:id="284" w:author="Stephen Stead" w:date="2019-10-22T10:03:00Z">
              <w:rPr/>
            </w:rPrChange>
          </w:rPr>
          <w:t xml:space="preserve"> by Gaius Suetonius </w:t>
        </w:r>
        <w:proofErr w:type="spellStart"/>
        <w:r w:rsidR="00AB589F" w:rsidRPr="00554A00">
          <w:rPr>
            <w:rFonts w:ascii="Times New Roman" w:hAnsi="Times New Roman" w:cs="Times New Roman"/>
            <w:rPrChange w:id="285" w:author="Stephen Stead" w:date="2019-10-22T10:03:00Z">
              <w:rPr/>
            </w:rPrChange>
          </w:rPr>
          <w:t>Tranquillus</w:t>
        </w:r>
      </w:ins>
      <w:bookmarkEnd w:id="268"/>
      <w:proofErr w:type="spellEnd"/>
    </w:p>
    <w:p w14:paraId="7097A146" w14:textId="0D20D97A" w:rsidR="005A1560" w:rsidRPr="00B7542A" w:rsidRDefault="005A1560" w:rsidP="002E71F1">
      <w:pPr>
        <w:pStyle w:val="Paragrafoelenco"/>
        <w:widowControl w:val="0"/>
        <w:autoSpaceDE w:val="0"/>
        <w:autoSpaceDN w:val="0"/>
        <w:spacing w:after="120" w:line="300" w:lineRule="atLeast"/>
        <w:ind w:left="1440"/>
        <w:rPr>
          <w:rFonts w:ascii="Times New Roman" w:hAnsi="Times New Roman" w:cs="Times New Roman"/>
        </w:rPr>
      </w:pPr>
    </w:p>
    <w:p w14:paraId="041300DB" w14:textId="77777777" w:rsidR="005A1560" w:rsidRPr="00B7542A" w:rsidRDefault="005A1560" w:rsidP="005A1560">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63AB33C6" w14:textId="117FE886" w:rsidR="00B94300" w:rsidRPr="00CF5794" w:rsidRDefault="00B94300" w:rsidP="00B94300">
      <w:pPr>
        <w:spacing w:after="0"/>
        <w:rPr>
          <w:ins w:id="286" w:author="Stephen Stead" w:date="2019-10-22T09:59:00Z"/>
          <w:rFonts w:ascii="Times New Roman" w:hAnsi="Times New Roman" w:cs="Times New Roman"/>
          <w:sz w:val="20"/>
          <w:szCs w:val="20"/>
          <w:lang w:val="fr-FR"/>
        </w:rPr>
      </w:pPr>
      <w:bookmarkStart w:id="287" w:name="_Hlk22630819"/>
      <w:ins w:id="288" w:author="Stephen Stead" w:date="2019-10-22T09:59:00Z">
        <w:r w:rsidRPr="00B7542A">
          <w:rPr>
            <w:rFonts w:ascii="Times New Roman" w:hAnsi="Times New Roman" w:cs="Times New Roman"/>
            <w:sz w:val="20"/>
            <w:szCs w:val="20"/>
          </w:rPr>
          <w:tab/>
        </w:r>
        <w:r w:rsidRPr="00B7542A">
          <w:rPr>
            <w:rFonts w:ascii="Times New Roman" w:hAnsi="Times New Roman" w:cs="Times New Roman"/>
            <w:sz w:val="20"/>
            <w:szCs w:val="20"/>
          </w:rPr>
          <w:tab/>
        </w:r>
        <w:r w:rsidRPr="00CF5794">
          <w:rPr>
            <w:rFonts w:ascii="Times New Roman" w:hAnsi="Times New Roman" w:cs="Times New Roman"/>
            <w:sz w:val="20"/>
            <w:szCs w:val="20"/>
            <w:lang w:val="fr-FR"/>
          </w:rPr>
          <w:t>J11(</w:t>
        </w:r>
        <w:proofErr w:type="spellStart"/>
        <w:proofErr w:type="gramStart"/>
        <w:r w:rsidRPr="00CF5794">
          <w:rPr>
            <w:rFonts w:ascii="Times New Roman" w:hAnsi="Times New Roman" w:cs="Times New Roman"/>
            <w:sz w:val="20"/>
            <w:szCs w:val="20"/>
            <w:lang w:val="fr-FR"/>
          </w:rPr>
          <w:t>x,y</w:t>
        </w:r>
        <w:proofErr w:type="spellEnd"/>
        <w:proofErr w:type="gramEnd"/>
        <w:r w:rsidRPr="00CF5794">
          <w:rPr>
            <w:rFonts w:ascii="Times New Roman" w:hAnsi="Times New Roman" w:cs="Times New Roman"/>
            <w:sz w:val="20"/>
            <w:szCs w:val="20"/>
            <w:lang w:val="fr-FR"/>
          </w:rPr>
          <w:t xml:space="preserve">) </w:t>
        </w:r>
        <w:r w:rsidRPr="00CF5794">
          <w:rPr>
            <w:rFonts w:ascii="Cambria Math" w:hAnsi="Cambria Math" w:cs="Cambria Math"/>
            <w:sz w:val="20"/>
            <w:szCs w:val="20"/>
            <w:lang w:val="fr-FR"/>
          </w:rPr>
          <w:t>⊃</w:t>
        </w:r>
        <w:r w:rsidRPr="00CF5794">
          <w:rPr>
            <w:rFonts w:ascii="Times New Roman" w:hAnsi="Times New Roman" w:cs="Times New Roman"/>
            <w:sz w:val="20"/>
            <w:szCs w:val="20"/>
            <w:lang w:val="fr-FR"/>
          </w:rPr>
          <w:t xml:space="preserve"> I</w:t>
        </w:r>
      </w:ins>
      <w:ins w:id="289" w:author="Stephen Stead" w:date="2019-10-22T12:17:00Z">
        <w:r w:rsidR="00A87D32" w:rsidRPr="00CF5794">
          <w:rPr>
            <w:rFonts w:ascii="Times New Roman" w:hAnsi="Times New Roman" w:cs="Times New Roman"/>
            <w:sz w:val="20"/>
            <w:szCs w:val="20"/>
            <w:lang w:val="fr-FR"/>
          </w:rPr>
          <w:t>8</w:t>
        </w:r>
      </w:ins>
      <w:ins w:id="290" w:author="Stephen Stead" w:date="2019-10-22T09:59:00Z">
        <w:r w:rsidRPr="00CF5794">
          <w:rPr>
            <w:rFonts w:ascii="Times New Roman" w:hAnsi="Times New Roman" w:cs="Times New Roman"/>
            <w:sz w:val="20"/>
            <w:szCs w:val="20"/>
            <w:lang w:val="fr-FR"/>
          </w:rPr>
          <w:t>(x)</w:t>
        </w:r>
      </w:ins>
    </w:p>
    <w:p w14:paraId="39EE1D67" w14:textId="358A7C11" w:rsidR="00B94300" w:rsidRPr="00CF5794" w:rsidRDefault="00B94300" w:rsidP="00B94300">
      <w:pPr>
        <w:spacing w:after="0"/>
        <w:rPr>
          <w:ins w:id="291" w:author="Stephen Stead" w:date="2019-10-22T09:59:00Z"/>
          <w:rFonts w:ascii="Times New Roman" w:hAnsi="Times New Roman" w:cs="Times New Roman"/>
          <w:sz w:val="20"/>
          <w:szCs w:val="20"/>
          <w:lang w:val="fr-FR"/>
        </w:rPr>
      </w:pPr>
      <w:ins w:id="292" w:author="Stephen Stead" w:date="2019-10-22T09:59:00Z">
        <w:r w:rsidRPr="00CF5794">
          <w:rPr>
            <w:rFonts w:ascii="Times New Roman" w:hAnsi="Times New Roman" w:cs="Times New Roman"/>
            <w:sz w:val="20"/>
            <w:szCs w:val="20"/>
            <w:lang w:val="fr-FR"/>
          </w:rPr>
          <w:tab/>
        </w:r>
        <w:r w:rsidRPr="00CF5794">
          <w:rPr>
            <w:rFonts w:ascii="Times New Roman" w:hAnsi="Times New Roman" w:cs="Times New Roman"/>
            <w:sz w:val="20"/>
            <w:szCs w:val="20"/>
            <w:lang w:val="fr-FR"/>
          </w:rPr>
          <w:tab/>
          <w:t>J11(</w:t>
        </w:r>
        <w:proofErr w:type="spellStart"/>
        <w:proofErr w:type="gramStart"/>
        <w:r w:rsidRPr="00CF5794">
          <w:rPr>
            <w:rFonts w:ascii="Times New Roman" w:hAnsi="Times New Roman" w:cs="Times New Roman"/>
            <w:sz w:val="20"/>
            <w:szCs w:val="20"/>
            <w:lang w:val="fr-FR"/>
          </w:rPr>
          <w:t>x,y</w:t>
        </w:r>
        <w:proofErr w:type="spellEnd"/>
        <w:proofErr w:type="gramEnd"/>
        <w:r w:rsidRPr="00CF5794">
          <w:rPr>
            <w:rFonts w:ascii="Times New Roman" w:hAnsi="Times New Roman" w:cs="Times New Roman"/>
            <w:sz w:val="20"/>
            <w:szCs w:val="20"/>
            <w:lang w:val="fr-FR"/>
          </w:rPr>
          <w:t xml:space="preserve">) </w:t>
        </w:r>
        <w:r w:rsidRPr="00CF5794">
          <w:rPr>
            <w:rFonts w:ascii="Cambria Math" w:hAnsi="Cambria Math" w:cs="Cambria Math"/>
            <w:sz w:val="20"/>
            <w:szCs w:val="20"/>
            <w:lang w:val="fr-FR"/>
          </w:rPr>
          <w:t>⊃</w:t>
        </w:r>
        <w:r w:rsidRPr="00CF5794">
          <w:rPr>
            <w:rFonts w:ascii="Times New Roman" w:hAnsi="Times New Roman" w:cs="Times New Roman"/>
            <w:sz w:val="20"/>
            <w:szCs w:val="20"/>
            <w:lang w:val="fr-FR"/>
          </w:rPr>
          <w:t xml:space="preserve"> F3(y)</w:t>
        </w:r>
      </w:ins>
    </w:p>
    <w:bookmarkEnd w:id="287"/>
    <w:p w14:paraId="6B315D0B" w14:textId="52BB5949" w:rsidR="00203270" w:rsidRPr="002E71F1" w:rsidRDefault="005A1560" w:rsidP="002E71F1">
      <w:pPr>
        <w:spacing w:after="0"/>
        <w:rPr>
          <w:rFonts w:ascii="Times New Roman" w:hAnsi="Times New Roman" w:cs="Times New Roman"/>
          <w:sz w:val="20"/>
          <w:szCs w:val="20"/>
          <w:lang w:val="es-ES"/>
        </w:rPr>
      </w:pPr>
      <w:r w:rsidRPr="00CF5794">
        <w:rPr>
          <w:rFonts w:ascii="Times New Roman" w:hAnsi="Times New Roman" w:cs="Times New Roman"/>
          <w:sz w:val="20"/>
          <w:szCs w:val="20"/>
          <w:lang w:val="fr-FR"/>
        </w:rPr>
        <w:tab/>
      </w:r>
      <w:r w:rsidRPr="00CF5794">
        <w:rPr>
          <w:rFonts w:ascii="Times New Roman" w:hAnsi="Times New Roman" w:cs="Times New Roman"/>
          <w:sz w:val="20"/>
          <w:szCs w:val="20"/>
          <w:lang w:val="fr-FR"/>
        </w:rPr>
        <w:tab/>
      </w:r>
    </w:p>
    <w:p w14:paraId="785D2B45" w14:textId="580ECC01" w:rsidR="00203270" w:rsidRPr="009A58C9" w:rsidRDefault="001F1BF0" w:rsidP="009A58C9">
      <w:pPr>
        <w:pStyle w:val="Titolo3"/>
      </w:pPr>
      <w:r>
        <w:t>J1</w:t>
      </w:r>
      <w:r w:rsidR="00203270">
        <w:t>2</w:t>
      </w:r>
      <w:del w:id="293" w:author="Stephen Stead" w:date="2019-10-22T09:16:00Z">
        <w:r w:rsidDel="00343118">
          <w:delText>?</w:delText>
        </w:r>
      </w:del>
      <w:r w:rsidR="00203270" w:rsidRPr="005A1560">
        <w:t xml:space="preserve"> used (was used by)</w:t>
      </w:r>
    </w:p>
    <w:p w14:paraId="18A9DDF8" w14:textId="1737BFA9" w:rsidR="00203270" w:rsidRPr="00B7542A" w:rsidRDefault="00203270" w:rsidP="00203270">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Domain: </w:t>
      </w:r>
      <w:r>
        <w:rPr>
          <w:rFonts w:ascii="Times New Roman" w:hAnsi="Times New Roman" w:cs="Times New Roman"/>
          <w:sz w:val="20"/>
          <w:szCs w:val="20"/>
        </w:rPr>
        <w:tab/>
      </w:r>
      <w:r w:rsidRPr="00D033EC">
        <w:rPr>
          <w:rFonts w:ascii="Times New Roman" w:hAnsi="Times New Roman" w:cs="Times New Roman"/>
          <w:sz w:val="20"/>
          <w:szCs w:val="20"/>
          <w:rPrChange w:id="294" w:author="Anna Sofia Lippolis - annasofia.lippolis@studio.unibo.it" w:date="2023-06-20T08:57:00Z">
            <w:rPr>
              <w:rFonts w:ascii="Times New Roman" w:hAnsi="Times New Roman" w:cs="Times New Roman"/>
              <w:sz w:val="20"/>
              <w:szCs w:val="20"/>
              <w:lang w:val="fr-FR"/>
            </w:rPr>
          </w:rPrChange>
        </w:rPr>
        <w:t>I</w:t>
      </w:r>
      <w:del w:id="295" w:author="Stephen Stead" w:date="2019-10-22T12:16:00Z">
        <w:r w:rsidRPr="00D033EC" w:rsidDel="00A87D32">
          <w:rPr>
            <w:rFonts w:ascii="Times New Roman" w:hAnsi="Times New Roman" w:cs="Times New Roman"/>
            <w:sz w:val="20"/>
            <w:szCs w:val="20"/>
            <w:rPrChange w:id="296" w:author="Anna Sofia Lippolis - annasofia.lippolis@studio.unibo.it" w:date="2023-06-20T08:57:00Z">
              <w:rPr>
                <w:rFonts w:ascii="Times New Roman" w:hAnsi="Times New Roman" w:cs="Times New Roman"/>
                <w:sz w:val="20"/>
                <w:szCs w:val="20"/>
                <w:lang w:val="fr-FR"/>
              </w:rPr>
            </w:rPrChange>
          </w:rPr>
          <w:delText xml:space="preserve">7 </w:delText>
        </w:r>
        <w:r w:rsidRPr="00A87D32" w:rsidDel="00A87D32">
          <w:rPr>
            <w:rFonts w:ascii="Times New Roman" w:hAnsi="Times New Roman" w:cs="Times New Roman"/>
            <w:sz w:val="20"/>
            <w:szCs w:val="20"/>
          </w:rPr>
          <w:delText xml:space="preserve">Belief </w:delText>
        </w:r>
        <w:r w:rsidRPr="00D033EC" w:rsidDel="00A87D32">
          <w:rPr>
            <w:rFonts w:ascii="Times New Roman" w:hAnsi="Times New Roman" w:cs="Times New Roman"/>
            <w:sz w:val="20"/>
            <w:szCs w:val="20"/>
            <w:rPrChange w:id="297" w:author="Anna Sofia Lippolis - annasofia.lippolis@studio.unibo.it" w:date="2023-06-20T08:57:00Z">
              <w:rPr>
                <w:rFonts w:ascii="Times New Roman" w:hAnsi="Times New Roman" w:cs="Times New Roman"/>
                <w:sz w:val="20"/>
                <w:szCs w:val="20"/>
                <w:lang w:val="fr-FR"/>
              </w:rPr>
            </w:rPrChange>
          </w:rPr>
          <w:delText>Adoption</w:delText>
        </w:r>
      </w:del>
      <w:ins w:id="298" w:author="Stephen Stead" w:date="2019-10-22T09:58:00Z">
        <w:r w:rsidR="00B94300" w:rsidRPr="00D033EC">
          <w:rPr>
            <w:rFonts w:ascii="Times New Roman" w:hAnsi="Times New Roman" w:cs="Times New Roman"/>
            <w:sz w:val="20"/>
            <w:szCs w:val="20"/>
            <w:rPrChange w:id="299" w:author="Anna Sofia Lippolis - annasofia.lippolis@studio.unibo.it" w:date="2023-06-20T08:57:00Z">
              <w:rPr>
                <w:rFonts w:ascii="Times New Roman" w:hAnsi="Times New Roman" w:cs="Times New Roman"/>
                <w:sz w:val="20"/>
                <w:szCs w:val="20"/>
                <w:highlight w:val="green"/>
                <w:lang w:val="fr-FR"/>
              </w:rPr>
            </w:rPrChange>
          </w:rPr>
          <w:t>8 Conviction</w:t>
        </w:r>
      </w:ins>
    </w:p>
    <w:p w14:paraId="47B53448" w14:textId="6F91DCDC" w:rsidR="00203270" w:rsidRPr="00B7542A" w:rsidRDefault="00203270" w:rsidP="00203270">
      <w:pPr>
        <w:widowControl w:val="0"/>
        <w:autoSpaceDE w:val="0"/>
        <w:autoSpaceDN w:val="0"/>
        <w:spacing w:after="0"/>
        <w:rPr>
          <w:rFonts w:ascii="Times New Roman" w:hAnsi="Times New Roman" w:cs="Times New Roman"/>
          <w:sz w:val="20"/>
          <w:szCs w:val="20"/>
        </w:rPr>
      </w:pPr>
      <w:r>
        <w:rPr>
          <w:rFonts w:ascii="Times New Roman" w:hAnsi="Times New Roman" w:cs="Times New Roman"/>
          <w:sz w:val="20"/>
          <w:szCs w:val="20"/>
        </w:rPr>
        <w:t xml:space="preserve">Range: </w:t>
      </w:r>
      <w:r>
        <w:rPr>
          <w:rFonts w:ascii="Times New Roman" w:hAnsi="Times New Roman" w:cs="Times New Roman"/>
          <w:sz w:val="20"/>
          <w:szCs w:val="20"/>
        </w:rPr>
        <w:tab/>
      </w:r>
      <w:r>
        <w:rPr>
          <w:rFonts w:ascii="Times New Roman" w:hAnsi="Times New Roman" w:cs="Times New Roman"/>
          <w:sz w:val="20"/>
          <w:szCs w:val="20"/>
        </w:rPr>
        <w:tab/>
      </w:r>
      <w:r w:rsidRPr="00D033EC">
        <w:rPr>
          <w:rFonts w:ascii="Times New Roman" w:hAnsi="Times New Roman" w:cs="Times New Roman"/>
          <w:sz w:val="20"/>
          <w:szCs w:val="20"/>
          <w:rPrChange w:id="300" w:author="Anna Sofia Lippolis - annasofia.lippolis@studio.unibo.it" w:date="2023-06-20T08:57:00Z">
            <w:rPr>
              <w:rFonts w:ascii="Times New Roman" w:hAnsi="Times New Roman" w:cs="Times New Roman"/>
              <w:sz w:val="20"/>
              <w:szCs w:val="20"/>
              <w:lang w:val="fr-FR"/>
            </w:rPr>
          </w:rPrChange>
        </w:rPr>
        <w:t>F5 Item</w:t>
      </w:r>
    </w:p>
    <w:p w14:paraId="0DA3890C" w14:textId="77777777" w:rsidR="00203270" w:rsidRPr="00B7542A" w:rsidRDefault="00203270" w:rsidP="00203270">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Subproperty</w:t>
      </w:r>
      <w:proofErr w:type="spellEnd"/>
      <w:r w:rsidRPr="00B7542A">
        <w:rPr>
          <w:rFonts w:ascii="Times New Roman" w:hAnsi="Times New Roman" w:cs="Times New Roman"/>
          <w:sz w:val="20"/>
          <w:szCs w:val="20"/>
        </w:rPr>
        <w:t xml:space="preserve"> of:  </w:t>
      </w:r>
    </w:p>
    <w:p w14:paraId="55CD517F" w14:textId="77777777" w:rsidR="00203270" w:rsidRPr="00B7542A" w:rsidRDefault="00203270" w:rsidP="00203270">
      <w:pPr>
        <w:widowControl w:val="0"/>
        <w:autoSpaceDE w:val="0"/>
        <w:autoSpaceDN w:val="0"/>
        <w:spacing w:after="0"/>
        <w:rPr>
          <w:rFonts w:ascii="Times New Roman" w:hAnsi="Times New Roman" w:cs="Times New Roman"/>
          <w:sz w:val="20"/>
          <w:szCs w:val="20"/>
        </w:rPr>
      </w:pPr>
      <w:proofErr w:type="spellStart"/>
      <w:r w:rsidRPr="00B7542A">
        <w:rPr>
          <w:rFonts w:ascii="Times New Roman" w:hAnsi="Times New Roman" w:cs="Times New Roman"/>
          <w:sz w:val="20"/>
          <w:szCs w:val="20"/>
        </w:rPr>
        <w:t>Superproperty</w:t>
      </w:r>
      <w:proofErr w:type="spellEnd"/>
      <w:r w:rsidRPr="00B7542A">
        <w:rPr>
          <w:rFonts w:ascii="Times New Roman" w:hAnsi="Times New Roman" w:cs="Times New Roman"/>
          <w:sz w:val="20"/>
          <w:szCs w:val="20"/>
        </w:rPr>
        <w:t xml:space="preserve"> of:</w:t>
      </w:r>
    </w:p>
    <w:p w14:paraId="40BC618F" w14:textId="77777777" w:rsidR="00203270" w:rsidRPr="00987539" w:rsidRDefault="00203270" w:rsidP="00203270">
      <w:pPr>
        <w:spacing w:after="0"/>
        <w:rPr>
          <w:rFonts w:ascii="Times New Roman" w:hAnsi="Times New Roman" w:cs="Times New Roman"/>
          <w:sz w:val="20"/>
          <w:szCs w:val="20"/>
          <w:lang w:val="en-US"/>
        </w:rPr>
      </w:pPr>
      <w:r w:rsidRPr="00B7542A">
        <w:rPr>
          <w:rFonts w:ascii="Times New Roman" w:hAnsi="Times New Roman" w:cs="Times New Roman"/>
          <w:sz w:val="20"/>
          <w:szCs w:val="20"/>
        </w:rPr>
        <w:t>Quantification:</w:t>
      </w:r>
      <w:r w:rsidRPr="00B7542A">
        <w:rPr>
          <w:rFonts w:ascii="Times New Roman" w:hAnsi="Times New Roman" w:cs="Times New Roman"/>
          <w:sz w:val="20"/>
          <w:szCs w:val="20"/>
        </w:rPr>
        <w:tab/>
        <w:t>many to</w:t>
      </w:r>
      <w:r w:rsidRPr="00987539">
        <w:rPr>
          <w:rFonts w:ascii="Times New Roman" w:hAnsi="Times New Roman" w:cs="Times New Roman"/>
          <w:sz w:val="20"/>
          <w:szCs w:val="20"/>
          <w:lang w:val="en-US"/>
        </w:rPr>
        <w:t xml:space="preserve"> </w:t>
      </w:r>
      <w:r>
        <w:rPr>
          <w:rFonts w:ascii="Times New Roman" w:hAnsi="Times New Roman" w:cs="Times New Roman"/>
          <w:sz w:val="20"/>
          <w:szCs w:val="20"/>
          <w:lang w:val="en-US"/>
        </w:rPr>
        <w:t>many</w:t>
      </w:r>
      <w:r>
        <w:rPr>
          <w:rFonts w:ascii="Times New Roman" w:hAnsi="Times New Roman" w:cs="Times New Roman"/>
          <w:sz w:val="20"/>
          <w:szCs w:val="20"/>
        </w:rPr>
        <w:t xml:space="preserve"> (</w:t>
      </w:r>
      <w:proofErr w:type="gramStart"/>
      <w:r>
        <w:rPr>
          <w:rFonts w:ascii="Times New Roman" w:hAnsi="Times New Roman" w:cs="Times New Roman"/>
          <w:sz w:val="20"/>
          <w:szCs w:val="20"/>
        </w:rPr>
        <w:t>0,n</w:t>
      </w:r>
      <w:proofErr w:type="gramEnd"/>
      <w:r>
        <w:rPr>
          <w:rFonts w:ascii="Times New Roman" w:hAnsi="Times New Roman" w:cs="Times New Roman"/>
          <w:sz w:val="20"/>
          <w:szCs w:val="20"/>
        </w:rPr>
        <w:t>:0,n)</w:t>
      </w:r>
    </w:p>
    <w:p w14:paraId="15F77E6C" w14:textId="77777777" w:rsidR="00203270" w:rsidRPr="00B7542A" w:rsidRDefault="00203270" w:rsidP="00203270">
      <w:pPr>
        <w:rPr>
          <w:rFonts w:ascii="Times New Roman" w:hAnsi="Times New Roman" w:cs="Times New Roman"/>
          <w:sz w:val="20"/>
          <w:szCs w:val="20"/>
        </w:rPr>
      </w:pPr>
    </w:p>
    <w:p w14:paraId="589EC759" w14:textId="3522C6C6" w:rsidR="00C25BDB" w:rsidRDefault="00203270" w:rsidP="009A58C9">
      <w:pPr>
        <w:ind w:left="1440" w:hanging="1440"/>
        <w:rPr>
          <w:ins w:id="301" w:author="Athina Kritsotaki" w:date="2019-10-16T11:51:00Z"/>
          <w:rFonts w:ascii="Times New Roman" w:hAnsi="Times New Roman" w:cs="Times New Roman"/>
          <w:sz w:val="20"/>
          <w:szCs w:val="20"/>
        </w:rPr>
      </w:pPr>
      <w:r>
        <w:rPr>
          <w:rFonts w:ascii="Times New Roman" w:hAnsi="Times New Roman" w:cs="Times New Roman"/>
          <w:sz w:val="20"/>
          <w:szCs w:val="20"/>
        </w:rPr>
        <w:t>Scope note:</w:t>
      </w:r>
      <w:r>
        <w:rPr>
          <w:rFonts w:ascii="Times New Roman" w:hAnsi="Times New Roman" w:cs="Times New Roman"/>
          <w:sz w:val="20"/>
          <w:szCs w:val="20"/>
        </w:rPr>
        <w:tab/>
      </w:r>
      <w:r w:rsidRPr="005A1560">
        <w:rPr>
          <w:rFonts w:ascii="Times New Roman" w:hAnsi="Times New Roman" w:cs="Times New Roman"/>
          <w:sz w:val="20"/>
          <w:szCs w:val="20"/>
        </w:rPr>
        <w:t>This</w:t>
      </w:r>
      <w:r>
        <w:rPr>
          <w:rFonts w:ascii="Times New Roman" w:hAnsi="Times New Roman" w:cs="Times New Roman"/>
          <w:sz w:val="24"/>
          <w:szCs w:val="24"/>
          <w:lang w:eastAsia="en-GB"/>
        </w:rPr>
        <w:t xml:space="preserve"> </w:t>
      </w:r>
      <w:r>
        <w:rPr>
          <w:rFonts w:ascii="Times New Roman" w:hAnsi="Times New Roman" w:cs="Times New Roman"/>
          <w:sz w:val="20"/>
          <w:szCs w:val="20"/>
        </w:rPr>
        <w:t>property a</w:t>
      </w:r>
      <w:r w:rsidRPr="00203270">
        <w:rPr>
          <w:rFonts w:ascii="Times New Roman" w:hAnsi="Times New Roman" w:cs="Times New Roman"/>
          <w:sz w:val="20"/>
          <w:szCs w:val="20"/>
        </w:rPr>
        <w:t>ssociates an instance of I</w:t>
      </w:r>
      <w:ins w:id="302" w:author="Stephen Stead" w:date="2019-10-22T12:21:00Z">
        <w:r w:rsidR="00A87D32">
          <w:rPr>
            <w:rFonts w:ascii="Times New Roman" w:hAnsi="Times New Roman" w:cs="Times New Roman"/>
            <w:sz w:val="20"/>
            <w:szCs w:val="20"/>
          </w:rPr>
          <w:t>8 Conviction</w:t>
        </w:r>
      </w:ins>
      <w:del w:id="303" w:author="Stephen Stead" w:date="2019-10-22T12:21:00Z">
        <w:r w:rsidRPr="00203270" w:rsidDel="00A87D32">
          <w:rPr>
            <w:rFonts w:ascii="Times New Roman" w:hAnsi="Times New Roman" w:cs="Times New Roman"/>
            <w:sz w:val="20"/>
            <w:szCs w:val="20"/>
          </w:rPr>
          <w:delText>7 Belief Adoption</w:delText>
        </w:r>
      </w:del>
      <w:r w:rsidRPr="00203270">
        <w:rPr>
          <w:rFonts w:ascii="Times New Roman" w:hAnsi="Times New Roman" w:cs="Times New Roman"/>
          <w:sz w:val="20"/>
          <w:szCs w:val="20"/>
        </w:rPr>
        <w:t xml:space="preserve"> with the </w:t>
      </w:r>
      <w:proofErr w:type="gramStart"/>
      <w:r w:rsidRPr="00203270">
        <w:rPr>
          <w:rFonts w:ascii="Times New Roman" w:hAnsi="Times New Roman" w:cs="Times New Roman"/>
          <w:sz w:val="20"/>
          <w:szCs w:val="20"/>
        </w:rPr>
        <w:t>particular instance</w:t>
      </w:r>
      <w:proofErr w:type="gramEnd"/>
      <w:r w:rsidRPr="00203270">
        <w:rPr>
          <w:rFonts w:ascii="Times New Roman" w:hAnsi="Times New Roman" w:cs="Times New Roman"/>
          <w:sz w:val="20"/>
          <w:szCs w:val="20"/>
        </w:rPr>
        <w:t xml:space="preserve"> of F5 Item that carried the instance of F2 Expression that contained the instances of E89 Propositional Object that make up the I4 Proposition Set being </w:t>
      </w:r>
      <w:del w:id="304" w:author="Stephen Stead" w:date="2019-10-22T12:22:00Z">
        <w:r w:rsidRPr="00203270" w:rsidDel="00A87D32">
          <w:rPr>
            <w:rFonts w:ascii="Times New Roman" w:hAnsi="Times New Roman" w:cs="Times New Roman"/>
            <w:sz w:val="20"/>
            <w:szCs w:val="20"/>
          </w:rPr>
          <w:delText>adopted</w:delText>
        </w:r>
      </w:del>
      <w:ins w:id="305" w:author="Stephen Stead" w:date="2019-10-22T12:22:00Z">
        <w:r w:rsidR="00A87D32">
          <w:rPr>
            <w:rFonts w:ascii="Times New Roman" w:hAnsi="Times New Roman" w:cs="Times New Roman"/>
            <w:sz w:val="20"/>
            <w:szCs w:val="20"/>
          </w:rPr>
          <w:t>embraced</w:t>
        </w:r>
      </w:ins>
      <w:r w:rsidRPr="00203270">
        <w:rPr>
          <w:rFonts w:ascii="Times New Roman" w:hAnsi="Times New Roman" w:cs="Times New Roman"/>
          <w:sz w:val="20"/>
          <w:szCs w:val="20"/>
        </w:rPr>
        <w:t>.</w:t>
      </w:r>
      <w:r w:rsidRPr="005A1560">
        <w:rPr>
          <w:rFonts w:ascii="Times New Roman" w:hAnsi="Times New Roman" w:cs="Times New Roman"/>
          <w:sz w:val="20"/>
          <w:szCs w:val="20"/>
        </w:rPr>
        <w:t xml:space="preserve"> </w:t>
      </w:r>
    </w:p>
    <w:p w14:paraId="5DE82F37" w14:textId="473D3417" w:rsidR="006C1745" w:rsidDel="00C72D99" w:rsidRDefault="006C1745" w:rsidP="00CA2EA6">
      <w:pPr>
        <w:ind w:left="1440"/>
        <w:rPr>
          <w:del w:id="306" w:author="Stephen Stead" w:date="2019-10-22T09:12:00Z"/>
          <w:rFonts w:ascii="Times New Roman" w:hAnsi="Times New Roman" w:cs="Times New Roman"/>
          <w:sz w:val="20"/>
          <w:szCs w:val="20"/>
        </w:rPr>
      </w:pPr>
      <w:r w:rsidRPr="006C1745">
        <w:rPr>
          <w:rFonts w:ascii="Times New Roman" w:hAnsi="Times New Roman" w:cs="Times New Roman"/>
          <w:sz w:val="20"/>
          <w:szCs w:val="20"/>
        </w:rPr>
        <w:t xml:space="preserve">This property is a shortcut over the long path: </w:t>
      </w:r>
      <w:r w:rsidR="00BC326F">
        <w:rPr>
          <w:rFonts w:ascii="Times New Roman" w:hAnsi="Times New Roman" w:cs="Times New Roman"/>
          <w:sz w:val="20"/>
          <w:szCs w:val="20"/>
        </w:rPr>
        <w:t>I7 Belief A</w:t>
      </w:r>
      <w:r w:rsidRPr="006C1745">
        <w:rPr>
          <w:rFonts w:ascii="Times New Roman" w:hAnsi="Times New Roman" w:cs="Times New Roman"/>
          <w:sz w:val="20"/>
          <w:szCs w:val="20"/>
        </w:rPr>
        <w:t>doption</w:t>
      </w:r>
      <w:r>
        <w:rPr>
          <w:rFonts w:ascii="Times New Roman" w:hAnsi="Times New Roman" w:cs="Times New Roman"/>
          <w:sz w:val="20"/>
          <w:szCs w:val="20"/>
        </w:rPr>
        <w:t>:</w:t>
      </w:r>
      <w:r w:rsidRPr="002E71F1">
        <w:rPr>
          <w:rFonts w:ascii="Times New Roman" w:hAnsi="Times New Roman" w:cs="Times New Roman"/>
          <w:i/>
          <w:sz w:val="20"/>
          <w:szCs w:val="20"/>
        </w:rPr>
        <w:t>J6 adopted</w:t>
      </w:r>
      <w:r>
        <w:rPr>
          <w:rFonts w:ascii="Times New Roman" w:hAnsi="Times New Roman" w:cs="Times New Roman"/>
          <w:sz w:val="20"/>
          <w:szCs w:val="20"/>
        </w:rPr>
        <w:t>:</w:t>
      </w:r>
      <w:r w:rsidR="00BC326F">
        <w:rPr>
          <w:rFonts w:ascii="Times New Roman" w:hAnsi="Times New Roman" w:cs="Times New Roman"/>
          <w:sz w:val="20"/>
          <w:szCs w:val="20"/>
        </w:rPr>
        <w:t xml:space="preserve"> </w:t>
      </w:r>
      <w:r w:rsidRPr="006C1745">
        <w:rPr>
          <w:rFonts w:ascii="Times New Roman" w:hAnsi="Times New Roman" w:cs="Times New Roman"/>
          <w:sz w:val="20"/>
          <w:szCs w:val="20"/>
        </w:rPr>
        <w:t>I2 Belief</w:t>
      </w:r>
      <w:r>
        <w:rPr>
          <w:rFonts w:ascii="Times New Roman" w:hAnsi="Times New Roman" w:cs="Times New Roman"/>
          <w:sz w:val="20"/>
          <w:szCs w:val="20"/>
        </w:rPr>
        <w:t xml:space="preserve">: </w:t>
      </w:r>
      <w:r w:rsidRPr="006C1745">
        <w:rPr>
          <w:rFonts w:ascii="Times New Roman" w:hAnsi="Times New Roman" w:cs="Times New Roman"/>
          <w:sz w:val="20"/>
          <w:szCs w:val="20"/>
        </w:rPr>
        <w:t>J2</w:t>
      </w:r>
      <w:r w:rsidR="009A58C9">
        <w:rPr>
          <w:rFonts w:ascii="Times New Roman" w:hAnsi="Times New Roman" w:cs="Times New Roman"/>
          <w:sz w:val="20"/>
          <w:szCs w:val="20"/>
        </w:rPr>
        <w:t xml:space="preserve">i </w:t>
      </w:r>
      <w:del w:id="307" w:author="Stephen Stead" w:date="2019-10-22T10:04:00Z">
        <w:r w:rsidRPr="002E71F1" w:rsidDel="00C72D99">
          <w:rPr>
            <w:rFonts w:ascii="Times New Roman" w:hAnsi="Times New Roman" w:cs="Times New Roman"/>
            <w:i/>
            <w:strike/>
            <w:sz w:val="20"/>
            <w:szCs w:val="20"/>
          </w:rPr>
          <w:delText>concluded that</w:delText>
        </w:r>
        <w:r w:rsidR="009A58C9" w:rsidRPr="002E71F1" w:rsidDel="00C72D99">
          <w:rPr>
            <w:rFonts w:ascii="Times New Roman" w:hAnsi="Times New Roman" w:cs="Times New Roman"/>
            <w:i/>
            <w:sz w:val="20"/>
            <w:szCs w:val="20"/>
          </w:rPr>
          <w:delText xml:space="preserve"> </w:delText>
        </w:r>
      </w:del>
      <w:r w:rsidR="009A58C9" w:rsidRPr="002E71F1">
        <w:rPr>
          <w:rFonts w:ascii="Times New Roman" w:hAnsi="Times New Roman" w:cs="Times New Roman"/>
          <w:i/>
          <w:sz w:val="20"/>
          <w:szCs w:val="20"/>
        </w:rPr>
        <w:t>was concluded by</w:t>
      </w:r>
      <w:r w:rsidRPr="002E71F1">
        <w:rPr>
          <w:rFonts w:ascii="Times New Roman" w:hAnsi="Times New Roman" w:cs="Times New Roman"/>
          <w:i/>
          <w:sz w:val="20"/>
          <w:szCs w:val="20"/>
        </w:rPr>
        <w:t>:</w:t>
      </w:r>
      <w:r>
        <w:rPr>
          <w:rFonts w:ascii="Times New Roman" w:hAnsi="Times New Roman" w:cs="Times New Roman"/>
          <w:sz w:val="20"/>
          <w:szCs w:val="20"/>
        </w:rPr>
        <w:t xml:space="preserve"> </w:t>
      </w:r>
      <w:r w:rsidRPr="006C1745">
        <w:rPr>
          <w:rFonts w:ascii="Times New Roman" w:hAnsi="Times New Roman" w:cs="Times New Roman"/>
          <w:sz w:val="20"/>
          <w:szCs w:val="20"/>
        </w:rPr>
        <w:t>I5/S5 Inference Making</w:t>
      </w:r>
      <w:r>
        <w:rPr>
          <w:rFonts w:ascii="Times New Roman" w:hAnsi="Times New Roman" w:cs="Times New Roman"/>
          <w:sz w:val="20"/>
          <w:szCs w:val="20"/>
        </w:rPr>
        <w:t xml:space="preserve">: </w:t>
      </w:r>
      <w:r w:rsidRPr="002E71F1">
        <w:rPr>
          <w:rFonts w:ascii="Times New Roman" w:hAnsi="Times New Roman" w:cs="Times New Roman"/>
          <w:i/>
          <w:sz w:val="20"/>
          <w:szCs w:val="20"/>
        </w:rPr>
        <w:t>J1 used as premise (was premise for):</w:t>
      </w:r>
      <w:r>
        <w:rPr>
          <w:rFonts w:ascii="Times New Roman" w:hAnsi="Times New Roman" w:cs="Times New Roman"/>
          <w:sz w:val="20"/>
          <w:szCs w:val="20"/>
        </w:rPr>
        <w:t xml:space="preserve"> </w:t>
      </w:r>
      <w:commentRangeStart w:id="308"/>
      <w:r w:rsidRPr="002E71F1">
        <w:rPr>
          <w:rFonts w:ascii="Times New Roman" w:hAnsi="Times New Roman" w:cs="Times New Roman"/>
          <w:sz w:val="20"/>
          <w:szCs w:val="20"/>
          <w:highlight w:val="red"/>
        </w:rPr>
        <w:t>E25 Human-Made Feature:</w:t>
      </w:r>
      <w:commentRangeEnd w:id="308"/>
      <w:r w:rsidR="009A58C9">
        <w:rPr>
          <w:rStyle w:val="Rimandocommento"/>
          <w:rFonts w:ascii="Arial" w:eastAsia="Times New Roman" w:hAnsi="Arial" w:cs="Times New Roman"/>
          <w:szCs w:val="20"/>
          <w:lang w:val="el-GR" w:eastAsia="el-GR"/>
        </w:rPr>
        <w:commentReference w:id="308"/>
      </w:r>
      <w:r>
        <w:rPr>
          <w:rFonts w:ascii="Times New Roman" w:hAnsi="Times New Roman" w:cs="Times New Roman"/>
          <w:sz w:val="20"/>
          <w:szCs w:val="20"/>
        </w:rPr>
        <w:t xml:space="preserve"> </w:t>
      </w:r>
      <w:r w:rsidRPr="002E71F1">
        <w:rPr>
          <w:rFonts w:ascii="Times New Roman" w:hAnsi="Times New Roman" w:cs="Times New Roman"/>
          <w:i/>
          <w:sz w:val="20"/>
          <w:szCs w:val="20"/>
        </w:rPr>
        <w:t>O16 observed value (value was observed by):</w:t>
      </w:r>
      <w:r>
        <w:rPr>
          <w:rFonts w:ascii="Times New Roman" w:hAnsi="Times New Roman" w:cs="Times New Roman"/>
          <w:sz w:val="20"/>
          <w:szCs w:val="20"/>
        </w:rPr>
        <w:t xml:space="preserve"> </w:t>
      </w:r>
      <w:r w:rsidRPr="006C1745">
        <w:rPr>
          <w:rFonts w:ascii="Times New Roman" w:hAnsi="Times New Roman" w:cs="Times New Roman"/>
          <w:sz w:val="20"/>
          <w:szCs w:val="20"/>
        </w:rPr>
        <w:t>S4 Observation</w:t>
      </w:r>
      <w:r>
        <w:rPr>
          <w:rFonts w:ascii="Times New Roman" w:hAnsi="Times New Roman" w:cs="Times New Roman"/>
          <w:sz w:val="20"/>
          <w:szCs w:val="20"/>
        </w:rPr>
        <w:t xml:space="preserve">: </w:t>
      </w:r>
      <w:r w:rsidRPr="002E71F1">
        <w:rPr>
          <w:rFonts w:ascii="Times New Roman" w:hAnsi="Times New Roman" w:cs="Times New Roman"/>
          <w:i/>
          <w:sz w:val="20"/>
          <w:szCs w:val="20"/>
        </w:rPr>
        <w:t>O8 observed (was observed by):</w:t>
      </w:r>
      <w:r w:rsidRPr="006C1745">
        <w:rPr>
          <w:rFonts w:ascii="Times New Roman" w:hAnsi="Times New Roman" w:cs="Times New Roman"/>
          <w:sz w:val="20"/>
          <w:szCs w:val="20"/>
        </w:rPr>
        <w:t>F5 Item</w:t>
      </w:r>
      <w:del w:id="309" w:author="Stephen Stead" w:date="2019-10-22T09:12:00Z">
        <w:r w:rsidDel="00CA2EA6">
          <w:rPr>
            <w:rFonts w:ascii="Times New Roman" w:hAnsi="Times New Roman" w:cs="Times New Roman"/>
            <w:sz w:val="20"/>
            <w:szCs w:val="20"/>
          </w:rPr>
          <w:delText xml:space="preserve">: </w:delText>
        </w:r>
        <w:r w:rsidRPr="00CA2EA6" w:rsidDel="00CA2EA6">
          <w:rPr>
            <w:rFonts w:ascii="Times New Roman" w:hAnsi="Times New Roman" w:cs="Times New Roman"/>
            <w:sz w:val="20"/>
            <w:szCs w:val="20"/>
            <w:rPrChange w:id="310" w:author="Stephen Stead" w:date="2019-10-22T09:11:00Z">
              <w:rPr>
                <w:rFonts w:ascii="Times New Roman" w:hAnsi="Times New Roman" w:cs="Times New Roman"/>
                <w:sz w:val="20"/>
                <w:szCs w:val="20"/>
                <w:highlight w:val="red"/>
              </w:rPr>
            </w:rPrChange>
          </w:rPr>
          <w:delText xml:space="preserve">R7i </w:delText>
        </w:r>
        <w:commentRangeStart w:id="311"/>
        <w:r w:rsidRPr="00CA2EA6" w:rsidDel="00CA2EA6">
          <w:rPr>
            <w:rFonts w:ascii="Times New Roman" w:hAnsi="Times New Roman" w:cs="Times New Roman"/>
            <w:sz w:val="20"/>
            <w:szCs w:val="20"/>
            <w:rPrChange w:id="312" w:author="Stephen Stead" w:date="2019-10-22T09:11:00Z">
              <w:rPr>
                <w:rFonts w:ascii="Times New Roman" w:hAnsi="Times New Roman" w:cs="Times New Roman"/>
                <w:sz w:val="20"/>
                <w:szCs w:val="20"/>
                <w:highlight w:val="red"/>
              </w:rPr>
            </w:rPrChange>
          </w:rPr>
          <w:delText xml:space="preserve">is materialized </w:delText>
        </w:r>
        <w:commentRangeEnd w:id="311"/>
        <w:r w:rsidR="0012019D" w:rsidRPr="00CA2EA6" w:rsidDel="00CA2EA6">
          <w:rPr>
            <w:rStyle w:val="Rimandocommento"/>
            <w:rFonts w:ascii="Arial" w:eastAsia="Times New Roman" w:hAnsi="Arial" w:cs="Times New Roman"/>
            <w:szCs w:val="20"/>
            <w:lang w:val="el-GR" w:eastAsia="el-GR"/>
          </w:rPr>
          <w:commentReference w:id="311"/>
        </w:r>
        <w:r w:rsidRPr="00CA2EA6" w:rsidDel="00CA2EA6">
          <w:rPr>
            <w:rFonts w:ascii="Times New Roman" w:hAnsi="Times New Roman" w:cs="Times New Roman"/>
            <w:sz w:val="20"/>
            <w:szCs w:val="20"/>
            <w:rPrChange w:id="313" w:author="Stephen Stead" w:date="2019-10-22T09:11:00Z">
              <w:rPr>
                <w:rFonts w:ascii="Times New Roman" w:hAnsi="Times New Roman" w:cs="Times New Roman"/>
                <w:sz w:val="20"/>
                <w:szCs w:val="20"/>
                <w:highlight w:val="red"/>
              </w:rPr>
            </w:rPrChange>
          </w:rPr>
          <w:delText>in:</w:delText>
        </w:r>
        <w:r w:rsidRPr="006C1745" w:rsidDel="00CA2EA6">
          <w:rPr>
            <w:rFonts w:ascii="Times New Roman" w:hAnsi="Times New Roman" w:cs="Times New Roman"/>
            <w:sz w:val="20"/>
            <w:szCs w:val="20"/>
          </w:rPr>
          <w:delText>F3 Manifestation</w:delText>
        </w:r>
      </w:del>
      <w:del w:id="314" w:author="Stephen Stead" w:date="2019-10-22T09:10:00Z">
        <w:r w:rsidR="0012019D" w:rsidDel="00CA2EA6">
          <w:rPr>
            <w:rFonts w:ascii="Times New Roman" w:hAnsi="Times New Roman" w:cs="Times New Roman"/>
            <w:sz w:val="20"/>
            <w:szCs w:val="20"/>
          </w:rPr>
          <w:delText xml:space="preserve"> Manifestation Product Type</w:delText>
        </w:r>
      </w:del>
      <w:del w:id="315" w:author="Stephen Stead" w:date="2019-10-22T09:12:00Z">
        <w:r w:rsidDel="00CA2EA6">
          <w:rPr>
            <w:rFonts w:ascii="Times New Roman" w:hAnsi="Times New Roman" w:cs="Times New Roman"/>
            <w:sz w:val="20"/>
            <w:szCs w:val="20"/>
          </w:rPr>
          <w:delText>:</w:delText>
        </w:r>
        <w:commentRangeStart w:id="316"/>
        <w:r w:rsidRPr="006C1745" w:rsidDel="00CA2EA6">
          <w:rPr>
            <w:rFonts w:ascii="Times New Roman" w:hAnsi="Times New Roman" w:cs="Times New Roman"/>
            <w:sz w:val="20"/>
            <w:szCs w:val="20"/>
          </w:rPr>
          <w:delText>R4 is embodied in</w:delText>
        </w:r>
        <w:commentRangeEnd w:id="316"/>
        <w:r w:rsidR="0012019D" w:rsidDel="00CA2EA6">
          <w:rPr>
            <w:rStyle w:val="Rimandocommento"/>
            <w:rFonts w:ascii="Arial" w:eastAsia="Times New Roman" w:hAnsi="Arial" w:cs="Times New Roman"/>
            <w:szCs w:val="20"/>
            <w:lang w:val="el-GR" w:eastAsia="el-GR"/>
          </w:rPr>
          <w:commentReference w:id="316"/>
        </w:r>
        <w:r w:rsidDel="00CA2EA6">
          <w:rPr>
            <w:rFonts w:ascii="Times New Roman" w:hAnsi="Times New Roman" w:cs="Times New Roman"/>
            <w:sz w:val="20"/>
            <w:szCs w:val="20"/>
          </w:rPr>
          <w:delText>:</w:delText>
        </w:r>
        <w:commentRangeStart w:id="317"/>
        <w:r w:rsidRPr="006C1745" w:rsidDel="00CA2EA6">
          <w:rPr>
            <w:rFonts w:ascii="Times New Roman" w:hAnsi="Times New Roman" w:cs="Times New Roman"/>
            <w:sz w:val="20"/>
            <w:szCs w:val="20"/>
          </w:rPr>
          <w:delText>F2 Expression</w:delText>
        </w:r>
        <w:commentRangeEnd w:id="317"/>
        <w:r w:rsidR="0012019D" w:rsidDel="00CA2EA6">
          <w:rPr>
            <w:rStyle w:val="Rimandocommento"/>
            <w:rFonts w:ascii="Arial" w:eastAsia="Times New Roman" w:hAnsi="Arial" w:cs="Times New Roman"/>
            <w:szCs w:val="20"/>
            <w:lang w:val="el-GR" w:eastAsia="el-GR"/>
          </w:rPr>
          <w:commentReference w:id="317"/>
        </w:r>
      </w:del>
    </w:p>
    <w:p w14:paraId="423102B0" w14:textId="77777777" w:rsidR="00C72D99" w:rsidRPr="00B7542A" w:rsidRDefault="00C72D99">
      <w:pPr>
        <w:ind w:left="1440"/>
        <w:rPr>
          <w:ins w:id="318" w:author="Stephen Stead" w:date="2019-10-22T10:03:00Z"/>
          <w:rFonts w:ascii="Times New Roman" w:hAnsi="Times New Roman" w:cs="Times New Roman"/>
          <w:sz w:val="20"/>
          <w:szCs w:val="20"/>
        </w:rPr>
        <w:pPrChange w:id="319" w:author="Athina Kritsotaki" w:date="2019-10-16T11:51:00Z">
          <w:pPr>
            <w:ind w:left="1440" w:hanging="1440"/>
          </w:pPr>
        </w:pPrChange>
      </w:pPr>
    </w:p>
    <w:p w14:paraId="3989C8C5" w14:textId="77777777" w:rsidR="00203270" w:rsidRPr="00B7542A" w:rsidRDefault="00203270">
      <w:pPr>
        <w:rPr>
          <w:rFonts w:ascii="Times New Roman" w:hAnsi="Times New Roman" w:cs="Times New Roman"/>
          <w:sz w:val="20"/>
          <w:szCs w:val="20"/>
        </w:rPr>
        <w:pPrChange w:id="320" w:author="Stephen Stead" w:date="2019-10-22T10:04:00Z">
          <w:pPr>
            <w:widowControl w:val="0"/>
            <w:autoSpaceDE w:val="0"/>
            <w:autoSpaceDN w:val="0"/>
            <w:spacing w:after="0" w:line="240" w:lineRule="auto"/>
          </w:pPr>
        </w:pPrChange>
      </w:pPr>
      <w:r w:rsidRPr="00B7542A">
        <w:rPr>
          <w:rFonts w:ascii="Times New Roman" w:hAnsi="Times New Roman" w:cs="Times New Roman"/>
          <w:sz w:val="20"/>
          <w:szCs w:val="20"/>
        </w:rPr>
        <w:t xml:space="preserve">Examples: </w:t>
      </w:r>
      <w:r w:rsidRPr="00B7542A">
        <w:rPr>
          <w:rFonts w:ascii="Times New Roman" w:hAnsi="Times New Roman" w:cs="Times New Roman"/>
          <w:sz w:val="20"/>
          <w:szCs w:val="20"/>
        </w:rPr>
        <w:tab/>
      </w:r>
    </w:p>
    <w:p w14:paraId="22D5578D" w14:textId="01487A93" w:rsidR="00554A00" w:rsidRDefault="005D6FAB" w:rsidP="00554A00">
      <w:pPr>
        <w:pStyle w:val="Paragrafoelenco"/>
        <w:widowControl w:val="0"/>
        <w:numPr>
          <w:ilvl w:val="0"/>
          <w:numId w:val="60"/>
        </w:numPr>
        <w:autoSpaceDE w:val="0"/>
        <w:autoSpaceDN w:val="0"/>
        <w:rPr>
          <w:ins w:id="321" w:author="Stephen Stead" w:date="2019-10-22T10:03:00Z"/>
          <w:rFonts w:ascii="Times New Roman" w:hAnsi="Times New Roman" w:cs="Times New Roman"/>
          <w:lang w:val="en-US"/>
        </w:rPr>
      </w:pPr>
      <w:ins w:id="322" w:author="Stephen Stead" w:date="2019-10-22T09:49:00Z">
        <w:r w:rsidRPr="000C3000">
          <w:rPr>
            <w:rFonts w:ascii="Times New Roman" w:hAnsi="Times New Roman" w:cs="Times New Roman"/>
            <w:lang w:val="en-US"/>
          </w:rPr>
          <w:t xml:space="preserve">My adoption of the belief that </w:t>
        </w:r>
        <w:proofErr w:type="spellStart"/>
        <w:r w:rsidRPr="000C3000">
          <w:rPr>
            <w:rFonts w:ascii="Times New Roman" w:hAnsi="Times New Roman" w:cs="Times New Roman"/>
            <w:lang w:val="en-US"/>
          </w:rPr>
          <w:t>Dragendorff</w:t>
        </w:r>
        <w:proofErr w:type="spellEnd"/>
        <w:r w:rsidRPr="000C3000">
          <w:rPr>
            <w:rFonts w:ascii="Times New Roman" w:hAnsi="Times New Roman" w:cs="Times New Roman"/>
            <w:lang w:val="en-US"/>
          </w:rPr>
          <w:t xml:space="preserve"> type 29 bowls are from the 1st Century AD (I</w:t>
        </w:r>
      </w:ins>
      <w:ins w:id="323" w:author="Stephen Stead" w:date="2019-10-22T12:17:00Z">
        <w:r w:rsidR="00A87D32">
          <w:rPr>
            <w:rFonts w:ascii="Times New Roman" w:hAnsi="Times New Roman" w:cs="Times New Roman"/>
            <w:lang w:val="en-US"/>
          </w:rPr>
          <w:t>8</w:t>
        </w:r>
      </w:ins>
      <w:ins w:id="324" w:author="Stephen Stead" w:date="2019-10-22T09:49:00Z">
        <w:r w:rsidRPr="000C3000">
          <w:rPr>
            <w:rFonts w:ascii="Times New Roman" w:hAnsi="Times New Roman" w:cs="Times New Roman"/>
            <w:lang w:val="en-US"/>
          </w:rPr>
          <w:t xml:space="preserve">) </w:t>
        </w:r>
      </w:ins>
      <w:ins w:id="325" w:author="Stephen Stead" w:date="2019-10-22T09:50:00Z">
        <w:r w:rsidRPr="005D6FAB">
          <w:rPr>
            <w:rFonts w:ascii="Times New Roman" w:hAnsi="Times New Roman" w:cs="Times New Roman"/>
            <w:i/>
            <w:iCs/>
            <w:lang w:val="en-US"/>
            <w:rPrChange w:id="326" w:author="Stephen Stead" w:date="2019-10-22T09:50:00Z">
              <w:rPr>
                <w:rFonts w:ascii="Times New Roman" w:hAnsi="Times New Roman" w:cs="Times New Roman"/>
                <w:lang w:val="en-US"/>
              </w:rPr>
            </w:rPrChange>
          </w:rPr>
          <w:t>J12 used (was used by)</w:t>
        </w:r>
      </w:ins>
      <w:ins w:id="327" w:author="Stephen Stead" w:date="2019-10-22T09:51:00Z">
        <w:r>
          <w:rPr>
            <w:rFonts w:ascii="Times New Roman" w:hAnsi="Times New Roman" w:cs="Times New Roman"/>
            <w:i/>
            <w:iCs/>
            <w:lang w:val="en-US"/>
          </w:rPr>
          <w:t xml:space="preserve"> </w:t>
        </w:r>
      </w:ins>
      <w:ins w:id="328" w:author="Stephen Stead" w:date="2019-10-22T09:46:00Z">
        <w:r>
          <w:rPr>
            <w:rFonts w:ascii="Times New Roman" w:hAnsi="Times New Roman" w:cs="Times New Roman"/>
            <w:lang w:val="en-US"/>
          </w:rPr>
          <w:t xml:space="preserve">The Institute of </w:t>
        </w:r>
      </w:ins>
      <w:ins w:id="329" w:author="Stephen Stead" w:date="2019-10-22T09:47:00Z">
        <w:r>
          <w:rPr>
            <w:rFonts w:ascii="Times New Roman" w:hAnsi="Times New Roman" w:cs="Times New Roman"/>
            <w:lang w:val="en-US"/>
          </w:rPr>
          <w:t>Archaeologies’ copy of</w:t>
        </w:r>
      </w:ins>
      <w:ins w:id="330" w:author="Stephen Stead" w:date="2019-10-22T09:46:00Z">
        <w:r w:rsidRPr="000C3000">
          <w:rPr>
            <w:rFonts w:ascii="Times New Roman" w:hAnsi="Times New Roman" w:cs="Times New Roman"/>
            <w:lang w:val="en-US"/>
          </w:rPr>
          <w:t xml:space="preserve"> "Terra sigillata. Ein </w:t>
        </w:r>
        <w:proofErr w:type="spellStart"/>
        <w:r w:rsidRPr="000C3000">
          <w:rPr>
            <w:rFonts w:ascii="Times New Roman" w:hAnsi="Times New Roman" w:cs="Times New Roman"/>
            <w:lang w:val="en-US"/>
          </w:rPr>
          <w:t>Beitrag</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zur</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Geschichte</w:t>
        </w:r>
        <w:proofErr w:type="spellEnd"/>
        <w:r w:rsidRPr="000C3000">
          <w:rPr>
            <w:rFonts w:ascii="Times New Roman" w:hAnsi="Times New Roman" w:cs="Times New Roman"/>
            <w:lang w:val="en-US"/>
          </w:rPr>
          <w:t xml:space="preserve"> der </w:t>
        </w:r>
        <w:proofErr w:type="spellStart"/>
        <w:r w:rsidRPr="000C3000">
          <w:rPr>
            <w:rFonts w:ascii="Times New Roman" w:hAnsi="Times New Roman" w:cs="Times New Roman"/>
            <w:lang w:val="en-US"/>
          </w:rPr>
          <w:t>griechischen</w:t>
        </w:r>
        <w:proofErr w:type="spellEnd"/>
        <w:r w:rsidRPr="000C3000">
          <w:rPr>
            <w:rFonts w:ascii="Times New Roman" w:hAnsi="Times New Roman" w:cs="Times New Roman"/>
            <w:lang w:val="en-US"/>
          </w:rPr>
          <w:t xml:space="preserve"> und </w:t>
        </w:r>
        <w:proofErr w:type="spellStart"/>
        <w:r w:rsidRPr="000C3000">
          <w:rPr>
            <w:rFonts w:ascii="Times New Roman" w:hAnsi="Times New Roman" w:cs="Times New Roman"/>
            <w:lang w:val="en-US"/>
          </w:rPr>
          <w:t>römischen</w:t>
        </w:r>
        <w:proofErr w:type="spellEnd"/>
        <w:r w:rsidRPr="000C3000">
          <w:rPr>
            <w:rFonts w:ascii="Times New Roman" w:hAnsi="Times New Roman" w:cs="Times New Roman"/>
            <w:lang w:val="en-US"/>
          </w:rPr>
          <w:t xml:space="preserve"> </w:t>
        </w:r>
        <w:proofErr w:type="spellStart"/>
        <w:r w:rsidRPr="000C3000">
          <w:rPr>
            <w:rFonts w:ascii="Times New Roman" w:hAnsi="Times New Roman" w:cs="Times New Roman"/>
            <w:lang w:val="en-US"/>
          </w:rPr>
          <w:t>Keramik</w:t>
        </w:r>
        <w:proofErr w:type="spellEnd"/>
        <w:r w:rsidRPr="000C3000">
          <w:rPr>
            <w:rFonts w:ascii="Times New Roman" w:hAnsi="Times New Roman" w:cs="Times New Roman"/>
            <w:lang w:val="en-US"/>
          </w:rPr>
          <w:t xml:space="preserve">", </w:t>
        </w:r>
        <w:r w:rsidRPr="000C3000">
          <w:rPr>
            <w:rFonts w:ascii="Times New Roman" w:hAnsi="Times New Roman" w:cs="Times New Roman"/>
            <w:i/>
            <w:lang w:val="en-US"/>
          </w:rPr>
          <w:t>Bonner</w:t>
        </w:r>
        <w:r w:rsidRPr="000C3000">
          <w:rPr>
            <w:rFonts w:ascii="Times New Roman" w:hAnsi="Times New Roman" w:cs="Times New Roman"/>
            <w:lang w:val="en-US"/>
          </w:rPr>
          <w:t xml:space="preserve"> </w:t>
        </w:r>
        <w:proofErr w:type="spellStart"/>
        <w:r w:rsidRPr="000C3000">
          <w:rPr>
            <w:rFonts w:ascii="Times New Roman" w:hAnsi="Times New Roman" w:cs="Times New Roman"/>
            <w:i/>
            <w:lang w:val="en-US"/>
          </w:rPr>
          <w:t>Jahrbücher</w:t>
        </w:r>
        <w:proofErr w:type="spellEnd"/>
        <w:r w:rsidRPr="000C3000">
          <w:rPr>
            <w:rFonts w:ascii="Times New Roman" w:hAnsi="Times New Roman" w:cs="Times New Roman"/>
            <w:lang w:val="en-US"/>
          </w:rPr>
          <w:t xml:space="preserve"> 96 (1895), 18-155 (</w:t>
        </w:r>
      </w:ins>
      <w:ins w:id="331" w:author="Stephen Stead" w:date="2019-10-22T09:48:00Z">
        <w:r>
          <w:rPr>
            <w:rFonts w:ascii="Times New Roman" w:hAnsi="Times New Roman" w:cs="Times New Roman"/>
            <w:lang w:val="en-US"/>
          </w:rPr>
          <w:t>F5</w:t>
        </w:r>
      </w:ins>
      <w:ins w:id="332" w:author="Stephen Stead" w:date="2019-10-22T09:46:00Z">
        <w:r w:rsidRPr="000C3000">
          <w:rPr>
            <w:rFonts w:ascii="Times New Roman" w:hAnsi="Times New Roman" w:cs="Times New Roman"/>
            <w:lang w:val="en-US"/>
          </w:rPr>
          <w:t>)</w:t>
        </w:r>
      </w:ins>
    </w:p>
    <w:p w14:paraId="75E8024F" w14:textId="379C05E3" w:rsidR="00203270" w:rsidRPr="00554A00" w:rsidRDefault="00D81044">
      <w:pPr>
        <w:pStyle w:val="Paragrafoelenco"/>
        <w:widowControl w:val="0"/>
        <w:numPr>
          <w:ilvl w:val="0"/>
          <w:numId w:val="60"/>
        </w:numPr>
        <w:autoSpaceDE w:val="0"/>
        <w:autoSpaceDN w:val="0"/>
        <w:rPr>
          <w:rFonts w:ascii="Times New Roman" w:hAnsi="Times New Roman" w:cs="Times New Roman"/>
          <w:lang w:val="en-US"/>
          <w:rPrChange w:id="333" w:author="Stephen Stead" w:date="2019-10-22T10:03:00Z">
            <w:rPr/>
          </w:rPrChange>
        </w:rPr>
        <w:pPrChange w:id="334" w:author="Stephen Stead" w:date="2019-10-22T10:03:00Z">
          <w:pPr>
            <w:pStyle w:val="Paragrafoelenco"/>
            <w:widowControl w:val="0"/>
            <w:autoSpaceDE w:val="0"/>
            <w:autoSpaceDN w:val="0"/>
            <w:spacing w:after="120" w:line="300" w:lineRule="atLeast"/>
            <w:ind w:left="1440"/>
          </w:pPr>
        </w:pPrChange>
      </w:pPr>
      <w:ins w:id="335" w:author="Stephen Stead" w:date="2019-10-22T12:26:00Z">
        <w:r>
          <w:rPr>
            <w:rFonts w:ascii="Times New Roman" w:hAnsi="Times New Roman" w:cs="Times New Roman"/>
          </w:rPr>
          <w:t>Martin’s</w:t>
        </w:r>
        <w:r w:rsidRPr="00B7542A">
          <w:rPr>
            <w:rFonts w:ascii="Times New Roman" w:hAnsi="Times New Roman" w:cs="Times New Roman"/>
          </w:rPr>
          <w:t xml:space="preserve"> citation that Nero was singing in Rome while it was burning</w:t>
        </w:r>
        <w:r w:rsidRPr="00D81044">
          <w:rPr>
            <w:rFonts w:ascii="Times New Roman" w:hAnsi="Times New Roman" w:cs="Times New Roman"/>
            <w:i/>
            <w:iCs/>
            <w:lang w:val="en-US"/>
          </w:rPr>
          <w:t xml:space="preserve"> </w:t>
        </w:r>
        <w:r w:rsidRPr="008A2666">
          <w:rPr>
            <w:rFonts w:ascii="Times New Roman" w:hAnsi="Times New Roman" w:cs="Times New Roman"/>
            <w:i/>
            <w:iCs/>
            <w:lang w:val="en-US"/>
          </w:rPr>
          <w:t>J12 used (was used by)</w:t>
        </w:r>
        <w:r w:rsidRPr="00554A00">
          <w:rPr>
            <w:rFonts w:ascii="Times New Roman" w:hAnsi="Times New Roman" w:cs="Times New Roman"/>
          </w:rPr>
          <w:t xml:space="preserve"> </w:t>
        </w:r>
      </w:ins>
      <w:ins w:id="336" w:author="Stephen Stead" w:date="2019-10-22T09:30:00Z">
        <w:r w:rsidR="00AB589F" w:rsidRPr="00554A00">
          <w:rPr>
            <w:rFonts w:ascii="Times New Roman" w:hAnsi="Times New Roman" w:cs="Times New Roman"/>
            <w:rPrChange w:id="337" w:author="Stephen Stead" w:date="2019-10-22T10:03:00Z">
              <w:rPr/>
            </w:rPrChange>
          </w:rPr>
          <w:t xml:space="preserve">Martin’s copy </w:t>
        </w:r>
        <w:proofErr w:type="gramStart"/>
        <w:r w:rsidR="00AB589F" w:rsidRPr="00554A00">
          <w:rPr>
            <w:rFonts w:ascii="Times New Roman" w:hAnsi="Times New Roman" w:cs="Times New Roman"/>
            <w:rPrChange w:id="338" w:author="Stephen Stead" w:date="2019-10-22T10:03:00Z">
              <w:rPr/>
            </w:rPrChange>
          </w:rPr>
          <w:t>of  De</w:t>
        </w:r>
        <w:proofErr w:type="gramEnd"/>
        <w:r w:rsidR="00AB589F" w:rsidRPr="00554A00">
          <w:rPr>
            <w:rFonts w:ascii="Times New Roman" w:hAnsi="Times New Roman" w:cs="Times New Roman"/>
            <w:rPrChange w:id="339" w:author="Stephen Stead" w:date="2019-10-22T10:03:00Z">
              <w:rPr/>
            </w:rPrChange>
          </w:rPr>
          <w:t xml:space="preserve"> Vita </w:t>
        </w:r>
        <w:proofErr w:type="spellStart"/>
        <w:r w:rsidR="00AB589F" w:rsidRPr="00554A00">
          <w:rPr>
            <w:rFonts w:ascii="Times New Roman" w:hAnsi="Times New Roman" w:cs="Times New Roman"/>
            <w:rPrChange w:id="340" w:author="Stephen Stead" w:date="2019-10-22T10:03:00Z">
              <w:rPr/>
            </w:rPrChange>
          </w:rPr>
          <w:t>Caesarum</w:t>
        </w:r>
        <w:proofErr w:type="spellEnd"/>
        <w:r w:rsidR="00AB589F" w:rsidRPr="00554A00">
          <w:rPr>
            <w:rFonts w:ascii="Times New Roman" w:hAnsi="Times New Roman" w:cs="Times New Roman"/>
            <w:rPrChange w:id="341" w:author="Stephen Stead" w:date="2019-10-22T10:03:00Z">
              <w:rPr/>
            </w:rPrChange>
          </w:rPr>
          <w:t xml:space="preserve"> by Gaius Suetonius </w:t>
        </w:r>
        <w:proofErr w:type="spellStart"/>
        <w:r w:rsidR="00AB589F" w:rsidRPr="00554A00">
          <w:rPr>
            <w:rFonts w:ascii="Times New Roman" w:hAnsi="Times New Roman" w:cs="Times New Roman"/>
            <w:rPrChange w:id="342" w:author="Stephen Stead" w:date="2019-10-22T10:03:00Z">
              <w:rPr/>
            </w:rPrChange>
          </w:rPr>
          <w:t>Tranquillus</w:t>
        </w:r>
      </w:ins>
      <w:proofErr w:type="spellEnd"/>
    </w:p>
    <w:p w14:paraId="60AD7B3F" w14:textId="77777777" w:rsidR="00203270" w:rsidRPr="00B7542A" w:rsidRDefault="00203270" w:rsidP="00203270">
      <w:pPr>
        <w:spacing w:before="240" w:after="0"/>
        <w:rPr>
          <w:rFonts w:ascii="Times New Roman" w:hAnsi="Times New Roman" w:cs="Times New Roman"/>
          <w:sz w:val="20"/>
          <w:szCs w:val="20"/>
        </w:rPr>
      </w:pPr>
      <w:r w:rsidRPr="00B7542A">
        <w:rPr>
          <w:rFonts w:ascii="Times New Roman" w:hAnsi="Times New Roman" w:cs="Times New Roman"/>
          <w:sz w:val="20"/>
          <w:szCs w:val="20"/>
        </w:rPr>
        <w:t>In First Order Logic:</w:t>
      </w:r>
    </w:p>
    <w:p w14:paraId="0335416C" w14:textId="28D7C01C" w:rsidR="00B94300" w:rsidRPr="00CF5794" w:rsidRDefault="00B94300" w:rsidP="00B94300">
      <w:pPr>
        <w:spacing w:after="0"/>
        <w:rPr>
          <w:ins w:id="343" w:author="Stephen Stead" w:date="2019-10-22T10:00:00Z"/>
          <w:rFonts w:ascii="Times New Roman" w:hAnsi="Times New Roman" w:cs="Times New Roman"/>
          <w:sz w:val="20"/>
          <w:szCs w:val="20"/>
          <w:lang w:val="fr-FR"/>
        </w:rPr>
      </w:pPr>
      <w:ins w:id="344" w:author="Stephen Stead" w:date="2019-10-22T10:00:00Z">
        <w:r w:rsidRPr="00B7542A">
          <w:rPr>
            <w:rFonts w:ascii="Times New Roman" w:hAnsi="Times New Roman" w:cs="Times New Roman"/>
            <w:sz w:val="20"/>
            <w:szCs w:val="20"/>
          </w:rPr>
          <w:tab/>
        </w:r>
        <w:r w:rsidRPr="00B7542A">
          <w:rPr>
            <w:rFonts w:ascii="Times New Roman" w:hAnsi="Times New Roman" w:cs="Times New Roman"/>
            <w:sz w:val="20"/>
            <w:szCs w:val="20"/>
          </w:rPr>
          <w:tab/>
        </w:r>
        <w:r w:rsidRPr="00CF5794">
          <w:rPr>
            <w:rFonts w:ascii="Times New Roman" w:hAnsi="Times New Roman" w:cs="Times New Roman"/>
            <w:sz w:val="20"/>
            <w:szCs w:val="20"/>
            <w:lang w:val="fr-FR"/>
          </w:rPr>
          <w:t>J12(</w:t>
        </w:r>
        <w:proofErr w:type="spellStart"/>
        <w:proofErr w:type="gramStart"/>
        <w:r w:rsidRPr="00CF5794">
          <w:rPr>
            <w:rFonts w:ascii="Times New Roman" w:hAnsi="Times New Roman" w:cs="Times New Roman"/>
            <w:sz w:val="20"/>
            <w:szCs w:val="20"/>
            <w:lang w:val="fr-FR"/>
          </w:rPr>
          <w:t>x,y</w:t>
        </w:r>
        <w:proofErr w:type="spellEnd"/>
        <w:proofErr w:type="gramEnd"/>
        <w:r w:rsidRPr="00CF5794">
          <w:rPr>
            <w:rFonts w:ascii="Times New Roman" w:hAnsi="Times New Roman" w:cs="Times New Roman"/>
            <w:sz w:val="20"/>
            <w:szCs w:val="20"/>
            <w:lang w:val="fr-FR"/>
          </w:rPr>
          <w:t xml:space="preserve">) </w:t>
        </w:r>
        <w:r w:rsidRPr="00CF5794">
          <w:rPr>
            <w:rFonts w:ascii="Cambria Math" w:hAnsi="Cambria Math" w:cs="Cambria Math"/>
            <w:sz w:val="20"/>
            <w:szCs w:val="20"/>
            <w:lang w:val="fr-FR"/>
          </w:rPr>
          <w:t>⊃</w:t>
        </w:r>
        <w:r w:rsidRPr="00CF5794">
          <w:rPr>
            <w:rFonts w:ascii="Times New Roman" w:hAnsi="Times New Roman" w:cs="Times New Roman"/>
            <w:sz w:val="20"/>
            <w:szCs w:val="20"/>
            <w:lang w:val="fr-FR"/>
          </w:rPr>
          <w:t xml:space="preserve"> I</w:t>
        </w:r>
      </w:ins>
      <w:ins w:id="345" w:author="Stephen Stead" w:date="2019-10-22T12:17:00Z">
        <w:r w:rsidR="00A87D32" w:rsidRPr="00CF5794">
          <w:rPr>
            <w:rFonts w:ascii="Times New Roman" w:hAnsi="Times New Roman" w:cs="Times New Roman"/>
            <w:sz w:val="20"/>
            <w:szCs w:val="20"/>
            <w:lang w:val="fr-FR"/>
          </w:rPr>
          <w:t>8</w:t>
        </w:r>
      </w:ins>
      <w:ins w:id="346" w:author="Stephen Stead" w:date="2019-10-22T10:00:00Z">
        <w:r w:rsidRPr="00CF5794">
          <w:rPr>
            <w:rFonts w:ascii="Times New Roman" w:hAnsi="Times New Roman" w:cs="Times New Roman"/>
            <w:sz w:val="20"/>
            <w:szCs w:val="20"/>
            <w:lang w:val="fr-FR"/>
          </w:rPr>
          <w:t>(x)</w:t>
        </w:r>
      </w:ins>
    </w:p>
    <w:p w14:paraId="2D1B8987" w14:textId="3B54FB89" w:rsidR="00B94300" w:rsidRPr="00CF5794" w:rsidRDefault="00B94300" w:rsidP="00B94300">
      <w:pPr>
        <w:spacing w:after="0"/>
        <w:rPr>
          <w:ins w:id="347" w:author="Stephen Stead" w:date="2019-10-22T10:00:00Z"/>
          <w:rFonts w:ascii="Times New Roman" w:hAnsi="Times New Roman" w:cs="Times New Roman"/>
          <w:sz w:val="20"/>
          <w:szCs w:val="20"/>
          <w:lang w:val="fr-FR"/>
        </w:rPr>
      </w:pPr>
      <w:ins w:id="348" w:author="Stephen Stead" w:date="2019-10-22T10:00:00Z">
        <w:r w:rsidRPr="00CF5794">
          <w:rPr>
            <w:rFonts w:ascii="Times New Roman" w:hAnsi="Times New Roman" w:cs="Times New Roman"/>
            <w:sz w:val="20"/>
            <w:szCs w:val="20"/>
            <w:lang w:val="fr-FR"/>
          </w:rPr>
          <w:tab/>
        </w:r>
        <w:r w:rsidRPr="00CF5794">
          <w:rPr>
            <w:rFonts w:ascii="Times New Roman" w:hAnsi="Times New Roman" w:cs="Times New Roman"/>
            <w:sz w:val="20"/>
            <w:szCs w:val="20"/>
            <w:lang w:val="fr-FR"/>
          </w:rPr>
          <w:tab/>
          <w:t>J12(</w:t>
        </w:r>
        <w:proofErr w:type="spellStart"/>
        <w:proofErr w:type="gramStart"/>
        <w:r w:rsidRPr="00CF5794">
          <w:rPr>
            <w:rFonts w:ascii="Times New Roman" w:hAnsi="Times New Roman" w:cs="Times New Roman"/>
            <w:sz w:val="20"/>
            <w:szCs w:val="20"/>
            <w:lang w:val="fr-FR"/>
          </w:rPr>
          <w:t>x,y</w:t>
        </w:r>
        <w:proofErr w:type="spellEnd"/>
        <w:proofErr w:type="gramEnd"/>
        <w:r w:rsidRPr="00CF5794">
          <w:rPr>
            <w:rFonts w:ascii="Times New Roman" w:hAnsi="Times New Roman" w:cs="Times New Roman"/>
            <w:sz w:val="20"/>
            <w:szCs w:val="20"/>
            <w:lang w:val="fr-FR"/>
          </w:rPr>
          <w:t xml:space="preserve">) </w:t>
        </w:r>
        <w:r w:rsidRPr="00CF5794">
          <w:rPr>
            <w:rFonts w:ascii="Cambria Math" w:hAnsi="Cambria Math" w:cs="Cambria Math"/>
            <w:sz w:val="20"/>
            <w:szCs w:val="20"/>
            <w:lang w:val="fr-FR"/>
          </w:rPr>
          <w:t>⊃</w:t>
        </w:r>
        <w:r w:rsidRPr="00CF5794">
          <w:rPr>
            <w:rFonts w:ascii="Times New Roman" w:hAnsi="Times New Roman" w:cs="Times New Roman"/>
            <w:sz w:val="20"/>
            <w:szCs w:val="20"/>
            <w:lang w:val="fr-FR"/>
          </w:rPr>
          <w:t xml:space="preserve"> F5(y)</w:t>
        </w:r>
      </w:ins>
    </w:p>
    <w:p w14:paraId="582B8560" w14:textId="25BB6882" w:rsidR="005A1560" w:rsidRPr="002E71F1" w:rsidRDefault="00203270" w:rsidP="002E71F1">
      <w:pPr>
        <w:spacing w:after="0"/>
        <w:rPr>
          <w:rFonts w:ascii="Times New Roman" w:hAnsi="Times New Roman" w:cs="Times New Roman"/>
          <w:sz w:val="20"/>
          <w:szCs w:val="20"/>
          <w:lang w:val="es-ES"/>
        </w:rPr>
      </w:pPr>
      <w:r w:rsidRPr="00CF5794">
        <w:rPr>
          <w:rFonts w:ascii="Times New Roman" w:hAnsi="Times New Roman" w:cs="Times New Roman"/>
          <w:sz w:val="20"/>
          <w:szCs w:val="20"/>
          <w:lang w:val="fr-FR"/>
        </w:rPr>
        <w:tab/>
      </w:r>
      <w:r w:rsidRPr="00CF5794">
        <w:rPr>
          <w:rFonts w:ascii="Times New Roman" w:hAnsi="Times New Roman" w:cs="Times New Roman"/>
          <w:sz w:val="20"/>
          <w:szCs w:val="20"/>
          <w:lang w:val="fr-FR"/>
        </w:rPr>
        <w:tab/>
      </w:r>
      <w:r w:rsidR="005A1560" w:rsidRPr="00CF5794">
        <w:rPr>
          <w:rFonts w:ascii="Times New Roman" w:hAnsi="Times New Roman" w:cs="Times New Roman"/>
          <w:lang w:val="fr-FR" w:eastAsia="x-none"/>
        </w:rPr>
        <w:br w:type="page"/>
      </w:r>
    </w:p>
    <w:p w14:paraId="2E105AA8" w14:textId="2D8082EA" w:rsidR="005A1560" w:rsidRPr="002E71F1" w:rsidRDefault="005A1560">
      <w:pPr>
        <w:rPr>
          <w:rFonts w:ascii="Times New Roman" w:hAnsi="Times New Roman" w:cs="Times New Roman"/>
          <w:lang w:val="es-ES" w:eastAsia="x-none"/>
        </w:rPr>
      </w:pPr>
    </w:p>
    <w:p w14:paraId="1AFFB4AC" w14:textId="77777777" w:rsidR="00FC443D" w:rsidRPr="000C3000" w:rsidRDefault="00FC443D" w:rsidP="00FC443D">
      <w:pPr>
        <w:pStyle w:val="Titolo1"/>
        <w:numPr>
          <w:ilvl w:val="1"/>
          <w:numId w:val="3"/>
        </w:numPr>
        <w:ind w:left="0" w:firstLine="0"/>
        <w:rPr>
          <w:rFonts w:ascii="Times New Roman" w:hAnsi="Times New Roman"/>
          <w:lang w:val="en-US" w:eastAsia="ar-SA"/>
        </w:rPr>
      </w:pPr>
      <w:bookmarkStart w:id="349" w:name="_E1_CRM_Entity"/>
      <w:bookmarkStart w:id="350" w:name="_E2_Temporal_Entity"/>
      <w:bookmarkStart w:id="351" w:name="_E5_Event"/>
      <w:bookmarkStart w:id="352" w:name="_E7_Activity_"/>
      <w:bookmarkStart w:id="353" w:name="_E7_Activity"/>
      <w:bookmarkStart w:id="354" w:name="_E13_Attribute_Assignment"/>
      <w:bookmarkStart w:id="355" w:name="_E42_Object_Identifier"/>
      <w:bookmarkStart w:id="356" w:name="_E47_Spatial_Coordinates"/>
      <w:bookmarkStart w:id="357" w:name="_E52_Time_Span"/>
      <w:bookmarkStart w:id="358" w:name="_E59_Primitive_Value"/>
      <w:bookmarkStart w:id="359" w:name="_E70_Thing"/>
      <w:bookmarkStart w:id="360" w:name="_E72_Legal_Object"/>
      <w:bookmarkStart w:id="361" w:name="_E73_Information_Object"/>
      <w:bookmarkStart w:id="362" w:name="_E77_Persistent_Item"/>
      <w:bookmarkStart w:id="363" w:name="_E89_Propositional_Object"/>
      <w:bookmarkStart w:id="364" w:name="_E90_Symbolic_Object"/>
      <w:bookmarkStart w:id="365" w:name="_S4_Observation_1"/>
      <w:bookmarkStart w:id="366" w:name="_S5_Inference_Making_1"/>
      <w:bookmarkStart w:id="367" w:name="_S6_Data_Evaluation"/>
      <w:bookmarkStart w:id="368" w:name="_S7_Simulation_Prediction"/>
      <w:bookmarkStart w:id="369" w:name="_S7_Simulation_or"/>
      <w:bookmarkStart w:id="370" w:name="_S8_Categorical_Hypothesis"/>
      <w:bookmarkStart w:id="371" w:name="_P1_is_identified"/>
      <w:bookmarkStart w:id="372" w:name="_P12_occurred_in"/>
      <w:bookmarkStart w:id="373" w:name="_P15_was_influenced"/>
      <w:bookmarkStart w:id="374" w:name="_P16_used_specific_object_(was_used_"/>
      <w:bookmarkStart w:id="375" w:name="_P16_used_specific"/>
      <w:bookmarkStart w:id="376" w:name="_P116_starts_(is"/>
      <w:bookmarkStart w:id="377" w:name="_P17_was_motivated"/>
      <w:bookmarkStart w:id="378" w:name="_Toc12370080"/>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r w:rsidRPr="000C3000">
        <w:rPr>
          <w:rFonts w:ascii="Times New Roman" w:hAnsi="Times New Roman"/>
          <w:lang w:val="en-US" w:eastAsia="ar-SA"/>
        </w:rPr>
        <w:t>Bibliography</w:t>
      </w:r>
      <w:bookmarkEnd w:id="378"/>
    </w:p>
    <w:p w14:paraId="5EC2D844" w14:textId="77777777" w:rsidR="00FC443D" w:rsidRPr="000C3000" w:rsidRDefault="00FC443D" w:rsidP="002659CD">
      <w:pPr>
        <w:widowControl w:val="0"/>
        <w:tabs>
          <w:tab w:val="num" w:pos="1843"/>
        </w:tabs>
        <w:autoSpaceDE w:val="0"/>
        <w:autoSpaceDN w:val="0"/>
        <w:spacing w:after="0" w:line="240" w:lineRule="auto"/>
        <w:jc w:val="both"/>
        <w:rPr>
          <w:rFonts w:ascii="Times New Roman" w:hAnsi="Times New Roman" w:cs="Times New Roman"/>
        </w:rPr>
      </w:pPr>
    </w:p>
    <w:p w14:paraId="73EF81DD" w14:textId="77777777" w:rsidR="00FC443D" w:rsidRPr="000C3000" w:rsidRDefault="00FC443D" w:rsidP="002659CD">
      <w:pPr>
        <w:widowControl w:val="0"/>
        <w:tabs>
          <w:tab w:val="num" w:pos="1843"/>
        </w:tabs>
        <w:autoSpaceDE w:val="0"/>
        <w:autoSpaceDN w:val="0"/>
        <w:spacing w:after="0" w:line="240" w:lineRule="auto"/>
        <w:jc w:val="both"/>
        <w:rPr>
          <w:rFonts w:ascii="Times New Roman" w:hAnsi="Times New Roman" w:cs="Times New Roman"/>
        </w:rPr>
      </w:pPr>
      <w:proofErr w:type="spellStart"/>
      <w:r w:rsidRPr="000C3000">
        <w:rPr>
          <w:rFonts w:ascii="Times New Roman" w:hAnsi="Times New Roman" w:cs="Times New Roman"/>
        </w:rPr>
        <w:t>Doerr</w:t>
      </w:r>
      <w:proofErr w:type="spellEnd"/>
      <w:r w:rsidRPr="000C3000">
        <w:rPr>
          <w:rFonts w:ascii="Times New Roman" w:hAnsi="Times New Roman" w:cs="Times New Roman"/>
        </w:rPr>
        <w:t xml:space="preserve">, M., </w:t>
      </w:r>
      <w:proofErr w:type="spellStart"/>
      <w:r w:rsidRPr="000C3000">
        <w:rPr>
          <w:rFonts w:ascii="Times New Roman" w:hAnsi="Times New Roman" w:cs="Times New Roman"/>
        </w:rPr>
        <w:t>Kritsotaki</w:t>
      </w:r>
      <w:proofErr w:type="spellEnd"/>
      <w:r w:rsidRPr="000C3000">
        <w:rPr>
          <w:rFonts w:ascii="Times New Roman" w:hAnsi="Times New Roman" w:cs="Times New Roman"/>
        </w:rPr>
        <w:t xml:space="preserve">, A., &amp; </w:t>
      </w:r>
      <w:proofErr w:type="spellStart"/>
      <w:r w:rsidRPr="000C3000">
        <w:rPr>
          <w:rFonts w:ascii="Times New Roman" w:hAnsi="Times New Roman" w:cs="Times New Roman"/>
        </w:rPr>
        <w:t>Boutsika</w:t>
      </w:r>
      <w:proofErr w:type="spellEnd"/>
      <w:r w:rsidRPr="000C3000">
        <w:rPr>
          <w:rFonts w:ascii="Times New Roman" w:hAnsi="Times New Roman" w:cs="Times New Roman"/>
        </w:rPr>
        <w:t>, A. (2011).</w:t>
      </w:r>
      <w:r w:rsidRPr="000C3000">
        <w:rPr>
          <w:rFonts w:ascii="Times New Roman" w:hAnsi="Times New Roman" w:cs="Times New Roman" w:hint="eastAsia"/>
        </w:rPr>
        <w:t> </w:t>
      </w:r>
      <w:hyperlink r:id="rId23" w:tgtFrame="_blank" w:history="1">
        <w:r w:rsidRPr="000C3000">
          <w:rPr>
            <w:rStyle w:val="Collegamentoipertestuale"/>
            <w:rFonts w:ascii="Times New Roman" w:hAnsi="Times New Roman" w:cs="Times New Roman"/>
          </w:rPr>
          <w:t>Factual argumentation - a core model for assertions making</w:t>
        </w:r>
      </w:hyperlink>
      <w:r w:rsidRPr="000C3000">
        <w:rPr>
          <w:rFonts w:ascii="Times New Roman" w:hAnsi="Times New Roman" w:cs="Times New Roman"/>
        </w:rPr>
        <w:t>.</w:t>
      </w:r>
      <w:r w:rsidRPr="000C3000">
        <w:rPr>
          <w:rFonts w:ascii="Times New Roman" w:hAnsi="Times New Roman" w:cs="Times New Roman" w:hint="eastAsia"/>
        </w:rPr>
        <w:t> </w:t>
      </w:r>
      <w:r w:rsidRPr="000C3000">
        <w:rPr>
          <w:rFonts w:ascii="Times New Roman" w:hAnsi="Times New Roman" w:cs="Times New Roman"/>
          <w:i/>
          <w:iCs/>
        </w:rPr>
        <w:t>Journal on Computing and Cultural Heritage (JOCCH</w:t>
      </w:r>
      <w:proofErr w:type="gramStart"/>
      <w:r w:rsidRPr="000C3000">
        <w:rPr>
          <w:rFonts w:ascii="Times New Roman" w:hAnsi="Times New Roman" w:cs="Times New Roman"/>
          <w:i/>
          <w:iCs/>
        </w:rPr>
        <w:t xml:space="preserve">) </w:t>
      </w:r>
      <w:r w:rsidRPr="000C3000">
        <w:rPr>
          <w:rFonts w:ascii="Times New Roman" w:hAnsi="Times New Roman" w:cs="Times New Roman"/>
        </w:rPr>
        <w:t>,</w:t>
      </w:r>
      <w:proofErr w:type="gramEnd"/>
      <w:r w:rsidRPr="000C3000">
        <w:rPr>
          <w:rFonts w:ascii="Times New Roman" w:hAnsi="Times New Roman" w:cs="Times New Roman" w:hint="eastAsia"/>
        </w:rPr>
        <w:t> </w:t>
      </w:r>
      <w:r w:rsidRPr="000C3000">
        <w:rPr>
          <w:rFonts w:ascii="Times New Roman" w:hAnsi="Times New Roman" w:cs="Times New Roman"/>
          <w:i/>
          <w:iCs/>
        </w:rPr>
        <w:t>3</w:t>
      </w:r>
      <w:r w:rsidRPr="000C3000">
        <w:rPr>
          <w:rFonts w:ascii="Times New Roman" w:hAnsi="Times New Roman" w:cs="Times New Roman"/>
        </w:rPr>
        <w:t>(3), 34, New York, NY, USA : ACM</w:t>
      </w:r>
    </w:p>
    <w:p w14:paraId="46560155" w14:textId="2D757AE3" w:rsidR="00FC443D" w:rsidRPr="000C3000" w:rsidDel="00304C07" w:rsidRDefault="00FC443D" w:rsidP="002659CD">
      <w:pPr>
        <w:widowControl w:val="0"/>
        <w:tabs>
          <w:tab w:val="num" w:pos="1843"/>
        </w:tabs>
        <w:autoSpaceDE w:val="0"/>
        <w:autoSpaceDN w:val="0"/>
        <w:spacing w:after="0" w:line="240" w:lineRule="auto"/>
        <w:jc w:val="both"/>
        <w:rPr>
          <w:del w:id="379" w:author="Stephen Stead" w:date="2019-10-22T10:42:00Z"/>
          <w:rFonts w:ascii="Times New Roman" w:hAnsi="Times New Roman" w:cs="Times New Roman"/>
          <w:color w:val="000000"/>
          <w:sz w:val="18"/>
          <w:szCs w:val="18"/>
          <w:shd w:val="clear" w:color="auto" w:fill="FFFFFF"/>
        </w:rPr>
      </w:pPr>
    </w:p>
    <w:p w14:paraId="6C7DF211" w14:textId="3DC81433" w:rsidR="00FC443D" w:rsidRPr="00304C07" w:rsidRDefault="00FC443D" w:rsidP="002659CD">
      <w:pPr>
        <w:widowControl w:val="0"/>
        <w:tabs>
          <w:tab w:val="num" w:pos="1843"/>
        </w:tabs>
        <w:autoSpaceDE w:val="0"/>
        <w:autoSpaceDN w:val="0"/>
        <w:spacing w:after="0" w:line="240" w:lineRule="auto"/>
        <w:jc w:val="both"/>
        <w:rPr>
          <w:ins w:id="380" w:author="Stephen Stead" w:date="2019-10-22T10:39:00Z"/>
          <w:rStyle w:val="Collegamentoipertestuale"/>
          <w:rPrChange w:id="381" w:author="Stephen Stead" w:date="2019-10-22T10:43:00Z">
            <w:rPr>
              <w:ins w:id="382" w:author="Stephen Stead" w:date="2019-10-22T10:39:00Z"/>
              <w:rFonts w:ascii="Times New Roman" w:hAnsi="Times New Roman" w:cs="Times New Roman"/>
              <w:color w:val="000000"/>
              <w:sz w:val="18"/>
              <w:szCs w:val="18"/>
              <w:shd w:val="clear" w:color="auto" w:fill="FFFFFF"/>
            </w:rPr>
          </w:rPrChange>
        </w:rPr>
      </w:pPr>
      <w:del w:id="383" w:author="Stephen Stead" w:date="2019-10-22T10:42:00Z">
        <w:r w:rsidRPr="00304C07" w:rsidDel="00304C07">
          <w:rPr>
            <w:rFonts w:ascii="Times New Roman" w:hAnsi="Times New Roman" w:cs="Times New Roman"/>
            <w:rPrChange w:id="384" w:author="Stephen Stead" w:date="2019-10-22T10:40:00Z">
              <w:rPr>
                <w:rFonts w:ascii="Times New Roman" w:hAnsi="Times New Roman" w:cs="Times New Roman"/>
                <w:color w:val="000000"/>
                <w:sz w:val="18"/>
                <w:szCs w:val="18"/>
                <w:shd w:val="clear" w:color="auto" w:fill="FFFFFF"/>
              </w:rPr>
            </w:rPrChange>
          </w:rPr>
          <w:delText xml:space="preserve">CRMsci, version 1.2 - </w:delText>
        </w:r>
      </w:del>
      <w:proofErr w:type="spellStart"/>
      <w:ins w:id="385" w:author="Stephen Stead" w:date="2019-10-22T10:36:00Z">
        <w:r w:rsidR="00304C07" w:rsidRPr="00304C07">
          <w:rPr>
            <w:rFonts w:ascii="Times New Roman" w:hAnsi="Times New Roman" w:cs="Times New Roman"/>
            <w:rPrChange w:id="386" w:author="Stephen Stead" w:date="2019-10-22T10:40:00Z">
              <w:rPr/>
            </w:rPrChange>
          </w:rPr>
          <w:t>Doerr</w:t>
        </w:r>
        <w:proofErr w:type="spellEnd"/>
        <w:r w:rsidR="00304C07" w:rsidRPr="00304C07">
          <w:rPr>
            <w:rFonts w:ascii="Times New Roman" w:hAnsi="Times New Roman" w:cs="Times New Roman"/>
            <w:rPrChange w:id="387" w:author="Stephen Stead" w:date="2019-10-22T10:40:00Z">
              <w:rPr/>
            </w:rPrChange>
          </w:rPr>
          <w:t xml:space="preserve">, M., </w:t>
        </w:r>
        <w:proofErr w:type="spellStart"/>
        <w:r w:rsidR="00304C07" w:rsidRPr="00304C07">
          <w:rPr>
            <w:rFonts w:ascii="Times New Roman" w:hAnsi="Times New Roman" w:cs="Times New Roman"/>
            <w:rPrChange w:id="388" w:author="Stephen Stead" w:date="2019-10-22T10:40:00Z">
              <w:rPr/>
            </w:rPrChange>
          </w:rPr>
          <w:t>Kritsotaki</w:t>
        </w:r>
        <w:proofErr w:type="spellEnd"/>
        <w:r w:rsidR="00304C07" w:rsidRPr="00304C07">
          <w:rPr>
            <w:rFonts w:ascii="Times New Roman" w:hAnsi="Times New Roman" w:cs="Times New Roman"/>
            <w:rPrChange w:id="389" w:author="Stephen Stead" w:date="2019-10-22T10:40:00Z">
              <w:rPr/>
            </w:rPrChange>
          </w:rPr>
          <w:t xml:space="preserve">, A., Rousakis, Y., </w:t>
        </w:r>
        <w:proofErr w:type="spellStart"/>
        <w:r w:rsidR="00304C07" w:rsidRPr="00304C07">
          <w:rPr>
            <w:rFonts w:ascii="Times New Roman" w:hAnsi="Times New Roman" w:cs="Times New Roman"/>
            <w:rPrChange w:id="390" w:author="Stephen Stead" w:date="2019-10-22T10:40:00Z">
              <w:rPr/>
            </w:rPrChange>
          </w:rPr>
          <w:t>Hiebel</w:t>
        </w:r>
      </w:ins>
      <w:proofErr w:type="spellEnd"/>
      <w:ins w:id="391" w:author="Stephen Stead" w:date="2019-10-22T10:37:00Z">
        <w:r w:rsidR="00304C07" w:rsidRPr="00304C07">
          <w:rPr>
            <w:rFonts w:ascii="Times New Roman" w:hAnsi="Times New Roman" w:cs="Times New Roman"/>
            <w:rPrChange w:id="392" w:author="Stephen Stead" w:date="2019-10-22T10:40:00Z">
              <w:rPr/>
            </w:rPrChange>
          </w:rPr>
          <w:t>, G.</w:t>
        </w:r>
      </w:ins>
      <w:ins w:id="393" w:author="Stephen Stead" w:date="2019-10-22T10:36:00Z">
        <w:r w:rsidR="00304C07" w:rsidRPr="00304C07">
          <w:rPr>
            <w:rFonts w:ascii="Times New Roman" w:hAnsi="Times New Roman" w:cs="Times New Roman"/>
            <w:rPrChange w:id="394" w:author="Stephen Stead" w:date="2019-10-22T10:40:00Z">
              <w:rPr/>
            </w:rPrChange>
          </w:rPr>
          <w:t xml:space="preserve">, </w:t>
        </w:r>
        <w:proofErr w:type="spellStart"/>
        <w:r w:rsidR="00304C07" w:rsidRPr="00304C07">
          <w:rPr>
            <w:rFonts w:ascii="Times New Roman" w:hAnsi="Times New Roman" w:cs="Times New Roman"/>
            <w:rPrChange w:id="395" w:author="Stephen Stead" w:date="2019-10-22T10:40:00Z">
              <w:rPr/>
            </w:rPrChange>
          </w:rPr>
          <w:t>Theodoridou</w:t>
        </w:r>
      </w:ins>
      <w:proofErr w:type="spellEnd"/>
      <w:ins w:id="396" w:author="Stephen Stead" w:date="2019-10-22T10:37:00Z">
        <w:r w:rsidR="00304C07" w:rsidRPr="00304C07">
          <w:rPr>
            <w:rFonts w:ascii="Times New Roman" w:hAnsi="Times New Roman" w:cs="Times New Roman"/>
            <w:rPrChange w:id="397" w:author="Stephen Stead" w:date="2019-10-22T10:40:00Z">
              <w:rPr/>
            </w:rPrChange>
          </w:rPr>
          <w:t>, M. et al</w:t>
        </w:r>
      </w:ins>
      <w:ins w:id="398" w:author="Stephen Stead" w:date="2019-10-22T10:36:00Z">
        <w:r w:rsidR="00304C07" w:rsidRPr="00304C07" w:rsidDel="00304C07">
          <w:rPr>
            <w:rFonts w:ascii="Times New Roman" w:hAnsi="Times New Roman" w:cs="Times New Roman"/>
            <w:rPrChange w:id="399" w:author="Stephen Stead" w:date="2019-10-22T10:40:00Z">
              <w:rPr>
                <w:rFonts w:ascii="Times New Roman" w:hAnsi="Times New Roman" w:cs="Times New Roman"/>
                <w:color w:val="000000"/>
                <w:sz w:val="18"/>
                <w:szCs w:val="18"/>
                <w:shd w:val="clear" w:color="auto" w:fill="FFFFFF"/>
              </w:rPr>
            </w:rPrChange>
          </w:rPr>
          <w:t xml:space="preserve"> </w:t>
        </w:r>
      </w:ins>
      <w:del w:id="400" w:author="Stephen Stead" w:date="2019-10-22T10:36:00Z">
        <w:r w:rsidRPr="00304C07" w:rsidDel="00304C07">
          <w:rPr>
            <w:rFonts w:ascii="Times New Roman" w:hAnsi="Times New Roman" w:cs="Times New Roman"/>
            <w:rPrChange w:id="401" w:author="Stephen Stead" w:date="2019-10-22T10:40:00Z">
              <w:rPr>
                <w:rFonts w:ascii="Times New Roman" w:hAnsi="Times New Roman" w:cs="Times New Roman"/>
                <w:color w:val="000000"/>
                <w:sz w:val="18"/>
                <w:szCs w:val="18"/>
                <w:shd w:val="clear" w:color="auto" w:fill="FFFFFF"/>
              </w:rPr>
            </w:rPrChange>
          </w:rPr>
          <w:delText>Doerr, M. and Kritsotaki, A</w:delText>
        </w:r>
      </w:del>
      <w:ins w:id="402" w:author="Stephen Stead" w:date="2019-10-22T10:40:00Z">
        <w:r w:rsidR="00304C07" w:rsidRPr="00304C07">
          <w:rPr>
            <w:rFonts w:ascii="Times New Roman" w:hAnsi="Times New Roman" w:cs="Times New Roman"/>
            <w:rPrChange w:id="403" w:author="Stephen Stead" w:date="2019-10-22T10:40:00Z">
              <w:rPr>
                <w:rFonts w:ascii="Times New Roman" w:hAnsi="Times New Roman" w:cs="Times New Roman"/>
                <w:color w:val="000000"/>
                <w:sz w:val="18"/>
                <w:szCs w:val="18"/>
                <w:shd w:val="clear" w:color="auto" w:fill="FFFFFF"/>
              </w:rPr>
            </w:rPrChange>
          </w:rPr>
          <w:t>(</w:t>
        </w:r>
      </w:ins>
      <w:del w:id="404" w:author="Stephen Stead" w:date="2019-10-22T10:40:00Z">
        <w:r w:rsidRPr="00304C07" w:rsidDel="00304C07">
          <w:rPr>
            <w:rFonts w:ascii="Times New Roman" w:hAnsi="Times New Roman" w:cs="Times New Roman"/>
            <w:rPrChange w:id="405" w:author="Stephen Stead" w:date="2019-10-22T10:40:00Z">
              <w:rPr>
                <w:rFonts w:ascii="Times New Roman" w:hAnsi="Times New Roman" w:cs="Times New Roman"/>
                <w:color w:val="000000"/>
                <w:sz w:val="18"/>
                <w:szCs w:val="18"/>
                <w:shd w:val="clear" w:color="auto" w:fill="FFFFFF"/>
              </w:rPr>
            </w:rPrChange>
          </w:rPr>
          <w:delText xml:space="preserve">. </w:delText>
        </w:r>
      </w:del>
      <w:r w:rsidRPr="00304C07">
        <w:rPr>
          <w:rFonts w:ascii="Times New Roman" w:hAnsi="Times New Roman" w:cs="Times New Roman"/>
          <w:rPrChange w:id="406" w:author="Stephen Stead" w:date="2019-10-22T10:40:00Z">
            <w:rPr>
              <w:rFonts w:ascii="Times New Roman" w:hAnsi="Times New Roman" w:cs="Times New Roman"/>
              <w:color w:val="000000"/>
              <w:sz w:val="18"/>
              <w:szCs w:val="18"/>
              <w:shd w:val="clear" w:color="auto" w:fill="FFFFFF"/>
            </w:rPr>
          </w:rPrChange>
        </w:rPr>
        <w:t>201</w:t>
      </w:r>
      <w:ins w:id="407" w:author="Stephen Stead" w:date="2019-10-22T10:35:00Z">
        <w:r w:rsidR="00304C07" w:rsidRPr="00304C07">
          <w:rPr>
            <w:rFonts w:ascii="Times New Roman" w:hAnsi="Times New Roman" w:cs="Times New Roman"/>
            <w:rPrChange w:id="408" w:author="Stephen Stead" w:date="2019-10-22T10:40:00Z">
              <w:rPr>
                <w:rFonts w:ascii="Times New Roman" w:hAnsi="Times New Roman" w:cs="Times New Roman"/>
                <w:color w:val="000000"/>
                <w:sz w:val="18"/>
                <w:szCs w:val="18"/>
                <w:shd w:val="clear" w:color="auto" w:fill="FFFFFF"/>
              </w:rPr>
            </w:rPrChange>
          </w:rPr>
          <w:t>9</w:t>
        </w:r>
      </w:ins>
      <w:ins w:id="409" w:author="Stephen Stead" w:date="2019-10-22T10:40:00Z">
        <w:r w:rsidR="00304C07" w:rsidRPr="00304C07">
          <w:rPr>
            <w:rFonts w:ascii="Times New Roman" w:hAnsi="Times New Roman" w:cs="Times New Roman"/>
            <w:rPrChange w:id="410" w:author="Stephen Stead" w:date="2019-10-22T10:40:00Z">
              <w:rPr>
                <w:rFonts w:ascii="Times New Roman" w:hAnsi="Times New Roman" w:cs="Times New Roman"/>
                <w:color w:val="000000"/>
                <w:sz w:val="18"/>
                <w:szCs w:val="18"/>
                <w:shd w:val="clear" w:color="auto" w:fill="FFFFFF"/>
              </w:rPr>
            </w:rPrChange>
          </w:rPr>
          <w:t>)</w:t>
        </w:r>
      </w:ins>
      <w:ins w:id="411" w:author="Stephen Stead" w:date="2019-10-22T10:42:00Z">
        <w:r w:rsidR="00304C07">
          <w:rPr>
            <w:rFonts w:ascii="Times New Roman" w:hAnsi="Times New Roman" w:cs="Times New Roman"/>
          </w:rPr>
          <w:t xml:space="preserve"> </w:t>
        </w:r>
        <w:proofErr w:type="spellStart"/>
        <w:r w:rsidR="00304C07" w:rsidRPr="00304C07">
          <w:rPr>
            <w:rStyle w:val="Collegamentoipertestuale"/>
            <w:rPrChange w:id="412" w:author="Stephen Stead" w:date="2019-10-22T10:43:00Z">
              <w:rPr>
                <w:rFonts w:ascii="Times New Roman" w:hAnsi="Times New Roman" w:cs="Times New Roman"/>
              </w:rPr>
            </w:rPrChange>
          </w:rPr>
          <w:t>CRMsci</w:t>
        </w:r>
        <w:proofErr w:type="spellEnd"/>
        <w:r w:rsidR="00304C07" w:rsidRPr="00304C07">
          <w:rPr>
            <w:rStyle w:val="Collegamentoipertestuale"/>
            <w:rPrChange w:id="413" w:author="Stephen Stead" w:date="2019-10-22T10:43:00Z">
              <w:rPr>
                <w:rFonts w:ascii="Times New Roman" w:hAnsi="Times New Roman" w:cs="Times New Roman"/>
              </w:rPr>
            </w:rPrChange>
          </w:rPr>
          <w:t xml:space="preserve">, </w:t>
        </w:r>
        <w:bookmarkStart w:id="414" w:name="_Hlk22633538"/>
        <w:r w:rsidR="00304C07" w:rsidRPr="00304C07">
          <w:rPr>
            <w:rStyle w:val="Collegamentoipertestuale"/>
            <w:rPrChange w:id="415" w:author="Stephen Stead" w:date="2019-10-22T10:43:00Z">
              <w:rPr>
                <w:rFonts w:ascii="Times New Roman" w:hAnsi="Times New Roman" w:cs="Times New Roman"/>
              </w:rPr>
            </w:rPrChange>
          </w:rPr>
          <w:t>version 1.2.7</w:t>
        </w:r>
      </w:ins>
      <w:del w:id="416" w:author="Stephen Stead" w:date="2019-10-22T10:35:00Z">
        <w:r w:rsidRPr="00304C07" w:rsidDel="00304C07">
          <w:rPr>
            <w:rStyle w:val="Collegamentoipertestuale"/>
            <w:rPrChange w:id="417" w:author="Stephen Stead" w:date="2019-10-22T10:43:00Z">
              <w:rPr>
                <w:rFonts w:ascii="Times New Roman" w:hAnsi="Times New Roman" w:cs="Times New Roman"/>
                <w:color w:val="000000"/>
                <w:sz w:val="18"/>
                <w:szCs w:val="18"/>
                <w:shd w:val="clear" w:color="auto" w:fill="FFFFFF"/>
              </w:rPr>
            </w:rPrChange>
          </w:rPr>
          <w:delText>4</w:delText>
        </w:r>
      </w:del>
    </w:p>
    <w:bookmarkEnd w:id="414"/>
    <w:p w14:paraId="12B0D33B" w14:textId="0A23A24A" w:rsidR="003E2289" w:rsidRPr="003E2289" w:rsidRDefault="00304C07" w:rsidP="003E2289">
      <w:pPr>
        <w:widowControl w:val="0"/>
        <w:tabs>
          <w:tab w:val="num" w:pos="1843"/>
        </w:tabs>
        <w:autoSpaceDE w:val="0"/>
        <w:autoSpaceDN w:val="0"/>
        <w:spacing w:after="0" w:line="240" w:lineRule="auto"/>
        <w:jc w:val="both"/>
        <w:rPr>
          <w:ins w:id="418" w:author="Stephen Stead" w:date="2019-10-22T10:45:00Z"/>
          <w:color w:val="0000FF"/>
          <w:u w:val="single"/>
        </w:rPr>
      </w:pPr>
      <w:proofErr w:type="spellStart"/>
      <w:ins w:id="419" w:author="Stephen Stead" w:date="2019-10-22T10:42:00Z">
        <w:r w:rsidRPr="00953C22">
          <w:rPr>
            <w:rFonts w:ascii="Times New Roman" w:hAnsi="Times New Roman" w:cs="Times New Roman"/>
          </w:rPr>
          <w:t>Bekiari</w:t>
        </w:r>
        <w:proofErr w:type="spellEnd"/>
        <w:r w:rsidRPr="00953C22">
          <w:rPr>
            <w:rFonts w:ascii="Times New Roman" w:hAnsi="Times New Roman" w:cs="Times New Roman"/>
          </w:rPr>
          <w:t xml:space="preserve">, C., </w:t>
        </w:r>
        <w:proofErr w:type="spellStart"/>
        <w:r w:rsidRPr="00953C22">
          <w:rPr>
            <w:rFonts w:ascii="Times New Roman" w:hAnsi="Times New Roman" w:cs="Times New Roman"/>
          </w:rPr>
          <w:t>Doerr</w:t>
        </w:r>
        <w:proofErr w:type="spellEnd"/>
        <w:r w:rsidRPr="00953C22">
          <w:rPr>
            <w:rFonts w:ascii="Times New Roman" w:hAnsi="Times New Roman" w:cs="Times New Roman"/>
          </w:rPr>
          <w:t xml:space="preserve">, M., Le </w:t>
        </w:r>
        <w:proofErr w:type="spellStart"/>
        <w:r w:rsidRPr="00953C22">
          <w:rPr>
            <w:rFonts w:ascii="Times New Roman" w:hAnsi="Times New Roman" w:cs="Times New Roman"/>
          </w:rPr>
          <w:t>Bœuf</w:t>
        </w:r>
        <w:proofErr w:type="spellEnd"/>
        <w:r w:rsidRPr="00953C22">
          <w:rPr>
            <w:rFonts w:ascii="Times New Roman" w:hAnsi="Times New Roman" w:cs="Times New Roman"/>
          </w:rPr>
          <w:t>, P., Pat Riva, P.</w:t>
        </w:r>
        <w:r>
          <w:rPr>
            <w:rFonts w:ascii="Times New Roman" w:hAnsi="Times New Roman" w:cs="Times New Roman"/>
          </w:rPr>
          <w:t xml:space="preserve"> </w:t>
        </w:r>
      </w:ins>
      <w:ins w:id="420" w:author="Stephen Stead" w:date="2019-10-22T10:43:00Z">
        <w:r>
          <w:rPr>
            <w:rFonts w:ascii="Times New Roman" w:hAnsi="Times New Roman" w:cs="Times New Roman"/>
          </w:rPr>
          <w:t xml:space="preserve">et al </w:t>
        </w:r>
      </w:ins>
      <w:ins w:id="421" w:author="Stephen Stead" w:date="2019-10-22T10:42:00Z">
        <w:r>
          <w:rPr>
            <w:rFonts w:ascii="Times New Roman" w:hAnsi="Times New Roman" w:cs="Times New Roman"/>
          </w:rPr>
          <w:t>(2019).</w:t>
        </w:r>
      </w:ins>
      <w:ins w:id="422" w:author="Stephen Stead" w:date="2019-10-22T10:43:00Z">
        <w:r>
          <w:rPr>
            <w:rFonts w:ascii="Times New Roman" w:hAnsi="Times New Roman" w:cs="Times New Roman"/>
          </w:rPr>
          <w:t xml:space="preserve"> </w:t>
        </w:r>
      </w:ins>
      <w:proofErr w:type="spellStart"/>
      <w:ins w:id="423" w:author="Stephen Stead" w:date="2019-10-22T10:41:00Z">
        <w:r w:rsidRPr="00304C07">
          <w:rPr>
            <w:rStyle w:val="Collegamentoipertestuale"/>
            <w:rPrChange w:id="424" w:author="Stephen Stead" w:date="2019-10-22T10:43:00Z">
              <w:rPr>
                <w:rFonts w:ascii="Times New Roman" w:hAnsi="Times New Roman" w:cs="Times New Roman"/>
              </w:rPr>
            </w:rPrChange>
          </w:rPr>
          <w:t>LRMoo</w:t>
        </w:r>
        <w:proofErr w:type="spellEnd"/>
        <w:r w:rsidRPr="00304C07">
          <w:rPr>
            <w:rStyle w:val="Collegamentoipertestuale"/>
            <w:rPrChange w:id="425" w:author="Stephen Stead" w:date="2019-10-22T10:43:00Z">
              <w:rPr>
                <w:rFonts w:ascii="Times New Roman" w:hAnsi="Times New Roman" w:cs="Times New Roman"/>
              </w:rPr>
            </w:rPrChange>
          </w:rPr>
          <w:t>: object-oriented definition and mapping from IFLA LRM</w:t>
        </w:r>
      </w:ins>
      <w:ins w:id="426" w:author="Stephen Stead" w:date="2019-10-22T10:45:00Z">
        <w:r w:rsidR="003E2289" w:rsidRPr="003E2289">
          <w:rPr>
            <w:color w:val="0000FF"/>
            <w:u w:val="single"/>
          </w:rPr>
          <w:t xml:space="preserve"> version </w:t>
        </w:r>
        <w:r w:rsidR="003E2289">
          <w:rPr>
            <w:color w:val="0000FF"/>
            <w:u w:val="single"/>
          </w:rPr>
          <w:t>0.5</w:t>
        </w:r>
      </w:ins>
    </w:p>
    <w:p w14:paraId="00F56773" w14:textId="39C0E75D" w:rsidR="00304C07" w:rsidRPr="00304C07" w:rsidRDefault="00304C07" w:rsidP="00304C07">
      <w:pPr>
        <w:widowControl w:val="0"/>
        <w:tabs>
          <w:tab w:val="num" w:pos="1843"/>
        </w:tabs>
        <w:autoSpaceDE w:val="0"/>
        <w:autoSpaceDN w:val="0"/>
        <w:spacing w:after="0" w:line="240" w:lineRule="auto"/>
        <w:jc w:val="both"/>
        <w:rPr>
          <w:ins w:id="427" w:author="Stephen Stead" w:date="2019-10-22T10:38:00Z"/>
          <w:rStyle w:val="Collegamentoipertestuale"/>
          <w:rPrChange w:id="428" w:author="Stephen Stead" w:date="2019-10-22T10:43:00Z">
            <w:rPr>
              <w:ins w:id="429" w:author="Stephen Stead" w:date="2019-10-22T10:38:00Z"/>
              <w:rFonts w:ascii="Times New Roman" w:hAnsi="Times New Roman" w:cs="Times New Roman"/>
              <w:color w:val="000000"/>
              <w:sz w:val="18"/>
              <w:szCs w:val="18"/>
              <w:shd w:val="clear" w:color="auto" w:fill="FFFFFF"/>
            </w:rPr>
          </w:rPrChange>
        </w:rPr>
      </w:pPr>
    </w:p>
    <w:p w14:paraId="2399586B" w14:textId="77777777" w:rsidR="00304C07" w:rsidRPr="00304C07" w:rsidRDefault="00304C07" w:rsidP="002659CD">
      <w:pPr>
        <w:widowControl w:val="0"/>
        <w:tabs>
          <w:tab w:val="num" w:pos="1843"/>
        </w:tabs>
        <w:autoSpaceDE w:val="0"/>
        <w:autoSpaceDN w:val="0"/>
        <w:spacing w:after="0" w:line="240" w:lineRule="auto"/>
        <w:jc w:val="both"/>
        <w:rPr>
          <w:rFonts w:ascii="Times New Roman" w:hAnsi="Times New Roman" w:cs="Times New Roman"/>
          <w:rPrChange w:id="430" w:author="Stephen Stead" w:date="2019-10-22T10:40:00Z">
            <w:rPr>
              <w:rFonts w:ascii="Times New Roman" w:hAnsi="Times New Roman" w:cs="Times New Roman"/>
              <w:color w:val="000000"/>
              <w:sz w:val="18"/>
              <w:szCs w:val="18"/>
              <w:shd w:val="clear" w:color="auto" w:fill="FFFFFF"/>
            </w:rPr>
          </w:rPrChange>
        </w:rPr>
      </w:pPr>
    </w:p>
    <w:p w14:paraId="36BC6E5D" w14:textId="77777777" w:rsidR="00FC443D" w:rsidRPr="00304C07" w:rsidRDefault="00FC443D" w:rsidP="002659CD">
      <w:pPr>
        <w:widowControl w:val="0"/>
        <w:tabs>
          <w:tab w:val="num" w:pos="1843"/>
        </w:tabs>
        <w:autoSpaceDE w:val="0"/>
        <w:autoSpaceDN w:val="0"/>
        <w:spacing w:after="0" w:line="240" w:lineRule="auto"/>
        <w:jc w:val="both"/>
        <w:rPr>
          <w:rFonts w:ascii="Times New Roman" w:hAnsi="Times New Roman" w:cs="Times New Roman"/>
          <w:rPrChange w:id="431" w:author="Stephen Stead" w:date="2019-10-22T10:40:00Z">
            <w:rPr>
              <w:rFonts w:ascii="Times New Roman" w:eastAsia="Times New Roman" w:hAnsi="Times New Roman" w:cs="Times New Roman"/>
              <w:sz w:val="20"/>
              <w:szCs w:val="20"/>
            </w:rPr>
          </w:rPrChange>
        </w:rPr>
      </w:pPr>
    </w:p>
    <w:sectPr w:rsidR="00FC443D" w:rsidRPr="00304C07">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SdS" w:date="2018-05-17T19:00:00Z" w:initials="CAA1">
    <w:p w14:paraId="25182587" w14:textId="3AE9F45F" w:rsidR="00CA2EA6" w:rsidRPr="00980C8D" w:rsidRDefault="00CA2EA6">
      <w:pPr>
        <w:pStyle w:val="Testocommento"/>
        <w:rPr>
          <w:lang w:val="en-GB"/>
        </w:rPr>
      </w:pPr>
      <w:r>
        <w:rPr>
          <w:rStyle w:val="Rimandocommento"/>
        </w:rPr>
        <w:annotationRef/>
      </w:r>
      <w:r>
        <w:rPr>
          <w:lang w:val="en-GB"/>
        </w:rPr>
        <w:t>CEO deleted E13 Attribute Assignment. Has this been agreed?</w:t>
      </w:r>
    </w:p>
  </w:comment>
  <w:comment w:id="37" w:author="SdS" w:date="2018-05-17T18:59:00Z" w:initials="CAA1">
    <w:p w14:paraId="26B09AAF" w14:textId="5F679DA8" w:rsidR="00CA2EA6" w:rsidRPr="00980C8D" w:rsidRDefault="00CA2EA6">
      <w:pPr>
        <w:pStyle w:val="Testocommento"/>
        <w:rPr>
          <w:lang w:val="en-GB"/>
        </w:rPr>
      </w:pPr>
      <w:r>
        <w:rPr>
          <w:rStyle w:val="Rimandocommento"/>
        </w:rPr>
        <w:annotationRef/>
      </w:r>
      <w:r>
        <w:rPr>
          <w:lang w:val="en-GB"/>
        </w:rPr>
        <w:t xml:space="preserve">cEO </w:t>
      </w:r>
    </w:p>
  </w:comment>
  <w:comment w:id="165" w:author="Christian-Emil Smith Ore" w:date="2017-03-20T11:47:00Z" w:initials="CESO">
    <w:p w14:paraId="48702BB9" w14:textId="77777777" w:rsidR="00CA2EA6" w:rsidRDefault="00CA2EA6" w:rsidP="000C3000">
      <w:pPr>
        <w:pStyle w:val="Testocommento"/>
        <w:rPr>
          <w:rFonts w:ascii="Times New Roman" w:hAnsi="Times New Roman"/>
          <w:lang w:val="en-US"/>
        </w:rPr>
      </w:pPr>
      <w:r>
        <w:rPr>
          <w:rStyle w:val="Rimandocommento"/>
        </w:rPr>
        <w:annotationRef/>
      </w:r>
      <w:r>
        <w:rPr>
          <w:rFonts w:ascii="Times New Roman" w:hAnsi="Times New Roman"/>
          <w:lang w:val="en-US"/>
        </w:rPr>
        <w:t xml:space="preserve">The cardinality of the superproperty </w:t>
      </w:r>
    </w:p>
    <w:p w14:paraId="124A2EC1" w14:textId="77777777" w:rsidR="00CA2EA6" w:rsidRDefault="00CA2EA6" w:rsidP="000C3000">
      <w:pPr>
        <w:pStyle w:val="Testocommento"/>
        <w:rPr>
          <w:rFonts w:ascii="Times New Roman" w:hAnsi="Times New Roman"/>
          <w:lang w:val="en-US"/>
        </w:rPr>
      </w:pPr>
      <w:r>
        <w:rPr>
          <w:rFonts w:ascii="Times New Roman" w:hAnsi="Times New Roman"/>
          <w:lang w:val="en-US"/>
        </w:rPr>
        <w:t xml:space="preserve">P17 was motivated by (motivated) </w:t>
      </w:r>
    </w:p>
    <w:p w14:paraId="42F04DB9" w14:textId="77777777" w:rsidR="00CA2EA6" w:rsidRDefault="00CA2EA6" w:rsidP="000C3000">
      <w:pPr>
        <w:pStyle w:val="Testocommento"/>
        <w:rPr>
          <w:rFonts w:ascii="Times New Roman" w:hAnsi="Times New Roman"/>
          <w:lang w:val="en-US"/>
        </w:rPr>
      </w:pPr>
      <w:r>
        <w:rPr>
          <w:rFonts w:ascii="Times New Roman" w:hAnsi="Times New Roman"/>
          <w:lang w:val="en-US"/>
        </w:rPr>
        <w:t xml:space="preserve">is </w:t>
      </w:r>
      <w:r w:rsidRPr="009077C5">
        <w:rPr>
          <w:rFonts w:ascii="Times New Roman" w:hAnsi="Times New Roman"/>
          <w:lang w:val="en-US"/>
        </w:rPr>
        <w:t>(0,n:0,n)</w:t>
      </w:r>
      <w:r>
        <w:rPr>
          <w:rStyle w:val="Rimandocommento"/>
          <w:rFonts w:ascii="Times New Roman" w:hAnsi="Times New Roman"/>
        </w:rPr>
        <w:annotationRef/>
      </w:r>
      <w:r>
        <w:rPr>
          <w:rFonts w:ascii="Times New Roman" w:hAnsi="Times New Roman"/>
          <w:lang w:val="en-US"/>
        </w:rPr>
        <w:t xml:space="preserve">. One may perhaps consider an axiom as the result of an instance of I5 </w:t>
      </w:r>
      <w:r w:rsidRPr="009077C5">
        <w:rPr>
          <w:rFonts w:ascii="Times New Roman" w:hAnsi="Times New Roman"/>
          <w:lang w:val="en-US"/>
        </w:rPr>
        <w:t xml:space="preserve">Inference </w:t>
      </w:r>
      <w:r>
        <w:rPr>
          <w:rFonts w:ascii="Times New Roman" w:hAnsi="Times New Roman"/>
          <w:lang w:val="en-US"/>
        </w:rPr>
        <w:t xml:space="preserve">Making without a premise.  Still my view is that there has to be at least one premise. Thus the cardinality should be </w:t>
      </w:r>
    </w:p>
    <w:p w14:paraId="17E2811C" w14:textId="77777777" w:rsidR="00CA2EA6" w:rsidRDefault="00CA2EA6" w:rsidP="000C3000">
      <w:pPr>
        <w:pStyle w:val="Testocommento"/>
        <w:rPr>
          <w:rFonts w:ascii="Times New Roman" w:hAnsi="Times New Roman"/>
          <w:lang w:val="en-US"/>
        </w:rPr>
      </w:pPr>
      <w:r w:rsidRPr="009077C5">
        <w:rPr>
          <w:rFonts w:ascii="Times New Roman" w:hAnsi="Times New Roman"/>
          <w:lang w:val="en-US"/>
        </w:rPr>
        <w:t>many to many</w:t>
      </w:r>
      <w:r>
        <w:rPr>
          <w:rFonts w:ascii="Times New Roman" w:hAnsi="Times New Roman"/>
          <w:lang w:val="en-US"/>
        </w:rPr>
        <w:t>, necessary</w:t>
      </w:r>
      <w:r w:rsidRPr="009077C5">
        <w:rPr>
          <w:rFonts w:ascii="Times New Roman" w:hAnsi="Times New Roman"/>
          <w:lang w:val="en-US"/>
        </w:rPr>
        <w:t xml:space="preserve"> (</w:t>
      </w:r>
      <w:r>
        <w:rPr>
          <w:rFonts w:ascii="Times New Roman" w:hAnsi="Times New Roman"/>
          <w:lang w:val="en-US"/>
        </w:rPr>
        <w:t>1</w:t>
      </w:r>
      <w:r w:rsidRPr="009077C5">
        <w:rPr>
          <w:rFonts w:ascii="Times New Roman" w:hAnsi="Times New Roman"/>
          <w:lang w:val="en-US"/>
        </w:rPr>
        <w:t>,n:0,n</w:t>
      </w:r>
      <w:r>
        <w:rPr>
          <w:rFonts w:ascii="Times New Roman" w:hAnsi="Times New Roman"/>
          <w:lang w:val="en-US"/>
        </w:rPr>
        <w:t>)</w:t>
      </w:r>
    </w:p>
  </w:comment>
  <w:comment w:id="194" w:author="Christian-Emil Smith Ore" w:date="2017-03-28T10:40:00Z" w:initials="CESO">
    <w:p w14:paraId="6E084725" w14:textId="77777777" w:rsidR="00CA2EA6" w:rsidRDefault="00CA2EA6" w:rsidP="0019512C">
      <w:pPr>
        <w:pStyle w:val="Testocommento"/>
        <w:rPr>
          <w:lang w:val="en-US"/>
        </w:rPr>
      </w:pPr>
      <w:r>
        <w:rPr>
          <w:rStyle w:val="Rimandocommento"/>
        </w:rPr>
        <w:annotationRef/>
      </w:r>
      <w:r>
        <w:rPr>
          <w:lang w:val="en-US"/>
        </w:rPr>
        <w:t>I assume we can use more than on ‘Inference Logic’ in an interference making. From a scientific point of view it is low quality documentation to not refer the inference system used. This is unfortunate, but common practice.</w:t>
      </w:r>
    </w:p>
  </w:comment>
  <w:comment w:id="198" w:author="Christian-Emil Smith Ore" w:date="2017-03-28T10:33:00Z" w:initials="CESO">
    <w:p w14:paraId="46E3F6A8" w14:textId="77777777" w:rsidR="00CA2EA6" w:rsidRDefault="00CA2EA6" w:rsidP="000C3000">
      <w:pPr>
        <w:pStyle w:val="Testocommento"/>
        <w:rPr>
          <w:lang w:val="en-US"/>
        </w:rPr>
      </w:pPr>
      <w:r>
        <w:rPr>
          <w:rStyle w:val="Rimandocommento"/>
        </w:rPr>
        <w:annotationRef/>
      </w:r>
      <w:r>
        <w:rPr>
          <w:lang w:val="en-US"/>
        </w:rPr>
        <w:t xml:space="preserve">A belief about nothing is not a belief. </w:t>
      </w:r>
    </w:p>
  </w:comment>
  <w:comment w:id="202" w:author="Christian-Emil Smith Ore" w:date="2017-03-28T10:32:00Z" w:initials="CESO">
    <w:p w14:paraId="327A7641" w14:textId="77777777" w:rsidR="00CA2EA6" w:rsidRDefault="00CA2EA6" w:rsidP="000C3000">
      <w:pPr>
        <w:pStyle w:val="Testocommento"/>
        <w:rPr>
          <w:rFonts w:ascii="Times New Roman" w:hAnsi="Times New Roman"/>
          <w:lang w:val="en-US"/>
        </w:rPr>
      </w:pPr>
      <w:r>
        <w:rPr>
          <w:rStyle w:val="Rimandocommento"/>
        </w:rPr>
        <w:annotationRef/>
      </w:r>
      <w:r>
        <w:rPr>
          <w:lang w:val="en-US"/>
        </w:rPr>
        <w:t>The class Belief Values: “</w:t>
      </w:r>
      <w:r>
        <w:rPr>
          <w:rFonts w:ascii="Times New Roman" w:hAnsi="Times New Roman"/>
          <w:lang w:val="en-US"/>
        </w:rPr>
        <w:t>This class comprises any encoding of the value of the truth of an I2 Belief. It may be expressed in terms of discrete logic, modal logic, probability, fuzziness or other adequate representational system.”</w:t>
      </w:r>
    </w:p>
    <w:p w14:paraId="1F1772AF" w14:textId="77777777" w:rsidR="00CA2EA6" w:rsidRDefault="00CA2EA6" w:rsidP="000C3000">
      <w:pPr>
        <w:pStyle w:val="Testocommento"/>
        <w:rPr>
          <w:rFonts w:ascii="Times New Roman" w:hAnsi="Times New Roman"/>
          <w:lang w:val="en-US"/>
        </w:rPr>
      </w:pPr>
      <w:r>
        <w:rPr>
          <w:rFonts w:ascii="Times New Roman" w:hAnsi="Times New Roman"/>
          <w:lang w:val="en-US"/>
        </w:rPr>
        <w:t>J4 and J5 makes explicit the believer’s view of the truth of a proposition set. If a believer doesn’t have an opinion of the truth of a proposition set, I would say there is no belief.</w:t>
      </w:r>
    </w:p>
    <w:p w14:paraId="61975999" w14:textId="77777777" w:rsidR="00CA2EA6" w:rsidRDefault="00CA2EA6" w:rsidP="000C3000">
      <w:pPr>
        <w:pStyle w:val="Testocommento"/>
        <w:rPr>
          <w:lang w:val="en-US"/>
        </w:rPr>
      </w:pPr>
    </w:p>
  </w:comment>
  <w:comment w:id="208" w:author="Christian-Emil Smith Ore" w:date="2017-03-28T10:34:00Z" w:initials="CESO">
    <w:p w14:paraId="06551B00" w14:textId="77777777" w:rsidR="00CA2EA6" w:rsidRDefault="00CA2EA6" w:rsidP="000C3000">
      <w:pPr>
        <w:pStyle w:val="Testocommento"/>
        <w:rPr>
          <w:lang w:val="en-US"/>
        </w:rPr>
      </w:pPr>
      <w:r>
        <w:rPr>
          <w:rStyle w:val="Rimandocommento"/>
        </w:rPr>
        <w:annotationRef/>
      </w:r>
    </w:p>
    <w:p w14:paraId="09F98F5E" w14:textId="77777777" w:rsidR="00CA2EA6" w:rsidRDefault="00CA2EA6" w:rsidP="000C3000">
      <w:pPr>
        <w:pStyle w:val="Testocommento"/>
        <w:rPr>
          <w:lang w:val="en-US"/>
        </w:rPr>
      </w:pPr>
      <w:r>
        <w:rPr>
          <w:lang w:val="en-US"/>
        </w:rPr>
        <w:t>It is not very meaningful to have an instance of I7 Belief Adoption without a belief to be adopted</w:t>
      </w:r>
    </w:p>
    <w:p w14:paraId="45FDBDC0" w14:textId="77777777" w:rsidR="00CA2EA6" w:rsidRDefault="00CA2EA6" w:rsidP="000C3000">
      <w:pPr>
        <w:pStyle w:val="Testocommento"/>
        <w:rPr>
          <w:lang w:val="en-US"/>
        </w:rPr>
      </w:pPr>
    </w:p>
  </w:comment>
  <w:comment w:id="213" w:author="Christian-Emil Smith Ore" w:date="2017-03-28T10:45:00Z" w:initials="CESO">
    <w:p w14:paraId="326535DC" w14:textId="77777777" w:rsidR="00CA2EA6" w:rsidRDefault="00CA2EA6" w:rsidP="000C3000">
      <w:pPr>
        <w:pStyle w:val="Testocommento"/>
        <w:rPr>
          <w:lang w:val="en-US"/>
        </w:rPr>
      </w:pPr>
      <w:r>
        <w:rPr>
          <w:rStyle w:val="Rimandocommento"/>
        </w:rPr>
        <w:annotationRef/>
      </w:r>
      <w:r>
        <w:rPr>
          <w:lang w:val="en-US"/>
        </w:rPr>
        <w:t>In the case of personal communication, there is no evidence.</w:t>
      </w:r>
    </w:p>
  </w:comment>
  <w:comment w:id="245" w:author="Athina Kritsotaki" w:date="2019-06-26T12:48:00Z" w:initials="AK">
    <w:p w14:paraId="0778A6CE" w14:textId="044CD0EF" w:rsidR="00CA2EA6" w:rsidRPr="007E169E" w:rsidRDefault="00CA2EA6">
      <w:pPr>
        <w:pStyle w:val="Testocommento"/>
        <w:rPr>
          <w:lang w:val="en-US"/>
        </w:rPr>
      </w:pPr>
      <w:r>
        <w:rPr>
          <w:rStyle w:val="Rimandocommento"/>
        </w:rPr>
        <w:annotationRef/>
      </w:r>
      <w:r>
        <w:rPr>
          <w:lang w:val="en-US"/>
        </w:rPr>
        <w:t xml:space="preserve">It is wrong;It should be changed to </w:t>
      </w:r>
      <w:r w:rsidRPr="00D51A9F">
        <w:rPr>
          <w:lang w:val="en-GB"/>
        </w:rPr>
        <w:t xml:space="preserve">): </w:t>
      </w:r>
      <w:hyperlink w:anchor="_F22_Self-Contained_Expression" w:history="1">
        <w:r w:rsidRPr="00D51A9F">
          <w:rPr>
            <w:rStyle w:val="Collegamentoipertestuale"/>
            <w:lang w:val="en-GB"/>
          </w:rPr>
          <w:t>F22</w:t>
        </w:r>
      </w:hyperlink>
      <w:r w:rsidRPr="00D51A9F">
        <w:rPr>
          <w:lang w:val="en-GB"/>
        </w:rPr>
        <w:t xml:space="preserve"> Self-Contained Expression</w:t>
      </w:r>
    </w:p>
  </w:comment>
  <w:comment w:id="248" w:author="Athina Kritsotaki" w:date="2019-06-26T12:52:00Z" w:initials="AK">
    <w:p w14:paraId="43E1D044" w14:textId="2FAB6598" w:rsidR="00CA2EA6" w:rsidRPr="007E169E" w:rsidRDefault="00CA2EA6">
      <w:pPr>
        <w:pStyle w:val="Testocommento"/>
        <w:rPr>
          <w:lang w:val="en-US"/>
        </w:rPr>
      </w:pPr>
      <w:r>
        <w:rPr>
          <w:rStyle w:val="Rimandocommento"/>
        </w:rPr>
        <w:annotationRef/>
      </w:r>
      <w:r>
        <w:rPr>
          <w:lang w:val="en-US"/>
        </w:rPr>
        <w:t>The label of the property is wrong; R4 carriers provided by</w:t>
      </w:r>
    </w:p>
  </w:comment>
  <w:comment w:id="308" w:author="Athina Kritsotaki" w:date="2019-06-26T12:38:00Z" w:initials="AK">
    <w:p w14:paraId="6B6149FD" w14:textId="0E60514B" w:rsidR="00CA2EA6" w:rsidRPr="009A58C9" w:rsidRDefault="00CA2EA6">
      <w:pPr>
        <w:pStyle w:val="Testocommento"/>
        <w:rPr>
          <w:lang w:val="en-US"/>
        </w:rPr>
      </w:pPr>
      <w:r>
        <w:rPr>
          <w:rStyle w:val="Rimandocommento"/>
        </w:rPr>
        <w:annotationRef/>
      </w:r>
      <w:r>
        <w:rPr>
          <w:noProof/>
          <w:lang w:val="en-US"/>
        </w:rPr>
        <w:t>I believe this is wrong</w:t>
      </w:r>
    </w:p>
  </w:comment>
  <w:comment w:id="311" w:author="Athina Kritsotaki" w:date="2019-06-26T12:55:00Z" w:initials="AK">
    <w:p w14:paraId="45CFE004" w14:textId="547F92FD" w:rsidR="00CA2EA6" w:rsidRPr="0012019D" w:rsidRDefault="00CA2EA6">
      <w:pPr>
        <w:pStyle w:val="Testocommento"/>
        <w:rPr>
          <w:lang w:val="en-US"/>
        </w:rPr>
      </w:pPr>
      <w:r>
        <w:rPr>
          <w:rStyle w:val="Rimandocommento"/>
        </w:rPr>
        <w:annotationRef/>
      </w:r>
      <w:r>
        <w:rPr>
          <w:lang w:val="en-US"/>
        </w:rPr>
        <w:t>Wrong name of label: the right one is:R7 is example of</w:t>
      </w:r>
    </w:p>
  </w:comment>
  <w:comment w:id="316" w:author="Athina Kritsotaki" w:date="2019-06-26T12:56:00Z" w:initials="AK">
    <w:p w14:paraId="31A68A5A" w14:textId="10C132AD" w:rsidR="00CA2EA6" w:rsidRPr="0012019D" w:rsidRDefault="00CA2EA6">
      <w:pPr>
        <w:pStyle w:val="Testocommento"/>
        <w:rPr>
          <w:lang w:val="en-US"/>
        </w:rPr>
      </w:pPr>
      <w:r>
        <w:rPr>
          <w:rStyle w:val="Rimandocommento"/>
        </w:rPr>
        <w:annotationRef/>
      </w:r>
      <w:r>
        <w:rPr>
          <w:lang w:val="en-US"/>
        </w:rPr>
        <w:t>Wrong label again</w:t>
      </w:r>
    </w:p>
  </w:comment>
  <w:comment w:id="317" w:author="Athina Kritsotaki" w:date="2019-06-26T12:57:00Z" w:initials="AK">
    <w:p w14:paraId="094E25C7" w14:textId="61181B49" w:rsidR="00CA2EA6" w:rsidRPr="0012019D" w:rsidRDefault="00CA2EA6">
      <w:pPr>
        <w:pStyle w:val="Testocommento"/>
        <w:rPr>
          <w:lang w:val="en-US"/>
        </w:rPr>
      </w:pPr>
      <w:r>
        <w:rPr>
          <w:rStyle w:val="Rimandocommento"/>
        </w:rPr>
        <w:annotationRef/>
      </w:r>
      <w:r>
        <w:rPr>
          <w:lang w:val="en-US"/>
        </w:rPr>
        <w:t>I think this path should be stopped to F5, since it is the detailed path of the shortcut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182587" w15:done="1"/>
  <w15:commentEx w15:paraId="26B09AAF" w15:done="1"/>
  <w15:commentEx w15:paraId="17E2811C" w15:done="1"/>
  <w15:commentEx w15:paraId="6E084725" w15:done="1"/>
  <w15:commentEx w15:paraId="46E3F6A8" w15:done="1"/>
  <w15:commentEx w15:paraId="61975999" w15:done="1"/>
  <w15:commentEx w15:paraId="45FDBDC0" w15:done="1"/>
  <w15:commentEx w15:paraId="326535DC" w15:done="1"/>
  <w15:commentEx w15:paraId="0778A6CE" w15:done="1"/>
  <w15:commentEx w15:paraId="43E1D044" w15:done="1"/>
  <w15:commentEx w15:paraId="6B6149FD" w15:done="0"/>
  <w15:commentEx w15:paraId="45CFE004" w15:done="1"/>
  <w15:commentEx w15:paraId="31A68A5A" w15:done="1"/>
  <w15:commentEx w15:paraId="094E25C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182587" w16cid:durableId="1EA84FB7"/>
  <w16cid:commentId w16cid:paraId="26B09AAF" w16cid:durableId="21591AD1"/>
  <w16cid:commentId w16cid:paraId="17E2811C" w16cid:durableId="1EA84CF2"/>
  <w16cid:commentId w16cid:paraId="6E084725" w16cid:durableId="1FA8EDF0"/>
  <w16cid:commentId w16cid:paraId="46E3F6A8" w16cid:durableId="1EA84D2D"/>
  <w16cid:commentId w16cid:paraId="61975999" w16cid:durableId="1EA84D45"/>
  <w16cid:commentId w16cid:paraId="45FDBDC0" w16cid:durableId="1EA84D55"/>
  <w16cid:commentId w16cid:paraId="326535DC" w16cid:durableId="1EA84D62"/>
  <w16cid:commentId w16cid:paraId="0778A6CE" w16cid:durableId="21591AD8"/>
  <w16cid:commentId w16cid:paraId="43E1D044" w16cid:durableId="21591AD9"/>
  <w16cid:commentId w16cid:paraId="6B6149FD" w16cid:durableId="21591ADA"/>
  <w16cid:commentId w16cid:paraId="45CFE004" w16cid:durableId="21591ADB"/>
  <w16cid:commentId w16cid:paraId="31A68A5A" w16cid:durableId="21591ADC"/>
  <w16cid:commentId w16cid:paraId="094E25C7" w16cid:durableId="21591A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E39CA" w14:textId="77777777" w:rsidR="006878D8" w:rsidRDefault="006878D8" w:rsidP="00AD2897">
      <w:pPr>
        <w:spacing w:after="0" w:line="240" w:lineRule="auto"/>
      </w:pPr>
      <w:r>
        <w:separator/>
      </w:r>
    </w:p>
  </w:endnote>
  <w:endnote w:type="continuationSeparator" w:id="0">
    <w:p w14:paraId="5E087E53" w14:textId="77777777" w:rsidR="006878D8" w:rsidRDefault="006878D8" w:rsidP="00AD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lbany">
    <w:altName w:val="Arial"/>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222707"/>
      <w:docPartObj>
        <w:docPartGallery w:val="Page Numbers (Bottom of Page)"/>
        <w:docPartUnique/>
      </w:docPartObj>
    </w:sdtPr>
    <w:sdtEndPr>
      <w:rPr>
        <w:noProof/>
      </w:rPr>
    </w:sdtEndPr>
    <w:sdtContent>
      <w:p w14:paraId="7059F300" w14:textId="1CF43903" w:rsidR="00CA2EA6" w:rsidRDefault="00CA2EA6">
        <w:pPr>
          <w:pStyle w:val="Pidipagina"/>
          <w:jc w:val="right"/>
        </w:pPr>
        <w:r>
          <w:fldChar w:fldCharType="begin"/>
        </w:r>
        <w:r>
          <w:instrText xml:space="preserve"> PAGE   \* MERGEFORMAT </w:instrText>
        </w:r>
        <w:r>
          <w:fldChar w:fldCharType="separate"/>
        </w:r>
        <w:r w:rsidR="0048394A">
          <w:rPr>
            <w:noProof/>
          </w:rPr>
          <w:t>1</w:t>
        </w:r>
        <w:r>
          <w:rPr>
            <w:noProof/>
          </w:rPr>
          <w:fldChar w:fldCharType="end"/>
        </w:r>
      </w:p>
    </w:sdtContent>
  </w:sdt>
  <w:p w14:paraId="24F23E87" w14:textId="77777777" w:rsidR="00CA2EA6" w:rsidRDefault="00CA2EA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A3DE5" w14:textId="77777777" w:rsidR="006878D8" w:rsidRDefault="006878D8" w:rsidP="00AD2897">
      <w:pPr>
        <w:spacing w:after="0" w:line="240" w:lineRule="auto"/>
      </w:pPr>
      <w:r>
        <w:separator/>
      </w:r>
    </w:p>
  </w:footnote>
  <w:footnote w:type="continuationSeparator" w:id="0">
    <w:p w14:paraId="7D157805" w14:textId="77777777" w:rsidR="006878D8" w:rsidRDefault="006878D8" w:rsidP="00AD2897">
      <w:pPr>
        <w:spacing w:after="0" w:line="240" w:lineRule="auto"/>
      </w:pPr>
      <w:r>
        <w:continuationSeparator/>
      </w:r>
    </w:p>
  </w:footnote>
  <w:footnote w:id="1">
    <w:p w14:paraId="5F7FE66F" w14:textId="77777777" w:rsidR="00CA2EA6" w:rsidRPr="000C3000" w:rsidRDefault="00CA2EA6">
      <w:pPr>
        <w:pStyle w:val="Testonotaapidipagina"/>
        <w:rPr>
          <w:lang w:val="en-GB"/>
        </w:rPr>
      </w:pPr>
      <w:r>
        <w:rPr>
          <w:rStyle w:val="Rimandonotaapidipagina"/>
        </w:rPr>
        <w:footnoteRef/>
      </w:r>
      <w:r>
        <w:t xml:space="preserve"> </w:t>
      </w:r>
      <w:r w:rsidRPr="000C3000">
        <w:rPr>
          <w:rFonts w:eastAsiaTheme="minorHAnsi"/>
          <w:sz w:val="22"/>
          <w:szCs w:val="22"/>
          <w:lang w:val="en-GB" w:eastAsia="en-US"/>
        </w:rPr>
        <w:t>Descriptive sciences are all the sciences that collect, observe and describe phenomena and then find straightforward correlations between them without a particular scientific hypothesis in mind. Empirical sciences aim to explain the observed phenomena and to draw hypothetical conclusions about their behaviour and their relationships under given circumstances. Since the argumentation and inference making in both sciences is based on observation of sensory data, they can be considered to be “empirical sciences” in a wider sense. In this perspective, those sciences that perform experiments to test their conclusions about observed phenomena can be regarded as a subcategory of “empirical sciences”. Thus, according to our view, descriptive and empirical sciences are not competitive but complementary.</w:t>
      </w:r>
    </w:p>
  </w:footnote>
  <w:footnote w:id="2">
    <w:p w14:paraId="28BF7099" w14:textId="77777777" w:rsidR="00CA2EA6" w:rsidRDefault="00CA2EA6" w:rsidP="008F55BE">
      <w:pPr>
        <w:pStyle w:val="Testonotaapidipagina"/>
      </w:pPr>
      <w:r>
        <w:rPr>
          <w:rStyle w:val="Rimandonotaapidipagina"/>
        </w:rPr>
        <w:footnoteRef/>
      </w:r>
      <w:r>
        <w:t xml:space="preserve"> https://en.wikipedia.org/wiki/The_Twelve_Caesars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66FA4C"/>
    <w:lvl w:ilvl="0">
      <w:start w:val="1"/>
      <w:numFmt w:val="bullet"/>
      <w:lvlText w:val=""/>
      <w:lvlJc w:val="left"/>
      <w:pPr>
        <w:tabs>
          <w:tab w:val="num" w:pos="0"/>
        </w:tabs>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55668E46"/>
    <w:lvl w:ilvl="0">
      <w:start w:val="1"/>
      <w:numFmt w:val="decimal"/>
      <w:pStyle w:val="Titolo7"/>
      <w:lvlText w:val="%1."/>
      <w:lvlJc w:val="left"/>
      <w:pPr>
        <w:tabs>
          <w:tab w:val="num" w:pos="360"/>
        </w:tabs>
        <w:ind w:left="360" w:hanging="360"/>
      </w:pPr>
      <w:rPr>
        <w:rFonts w:cs="Times New Roman"/>
      </w:rPr>
    </w:lvl>
  </w:abstractNum>
  <w:abstractNum w:abstractNumId="2" w15:restartNumberingAfterBreak="0">
    <w:nsid w:val="FFFFFFFE"/>
    <w:multiLevelType w:val="singleLevel"/>
    <w:tmpl w:val="FFFFFFFF"/>
    <w:lvl w:ilvl="0">
      <w:numFmt w:val="decimal"/>
      <w:lvlText w:val="*"/>
      <w:lvlJc w:val="left"/>
      <w:rPr>
        <w:rFonts w:cs="Times New Roman"/>
      </w:rPr>
    </w:lvl>
  </w:abstractNum>
  <w:abstractNum w:abstractNumId="3" w15:restartNumberingAfterBreak="0">
    <w:nsid w:val="00000014"/>
    <w:multiLevelType w:val="singleLevel"/>
    <w:tmpl w:val="00000014"/>
    <w:name w:val="WW8Num20"/>
    <w:lvl w:ilvl="0">
      <w:start w:val="1"/>
      <w:numFmt w:val="bullet"/>
      <w:lvlText w:val="–"/>
      <w:lvlJc w:val="left"/>
      <w:pPr>
        <w:tabs>
          <w:tab w:val="num" w:pos="1544"/>
        </w:tabs>
        <w:ind w:left="1544" w:hanging="360"/>
      </w:pPr>
      <w:rPr>
        <w:rFonts w:ascii="Times New Roman" w:hAnsi="Times New Roman"/>
      </w:rPr>
    </w:lvl>
  </w:abstractNum>
  <w:abstractNum w:abstractNumId="4" w15:restartNumberingAfterBreak="0">
    <w:nsid w:val="0000003A"/>
    <w:multiLevelType w:val="multilevel"/>
    <w:tmpl w:val="0000003A"/>
    <w:name w:val="WW8Num5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5" w15:restartNumberingAfterBreak="0">
    <w:nsid w:val="0321453A"/>
    <w:multiLevelType w:val="hybridMultilevel"/>
    <w:tmpl w:val="0A6ACE06"/>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099F41A9"/>
    <w:multiLevelType w:val="hybridMultilevel"/>
    <w:tmpl w:val="6C74239E"/>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B22428"/>
    <w:multiLevelType w:val="hybridMultilevel"/>
    <w:tmpl w:val="ACFA9CF6"/>
    <w:lvl w:ilvl="0" w:tplc="06E831C4">
      <w:start w:val="1"/>
      <w:numFmt w:val="decimal"/>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8" w15:restartNumberingAfterBreak="0">
    <w:nsid w:val="0B19743F"/>
    <w:multiLevelType w:val="hybridMultilevel"/>
    <w:tmpl w:val="BFFE2B30"/>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41344AD"/>
    <w:multiLevelType w:val="hybridMultilevel"/>
    <w:tmpl w:val="D2A8039A"/>
    <w:lvl w:ilvl="0" w:tplc="97B232B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054945"/>
    <w:multiLevelType w:val="hybridMultilevel"/>
    <w:tmpl w:val="E34ECE94"/>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3D4FD1"/>
    <w:multiLevelType w:val="hybridMultilevel"/>
    <w:tmpl w:val="662AF602"/>
    <w:lvl w:ilvl="0" w:tplc="8D986C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55096"/>
    <w:multiLevelType w:val="hybridMultilevel"/>
    <w:tmpl w:val="7F765F6E"/>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DD4AA3"/>
    <w:multiLevelType w:val="hybridMultilevel"/>
    <w:tmpl w:val="4C26A474"/>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B92CA8"/>
    <w:multiLevelType w:val="hybridMultilevel"/>
    <w:tmpl w:val="E9B21A34"/>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63D34FF"/>
    <w:multiLevelType w:val="multilevel"/>
    <w:tmpl w:val="3250AB04"/>
    <w:lvl w:ilvl="0">
      <w:start w:val="1"/>
      <w:numFmt w:val="bullet"/>
      <w:lvlText w:val=""/>
      <w:lvlJc w:val="left"/>
      <w:pPr>
        <w:tabs>
          <w:tab w:val="num" w:pos="360"/>
        </w:tabs>
        <w:ind w:left="360" w:hanging="360"/>
      </w:pPr>
      <w:rPr>
        <w:rFonts w:ascii="Symbol" w:hAnsi="Symbol" w:hint="default"/>
        <w:color w:val="auto"/>
      </w:rPr>
    </w:lvl>
    <w:lvl w:ilvl="1">
      <w:start w:val="1"/>
      <w:numFmt w:val="bullet"/>
      <w:pStyle w:val="para2"/>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26484040"/>
    <w:multiLevelType w:val="hybridMultilevel"/>
    <w:tmpl w:val="0D967A46"/>
    <w:lvl w:ilvl="0" w:tplc="97B232B4">
      <w:start w:val="1"/>
      <w:numFmt w:val="bullet"/>
      <w:lvlText w:val=""/>
      <w:lvlJc w:val="left"/>
      <w:pPr>
        <w:tabs>
          <w:tab w:val="num" w:pos="1800"/>
        </w:tabs>
        <w:ind w:left="1800" w:hanging="360"/>
      </w:pPr>
      <w:rPr>
        <w:rFonts w:ascii="Wingdings" w:hAnsi="Wingdings"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7" w15:restartNumberingAfterBreak="0">
    <w:nsid w:val="2790710F"/>
    <w:multiLevelType w:val="hybridMultilevel"/>
    <w:tmpl w:val="E732EE3A"/>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7EA0615"/>
    <w:multiLevelType w:val="hybridMultilevel"/>
    <w:tmpl w:val="FA5A18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341EBC"/>
    <w:multiLevelType w:val="hybridMultilevel"/>
    <w:tmpl w:val="8AB8247C"/>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28F154EB"/>
    <w:multiLevelType w:val="hybridMultilevel"/>
    <w:tmpl w:val="2446DC96"/>
    <w:lvl w:ilvl="0" w:tplc="97B232B4">
      <w:start w:val="1"/>
      <w:numFmt w:val="bullet"/>
      <w:lvlText w:val=""/>
      <w:lvlJc w:val="left"/>
      <w:pPr>
        <w:tabs>
          <w:tab w:val="num" w:pos="1778"/>
        </w:tabs>
        <w:ind w:left="1778" w:hanging="360"/>
      </w:pPr>
      <w:rPr>
        <w:rFonts w:ascii="Wingdings" w:hAnsi="Wingdings" w:hint="default"/>
      </w:rPr>
    </w:lvl>
    <w:lvl w:ilvl="1" w:tplc="04090003">
      <w:start w:val="1"/>
      <w:numFmt w:val="bullet"/>
      <w:lvlText w:val="o"/>
      <w:lvlJc w:val="left"/>
      <w:pPr>
        <w:tabs>
          <w:tab w:val="num" w:pos="2498"/>
        </w:tabs>
        <w:ind w:left="2498" w:hanging="360"/>
      </w:pPr>
      <w:rPr>
        <w:rFonts w:ascii="Courier New" w:hAnsi="Courier New" w:hint="default"/>
      </w:rPr>
    </w:lvl>
    <w:lvl w:ilvl="2" w:tplc="04090005">
      <w:start w:val="1"/>
      <w:numFmt w:val="bullet"/>
      <w:lvlText w:val=""/>
      <w:lvlJc w:val="left"/>
      <w:pPr>
        <w:tabs>
          <w:tab w:val="num" w:pos="3218"/>
        </w:tabs>
        <w:ind w:left="3218" w:hanging="360"/>
      </w:pPr>
      <w:rPr>
        <w:rFonts w:ascii="Wingdings" w:hAnsi="Wingdings" w:hint="default"/>
      </w:rPr>
    </w:lvl>
    <w:lvl w:ilvl="3" w:tplc="04090001">
      <w:start w:val="1"/>
      <w:numFmt w:val="bullet"/>
      <w:lvlText w:val=""/>
      <w:lvlJc w:val="left"/>
      <w:pPr>
        <w:tabs>
          <w:tab w:val="num" w:pos="3938"/>
        </w:tabs>
        <w:ind w:left="3938" w:hanging="360"/>
      </w:pPr>
      <w:rPr>
        <w:rFonts w:ascii="Symbol" w:hAnsi="Symbol" w:hint="default"/>
      </w:rPr>
    </w:lvl>
    <w:lvl w:ilvl="4" w:tplc="04090003">
      <w:start w:val="1"/>
      <w:numFmt w:val="bullet"/>
      <w:lvlText w:val="o"/>
      <w:lvlJc w:val="left"/>
      <w:pPr>
        <w:tabs>
          <w:tab w:val="num" w:pos="4658"/>
        </w:tabs>
        <w:ind w:left="4658" w:hanging="360"/>
      </w:pPr>
      <w:rPr>
        <w:rFonts w:ascii="Courier New" w:hAnsi="Courier New" w:hint="default"/>
      </w:rPr>
    </w:lvl>
    <w:lvl w:ilvl="5" w:tplc="04090005">
      <w:start w:val="1"/>
      <w:numFmt w:val="bullet"/>
      <w:lvlText w:val=""/>
      <w:lvlJc w:val="left"/>
      <w:pPr>
        <w:tabs>
          <w:tab w:val="num" w:pos="5378"/>
        </w:tabs>
        <w:ind w:left="5378" w:hanging="360"/>
      </w:pPr>
      <w:rPr>
        <w:rFonts w:ascii="Wingdings" w:hAnsi="Wingdings" w:hint="default"/>
      </w:rPr>
    </w:lvl>
    <w:lvl w:ilvl="6" w:tplc="04090001">
      <w:start w:val="1"/>
      <w:numFmt w:val="bullet"/>
      <w:lvlText w:val=""/>
      <w:lvlJc w:val="left"/>
      <w:pPr>
        <w:tabs>
          <w:tab w:val="num" w:pos="6098"/>
        </w:tabs>
        <w:ind w:left="6098" w:hanging="360"/>
      </w:pPr>
      <w:rPr>
        <w:rFonts w:ascii="Symbol" w:hAnsi="Symbol" w:hint="default"/>
      </w:rPr>
    </w:lvl>
    <w:lvl w:ilvl="7" w:tplc="04090003">
      <w:start w:val="1"/>
      <w:numFmt w:val="bullet"/>
      <w:lvlText w:val="o"/>
      <w:lvlJc w:val="left"/>
      <w:pPr>
        <w:tabs>
          <w:tab w:val="num" w:pos="6818"/>
        </w:tabs>
        <w:ind w:left="6818" w:hanging="360"/>
      </w:pPr>
      <w:rPr>
        <w:rFonts w:ascii="Courier New" w:hAnsi="Courier New" w:hint="default"/>
      </w:rPr>
    </w:lvl>
    <w:lvl w:ilvl="8" w:tplc="04090005">
      <w:start w:val="1"/>
      <w:numFmt w:val="bullet"/>
      <w:lvlText w:val=""/>
      <w:lvlJc w:val="left"/>
      <w:pPr>
        <w:tabs>
          <w:tab w:val="num" w:pos="7538"/>
        </w:tabs>
        <w:ind w:left="7538" w:hanging="360"/>
      </w:pPr>
      <w:rPr>
        <w:rFonts w:ascii="Wingdings" w:hAnsi="Wingdings" w:hint="default"/>
      </w:rPr>
    </w:lvl>
  </w:abstractNum>
  <w:abstractNum w:abstractNumId="21" w15:restartNumberingAfterBreak="0">
    <w:nsid w:val="2B7D12F8"/>
    <w:multiLevelType w:val="hybridMultilevel"/>
    <w:tmpl w:val="D8107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1E28EF"/>
    <w:multiLevelType w:val="multilevel"/>
    <w:tmpl w:val="86167924"/>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pPr>
        <w:ind w:left="3799" w:hanging="708"/>
      </w:pPr>
      <w:rPr>
        <w:rFonts w:cs="Times New Roman" w:hint="default"/>
      </w:rPr>
    </w:lvl>
    <w:lvl w:ilvl="6">
      <w:start w:val="1"/>
      <w:numFmt w:val="decimal"/>
      <w:lvlText w:val="%1.%2.%3.%4.%5.%6.%7."/>
      <w:lvlJc w:val="left"/>
      <w:rPr>
        <w:rFonts w:cs="Times New Roman" w:hint="default"/>
      </w:rPr>
    </w:lvl>
    <w:lvl w:ilvl="7">
      <w:start w:val="1"/>
      <w:numFmt w:val="decimal"/>
      <w:lvlText w:val="%1.%2.%3.%4.%5.%6.%7.%8."/>
      <w:lvlJc w:val="left"/>
      <w:pPr>
        <w:ind w:left="5641" w:hanging="708"/>
      </w:pPr>
      <w:rPr>
        <w:rFonts w:cs="Times New Roman" w:hint="default"/>
      </w:rPr>
    </w:lvl>
    <w:lvl w:ilvl="8">
      <w:start w:val="1"/>
      <w:numFmt w:val="decimal"/>
      <w:lvlText w:val="%1.%2.%3.%4.%5.%6.%7.%8.%9."/>
      <w:lvlJc w:val="left"/>
      <w:pPr>
        <w:ind w:left="6349" w:hanging="708"/>
      </w:pPr>
      <w:rPr>
        <w:rFonts w:cs="Times New Roman" w:hint="default"/>
      </w:rPr>
    </w:lvl>
  </w:abstractNum>
  <w:abstractNum w:abstractNumId="23" w15:restartNumberingAfterBreak="0">
    <w:nsid w:val="2C684612"/>
    <w:multiLevelType w:val="hybridMultilevel"/>
    <w:tmpl w:val="BB925FC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D8B64EE"/>
    <w:multiLevelType w:val="hybridMultilevel"/>
    <w:tmpl w:val="E6AE68B0"/>
    <w:lvl w:ilvl="0" w:tplc="92AEB0F2">
      <w:start w:val="1"/>
      <w:numFmt w:val="bullet"/>
      <w:lvlText w:val=""/>
      <w:lvlJc w:val="left"/>
      <w:pPr>
        <w:tabs>
          <w:tab w:val="num" w:pos="1440"/>
        </w:tabs>
        <w:ind w:left="720" w:firstLine="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03E7E30"/>
    <w:multiLevelType w:val="hybridMultilevel"/>
    <w:tmpl w:val="83D88FB6"/>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32233823"/>
    <w:multiLevelType w:val="singleLevel"/>
    <w:tmpl w:val="243C5600"/>
    <w:lvl w:ilvl="0">
      <w:start w:val="1"/>
      <w:numFmt w:val="bullet"/>
      <w:pStyle w:val="D0"/>
      <w:lvlText w:val=""/>
      <w:legacy w:legacy="1" w:legacySpace="0" w:legacyIndent="284"/>
      <w:lvlJc w:val="left"/>
      <w:rPr>
        <w:rFonts w:ascii="Wingdings" w:hAnsi="Wingdings" w:hint="default"/>
      </w:rPr>
    </w:lvl>
  </w:abstractNum>
  <w:abstractNum w:abstractNumId="27" w15:restartNumberingAfterBreak="0">
    <w:nsid w:val="37226196"/>
    <w:multiLevelType w:val="hybridMultilevel"/>
    <w:tmpl w:val="1ECE2D6C"/>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7F02600"/>
    <w:multiLevelType w:val="singleLevel"/>
    <w:tmpl w:val="9912C4CC"/>
    <w:lvl w:ilvl="0">
      <w:start w:val="1"/>
      <w:numFmt w:val="decimal"/>
      <w:lvlText w:val="[%1]"/>
      <w:lvlJc w:val="left"/>
      <w:pPr>
        <w:tabs>
          <w:tab w:val="num" w:pos="360"/>
        </w:tabs>
        <w:ind w:left="360" w:hanging="360"/>
      </w:pPr>
      <w:rPr>
        <w:rFonts w:cs="Times New Roman"/>
      </w:rPr>
    </w:lvl>
  </w:abstractNum>
  <w:abstractNum w:abstractNumId="29" w15:restartNumberingAfterBreak="0">
    <w:nsid w:val="391630E8"/>
    <w:multiLevelType w:val="hybridMultilevel"/>
    <w:tmpl w:val="C3BCA1F4"/>
    <w:lvl w:ilvl="0" w:tplc="97B232B4">
      <w:start w:val="1"/>
      <w:numFmt w:val="bullet"/>
      <w:lvlText w:val=""/>
      <w:lvlJc w:val="left"/>
      <w:pPr>
        <w:tabs>
          <w:tab w:val="num" w:pos="1800"/>
        </w:tabs>
        <w:ind w:left="1800" w:hanging="360"/>
      </w:pPr>
      <w:rPr>
        <w:rFonts w:ascii="Wingdings" w:hAnsi="Wingdings"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30" w15:restartNumberingAfterBreak="0">
    <w:nsid w:val="3B4D47BE"/>
    <w:multiLevelType w:val="hybridMultilevel"/>
    <w:tmpl w:val="0F32396C"/>
    <w:lvl w:ilvl="0" w:tplc="97B232B4">
      <w:start w:val="1"/>
      <w:numFmt w:val="bullet"/>
      <w:lvlText w:val=""/>
      <w:lvlJc w:val="left"/>
      <w:pPr>
        <w:tabs>
          <w:tab w:val="num" w:pos="1800"/>
        </w:tabs>
        <w:ind w:left="1800" w:hanging="360"/>
      </w:pPr>
      <w:rPr>
        <w:rFonts w:ascii="Wingdings" w:hAnsi="Wingdings"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31" w15:restartNumberingAfterBreak="0">
    <w:nsid w:val="3C530F9A"/>
    <w:multiLevelType w:val="hybridMultilevel"/>
    <w:tmpl w:val="598A8C4A"/>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3E1D24C2"/>
    <w:multiLevelType w:val="hybridMultilevel"/>
    <w:tmpl w:val="9D16F0E2"/>
    <w:lvl w:ilvl="0" w:tplc="92AEB0F2">
      <w:start w:val="1"/>
      <w:numFmt w:val="bullet"/>
      <w:lvlText w:val=""/>
      <w:lvlJc w:val="left"/>
      <w:pPr>
        <w:tabs>
          <w:tab w:val="num" w:pos="1800"/>
        </w:tabs>
        <w:ind w:left="1080" w:firstLine="360"/>
      </w:pPr>
      <w:rPr>
        <w:rFonts w:ascii="Wingdings" w:hAnsi="Wingdings"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3" w15:restartNumberingAfterBreak="0">
    <w:nsid w:val="4178644A"/>
    <w:multiLevelType w:val="hybridMultilevel"/>
    <w:tmpl w:val="F32A34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2267122"/>
    <w:multiLevelType w:val="hybridMultilevel"/>
    <w:tmpl w:val="03AEA13E"/>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43C5233A"/>
    <w:multiLevelType w:val="hybridMultilevel"/>
    <w:tmpl w:val="647AF756"/>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452739D1"/>
    <w:multiLevelType w:val="hybridMultilevel"/>
    <w:tmpl w:val="8C60C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79D239F"/>
    <w:multiLevelType w:val="hybridMultilevel"/>
    <w:tmpl w:val="6B3EA520"/>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47A7185D"/>
    <w:multiLevelType w:val="hybridMultilevel"/>
    <w:tmpl w:val="CAFCCF52"/>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C161D24"/>
    <w:multiLevelType w:val="hybridMultilevel"/>
    <w:tmpl w:val="516AE114"/>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0" w15:restartNumberingAfterBreak="0">
    <w:nsid w:val="4E001EFB"/>
    <w:multiLevelType w:val="hybridMultilevel"/>
    <w:tmpl w:val="82AEC8C4"/>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42" w15:restartNumberingAfterBreak="0">
    <w:nsid w:val="526A78D2"/>
    <w:multiLevelType w:val="hybridMultilevel"/>
    <w:tmpl w:val="D4DA283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51033F"/>
    <w:multiLevelType w:val="hybridMultilevel"/>
    <w:tmpl w:val="5650D57C"/>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58922C99"/>
    <w:multiLevelType w:val="hybridMultilevel"/>
    <w:tmpl w:val="4D4017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99D2C03"/>
    <w:multiLevelType w:val="hybridMultilevel"/>
    <w:tmpl w:val="3D903A46"/>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6" w15:restartNumberingAfterBreak="0">
    <w:nsid w:val="59DA5BAA"/>
    <w:multiLevelType w:val="singleLevel"/>
    <w:tmpl w:val="B5AE4D4C"/>
    <w:lvl w:ilvl="0">
      <w:start w:val="1"/>
      <w:numFmt w:val="bullet"/>
      <w:pStyle w:val="Elenco"/>
      <w:lvlText w:val=""/>
      <w:lvlJc w:val="left"/>
      <w:pPr>
        <w:tabs>
          <w:tab w:val="num" w:pos="360"/>
        </w:tabs>
        <w:ind w:left="360" w:hanging="360"/>
      </w:pPr>
      <w:rPr>
        <w:rFonts w:ascii="Symbol" w:hAnsi="Symbol" w:hint="default"/>
      </w:rPr>
    </w:lvl>
  </w:abstractNum>
  <w:abstractNum w:abstractNumId="47" w15:restartNumberingAfterBreak="0">
    <w:nsid w:val="5B3F4890"/>
    <w:multiLevelType w:val="hybridMultilevel"/>
    <w:tmpl w:val="81CAAE52"/>
    <w:lvl w:ilvl="0" w:tplc="4ACA7944">
      <w:numFmt w:val="bullet"/>
      <w:lvlText w:val="•"/>
      <w:lvlJc w:val="left"/>
      <w:pPr>
        <w:ind w:left="708" w:hanging="708"/>
      </w:pPr>
      <w:rPr>
        <w:rFonts w:ascii="Arial" w:eastAsia="Times New Roman" w:hAnsi="Arial" w:hint="default"/>
      </w:rPr>
    </w:lvl>
    <w:lvl w:ilvl="1" w:tplc="04080003" w:tentative="1">
      <w:start w:val="1"/>
      <w:numFmt w:val="bullet"/>
      <w:lvlText w:val="o"/>
      <w:lvlJc w:val="left"/>
      <w:pPr>
        <w:ind w:left="1080" w:hanging="360"/>
      </w:pPr>
      <w:rPr>
        <w:rFonts w:ascii="Courier New" w:hAnsi="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8" w15:restartNumberingAfterBreak="0">
    <w:nsid w:val="5B9933A4"/>
    <w:multiLevelType w:val="multilevel"/>
    <w:tmpl w:val="86167924"/>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pPr>
        <w:ind w:left="3799" w:hanging="708"/>
      </w:pPr>
      <w:rPr>
        <w:rFonts w:cs="Times New Roman" w:hint="default"/>
      </w:rPr>
    </w:lvl>
    <w:lvl w:ilvl="6">
      <w:start w:val="1"/>
      <w:numFmt w:val="decimal"/>
      <w:lvlText w:val="%1.%2.%3.%4.%5.%6.%7."/>
      <w:lvlJc w:val="left"/>
      <w:rPr>
        <w:rFonts w:cs="Times New Roman" w:hint="default"/>
      </w:rPr>
    </w:lvl>
    <w:lvl w:ilvl="7">
      <w:start w:val="1"/>
      <w:numFmt w:val="decimal"/>
      <w:lvlText w:val="%1.%2.%3.%4.%5.%6.%7.%8."/>
      <w:lvlJc w:val="left"/>
      <w:pPr>
        <w:ind w:left="5641" w:hanging="708"/>
      </w:pPr>
      <w:rPr>
        <w:rFonts w:cs="Times New Roman" w:hint="default"/>
      </w:rPr>
    </w:lvl>
    <w:lvl w:ilvl="8">
      <w:start w:val="1"/>
      <w:numFmt w:val="decimal"/>
      <w:lvlText w:val="%1.%2.%3.%4.%5.%6.%7.%8.%9."/>
      <w:lvlJc w:val="left"/>
      <w:pPr>
        <w:ind w:left="6349" w:hanging="708"/>
      </w:pPr>
      <w:rPr>
        <w:rFonts w:cs="Times New Roman" w:hint="default"/>
      </w:rPr>
    </w:lvl>
  </w:abstractNum>
  <w:abstractNum w:abstractNumId="49" w15:restartNumberingAfterBreak="0">
    <w:nsid w:val="65B0573C"/>
    <w:multiLevelType w:val="hybridMultilevel"/>
    <w:tmpl w:val="D79299DA"/>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8154C8E"/>
    <w:multiLevelType w:val="hybridMultilevel"/>
    <w:tmpl w:val="B9CA2C66"/>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8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69996BC6"/>
    <w:multiLevelType w:val="hybridMultilevel"/>
    <w:tmpl w:val="0FC08B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A1877C1"/>
    <w:multiLevelType w:val="multilevel"/>
    <w:tmpl w:val="1A744736"/>
    <w:lvl w:ilvl="0">
      <w:start w:val="1"/>
      <w:numFmt w:val="decimal"/>
      <w:lvlText w:val="%1."/>
      <w:legacy w:legacy="1" w:legacySpace="170" w:legacyIndent="397"/>
      <w:lvlJc w:val="left"/>
      <w:rPr>
        <w:rFonts w:cs="Times New Roman"/>
      </w:rPr>
    </w:lvl>
    <w:lvl w:ilvl="1">
      <w:start w:val="1"/>
      <w:numFmt w:val="decimal"/>
      <w:lvlText w:val="%1.%2."/>
      <w:legacy w:legacy="1" w:legacySpace="170" w:legacyIndent="567"/>
      <w:lvlJc w:val="left"/>
      <w:rPr>
        <w:rFonts w:cs="Times New Roman"/>
      </w:rPr>
    </w:lvl>
    <w:lvl w:ilvl="2">
      <w:start w:val="1"/>
      <w:numFmt w:val="decimal"/>
      <w:lvlText w:val="%1.%2.%3."/>
      <w:legacy w:legacy="1" w:legacySpace="227" w:legacyIndent="709"/>
      <w:lvlJc w:val="left"/>
      <w:rPr>
        <w:rFonts w:cs="Times New Roman"/>
      </w:rPr>
    </w:lvl>
    <w:lvl w:ilvl="3">
      <w:start w:val="1"/>
      <w:numFmt w:val="decimal"/>
      <w:lvlText w:val="%1.%2.%3.%4."/>
      <w:legacy w:legacy="1" w:legacySpace="170" w:legacyIndent="709"/>
      <w:lvlJc w:val="left"/>
      <w:rPr>
        <w:rFonts w:cs="Times New Roman"/>
      </w:rPr>
    </w:lvl>
    <w:lvl w:ilvl="4">
      <w:start w:val="1"/>
      <w:numFmt w:val="decimal"/>
      <w:pStyle w:val="Titolo5"/>
      <w:lvlText w:val="%1.%2.%3.%4.%5."/>
      <w:legacy w:legacy="1" w:legacySpace="227" w:legacyIndent="709"/>
      <w:lvlJc w:val="left"/>
      <w:rPr>
        <w:rFonts w:cs="Times New Roman"/>
      </w:rPr>
    </w:lvl>
    <w:lvl w:ilvl="5">
      <w:start w:val="1"/>
      <w:numFmt w:val="decimal"/>
      <w:lvlText w:val="%1.%2.%3.%4.%5.%6."/>
      <w:legacy w:legacy="1" w:legacySpace="0" w:legacyIndent="708"/>
      <w:lvlJc w:val="left"/>
      <w:pPr>
        <w:ind w:left="3799" w:hanging="708"/>
      </w:pPr>
      <w:rPr>
        <w:rFonts w:cs="Times New Roman"/>
      </w:rPr>
    </w:lvl>
    <w:lvl w:ilvl="6">
      <w:start w:val="1"/>
      <w:numFmt w:val="decimal"/>
      <w:lvlText w:val="%1.%2.%3.%4.%5.%6.%7."/>
      <w:legacy w:legacy="1" w:legacySpace="170" w:legacyIndent="1134"/>
      <w:lvlJc w:val="left"/>
      <w:rPr>
        <w:rFonts w:cs="Times New Roman"/>
      </w:rPr>
    </w:lvl>
    <w:lvl w:ilvl="7">
      <w:start w:val="1"/>
      <w:numFmt w:val="decimal"/>
      <w:lvlText w:val="%1.%2.%3.%4.%5.%6.%7.%8."/>
      <w:legacy w:legacy="1" w:legacySpace="0" w:legacyIndent="708"/>
      <w:lvlJc w:val="left"/>
      <w:pPr>
        <w:ind w:left="5641" w:hanging="708"/>
      </w:pPr>
      <w:rPr>
        <w:rFonts w:cs="Times New Roman"/>
      </w:rPr>
    </w:lvl>
    <w:lvl w:ilvl="8">
      <w:start w:val="1"/>
      <w:numFmt w:val="decimal"/>
      <w:lvlText w:val="%1.%2.%3.%4.%5.%6.%7.%8.%9."/>
      <w:legacy w:legacy="1" w:legacySpace="0" w:legacyIndent="708"/>
      <w:lvlJc w:val="left"/>
      <w:pPr>
        <w:ind w:left="6349" w:hanging="708"/>
      </w:pPr>
      <w:rPr>
        <w:rFonts w:cs="Times New Roman"/>
      </w:rPr>
    </w:lvl>
  </w:abstractNum>
  <w:abstractNum w:abstractNumId="53" w15:restartNumberingAfterBreak="0">
    <w:nsid w:val="6FE86118"/>
    <w:multiLevelType w:val="hybridMultilevel"/>
    <w:tmpl w:val="57BE9B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00706F4"/>
    <w:multiLevelType w:val="multilevel"/>
    <w:tmpl w:val="86167924"/>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pPr>
        <w:ind w:left="3799" w:hanging="708"/>
      </w:pPr>
      <w:rPr>
        <w:rFonts w:cs="Times New Roman" w:hint="default"/>
      </w:rPr>
    </w:lvl>
    <w:lvl w:ilvl="6">
      <w:start w:val="1"/>
      <w:numFmt w:val="decimal"/>
      <w:lvlText w:val="%1.%2.%3.%4.%5.%6.%7."/>
      <w:lvlJc w:val="left"/>
      <w:rPr>
        <w:rFonts w:cs="Times New Roman" w:hint="default"/>
      </w:rPr>
    </w:lvl>
    <w:lvl w:ilvl="7">
      <w:start w:val="1"/>
      <w:numFmt w:val="decimal"/>
      <w:lvlText w:val="%1.%2.%3.%4.%5.%6.%7.%8."/>
      <w:lvlJc w:val="left"/>
      <w:pPr>
        <w:ind w:left="5641" w:hanging="708"/>
      </w:pPr>
      <w:rPr>
        <w:rFonts w:cs="Times New Roman" w:hint="default"/>
      </w:rPr>
    </w:lvl>
    <w:lvl w:ilvl="8">
      <w:start w:val="1"/>
      <w:numFmt w:val="decimal"/>
      <w:lvlText w:val="%1.%2.%3.%4.%5.%6.%7.%8.%9."/>
      <w:lvlJc w:val="left"/>
      <w:pPr>
        <w:ind w:left="6349" w:hanging="708"/>
      </w:pPr>
      <w:rPr>
        <w:rFonts w:cs="Times New Roman" w:hint="default"/>
      </w:rPr>
    </w:lvl>
  </w:abstractNum>
  <w:abstractNum w:abstractNumId="55" w15:restartNumberingAfterBreak="0">
    <w:nsid w:val="70E30221"/>
    <w:multiLevelType w:val="hybridMultilevel"/>
    <w:tmpl w:val="B48A8D60"/>
    <w:lvl w:ilvl="0" w:tplc="04080005">
      <w:start w:val="1"/>
      <w:numFmt w:val="bullet"/>
      <w:lvlText w:val=""/>
      <w:lvlJc w:val="left"/>
      <w:pPr>
        <w:tabs>
          <w:tab w:val="num" w:pos="1778"/>
        </w:tabs>
        <w:ind w:left="1778" w:hanging="360"/>
      </w:pPr>
      <w:rPr>
        <w:rFonts w:ascii="Wingdings" w:hAnsi="Wingdings" w:hint="default"/>
      </w:rPr>
    </w:lvl>
    <w:lvl w:ilvl="1" w:tplc="04080003">
      <w:start w:val="1"/>
      <w:numFmt w:val="bullet"/>
      <w:lvlText w:val="o"/>
      <w:lvlJc w:val="left"/>
      <w:pPr>
        <w:tabs>
          <w:tab w:val="num" w:pos="2498"/>
        </w:tabs>
        <w:ind w:left="2498" w:hanging="360"/>
      </w:pPr>
      <w:rPr>
        <w:rFonts w:ascii="Courier New" w:hAnsi="Courier New" w:hint="default"/>
      </w:rPr>
    </w:lvl>
    <w:lvl w:ilvl="2" w:tplc="04080005">
      <w:start w:val="1"/>
      <w:numFmt w:val="bullet"/>
      <w:lvlText w:val=""/>
      <w:lvlJc w:val="left"/>
      <w:pPr>
        <w:tabs>
          <w:tab w:val="num" w:pos="3218"/>
        </w:tabs>
        <w:ind w:left="3218" w:hanging="360"/>
      </w:pPr>
      <w:rPr>
        <w:rFonts w:ascii="Wingdings" w:hAnsi="Wingdings" w:hint="default"/>
      </w:rPr>
    </w:lvl>
    <w:lvl w:ilvl="3" w:tplc="04080001">
      <w:start w:val="1"/>
      <w:numFmt w:val="bullet"/>
      <w:lvlText w:val=""/>
      <w:lvlJc w:val="left"/>
      <w:pPr>
        <w:tabs>
          <w:tab w:val="num" w:pos="3938"/>
        </w:tabs>
        <w:ind w:left="3938" w:hanging="360"/>
      </w:pPr>
      <w:rPr>
        <w:rFonts w:ascii="Symbol" w:hAnsi="Symbol" w:hint="default"/>
      </w:rPr>
    </w:lvl>
    <w:lvl w:ilvl="4" w:tplc="04080003">
      <w:start w:val="1"/>
      <w:numFmt w:val="bullet"/>
      <w:lvlText w:val="o"/>
      <w:lvlJc w:val="left"/>
      <w:pPr>
        <w:tabs>
          <w:tab w:val="num" w:pos="4658"/>
        </w:tabs>
        <w:ind w:left="4658" w:hanging="360"/>
      </w:pPr>
      <w:rPr>
        <w:rFonts w:ascii="Courier New" w:hAnsi="Courier New" w:hint="default"/>
      </w:rPr>
    </w:lvl>
    <w:lvl w:ilvl="5" w:tplc="04080005">
      <w:start w:val="1"/>
      <w:numFmt w:val="bullet"/>
      <w:lvlText w:val=""/>
      <w:lvlJc w:val="left"/>
      <w:pPr>
        <w:tabs>
          <w:tab w:val="num" w:pos="5378"/>
        </w:tabs>
        <w:ind w:left="5378" w:hanging="360"/>
      </w:pPr>
      <w:rPr>
        <w:rFonts w:ascii="Wingdings" w:hAnsi="Wingdings" w:hint="default"/>
      </w:rPr>
    </w:lvl>
    <w:lvl w:ilvl="6" w:tplc="04080001">
      <w:start w:val="1"/>
      <w:numFmt w:val="bullet"/>
      <w:lvlText w:val=""/>
      <w:lvlJc w:val="left"/>
      <w:pPr>
        <w:tabs>
          <w:tab w:val="num" w:pos="6098"/>
        </w:tabs>
        <w:ind w:left="6098" w:hanging="360"/>
      </w:pPr>
      <w:rPr>
        <w:rFonts w:ascii="Symbol" w:hAnsi="Symbol" w:hint="default"/>
      </w:rPr>
    </w:lvl>
    <w:lvl w:ilvl="7" w:tplc="04080003">
      <w:start w:val="1"/>
      <w:numFmt w:val="bullet"/>
      <w:lvlText w:val="o"/>
      <w:lvlJc w:val="left"/>
      <w:pPr>
        <w:tabs>
          <w:tab w:val="num" w:pos="6818"/>
        </w:tabs>
        <w:ind w:left="6818" w:hanging="360"/>
      </w:pPr>
      <w:rPr>
        <w:rFonts w:ascii="Courier New" w:hAnsi="Courier New" w:hint="default"/>
      </w:rPr>
    </w:lvl>
    <w:lvl w:ilvl="8" w:tplc="04080005">
      <w:start w:val="1"/>
      <w:numFmt w:val="bullet"/>
      <w:lvlText w:val=""/>
      <w:lvlJc w:val="left"/>
      <w:pPr>
        <w:tabs>
          <w:tab w:val="num" w:pos="7538"/>
        </w:tabs>
        <w:ind w:left="7538" w:hanging="360"/>
      </w:pPr>
      <w:rPr>
        <w:rFonts w:ascii="Wingdings" w:hAnsi="Wingdings" w:hint="default"/>
      </w:rPr>
    </w:lvl>
  </w:abstractNum>
  <w:abstractNum w:abstractNumId="56" w15:restartNumberingAfterBreak="0">
    <w:nsid w:val="70EB2CDA"/>
    <w:multiLevelType w:val="hybridMultilevel"/>
    <w:tmpl w:val="C9E28D5A"/>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3E269ED8">
      <w:start w:val="1"/>
      <w:numFmt w:val="bullet"/>
      <w:lvlText w:val=""/>
      <w:lvlJc w:val="left"/>
      <w:pPr>
        <w:tabs>
          <w:tab w:val="num" w:pos="1800"/>
        </w:tabs>
        <w:ind w:left="1800" w:hanging="360"/>
      </w:pPr>
      <w:rPr>
        <w:rFonts w:ascii="Arial" w:hAnsi="Arial" w:hint="default"/>
        <w:sz w:val="20"/>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75FE641A"/>
    <w:multiLevelType w:val="hybridMultilevel"/>
    <w:tmpl w:val="F4C259A2"/>
    <w:lvl w:ilvl="0" w:tplc="92AEB0F2">
      <w:start w:val="1"/>
      <w:numFmt w:val="bullet"/>
      <w:lvlText w:val=""/>
      <w:lvlJc w:val="left"/>
      <w:pPr>
        <w:tabs>
          <w:tab w:val="num" w:pos="1800"/>
        </w:tabs>
        <w:ind w:left="1080" w:firstLine="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781D3C89"/>
    <w:multiLevelType w:val="hybridMultilevel"/>
    <w:tmpl w:val="33F4854C"/>
    <w:lvl w:ilvl="0" w:tplc="97B232B4">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59" w15:restartNumberingAfterBreak="0">
    <w:nsid w:val="78F3619E"/>
    <w:multiLevelType w:val="hybridMultilevel"/>
    <w:tmpl w:val="63C8904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0" w15:restartNumberingAfterBreak="0">
    <w:nsid w:val="7DF73CE6"/>
    <w:multiLevelType w:val="hybridMultilevel"/>
    <w:tmpl w:val="15EA1AA4"/>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num w:numId="1" w16cid:durableId="1767730757">
    <w:abstractNumId w:val="1"/>
  </w:num>
  <w:num w:numId="2" w16cid:durableId="1895386234">
    <w:abstractNumId w:val="28"/>
  </w:num>
  <w:num w:numId="3" w16cid:durableId="2042628121">
    <w:abstractNumId w:val="54"/>
  </w:num>
  <w:num w:numId="4" w16cid:durableId="1554808586">
    <w:abstractNumId w:val="46"/>
  </w:num>
  <w:num w:numId="5" w16cid:durableId="287010964">
    <w:abstractNumId w:val="26"/>
  </w:num>
  <w:num w:numId="6" w16cid:durableId="1996833886">
    <w:abstractNumId w:val="15"/>
  </w:num>
  <w:num w:numId="7" w16cid:durableId="202526718">
    <w:abstractNumId w:val="41"/>
  </w:num>
  <w:num w:numId="8" w16cid:durableId="37751531">
    <w:abstractNumId w:val="0"/>
  </w:num>
  <w:num w:numId="9" w16cid:durableId="1061751519">
    <w:abstractNumId w:val="52"/>
  </w:num>
  <w:num w:numId="10" w16cid:durableId="316958861">
    <w:abstractNumId w:val="4"/>
  </w:num>
  <w:num w:numId="11" w16cid:durableId="1042830528">
    <w:abstractNumId w:val="5"/>
  </w:num>
  <w:num w:numId="12" w16cid:durableId="1948729401">
    <w:abstractNumId w:val="7"/>
  </w:num>
  <w:num w:numId="13" w16cid:durableId="33505855">
    <w:abstractNumId w:val="60"/>
  </w:num>
  <w:num w:numId="14" w16cid:durableId="927539469">
    <w:abstractNumId w:val="53"/>
  </w:num>
  <w:num w:numId="15" w16cid:durableId="625818756">
    <w:abstractNumId w:val="24"/>
  </w:num>
  <w:num w:numId="16" w16cid:durableId="650907088">
    <w:abstractNumId w:val="34"/>
  </w:num>
  <w:num w:numId="17" w16cid:durableId="1170678614">
    <w:abstractNumId w:val="17"/>
  </w:num>
  <w:num w:numId="18" w16cid:durableId="349456543">
    <w:abstractNumId w:val="43"/>
  </w:num>
  <w:num w:numId="19" w16cid:durableId="663315084">
    <w:abstractNumId w:val="27"/>
  </w:num>
  <w:num w:numId="20" w16cid:durableId="700593375">
    <w:abstractNumId w:val="57"/>
  </w:num>
  <w:num w:numId="21" w16cid:durableId="380785933">
    <w:abstractNumId w:val="12"/>
  </w:num>
  <w:num w:numId="22" w16cid:durableId="860119648">
    <w:abstractNumId w:val="58"/>
  </w:num>
  <w:num w:numId="23" w16cid:durableId="336734609">
    <w:abstractNumId w:val="8"/>
  </w:num>
  <w:num w:numId="24" w16cid:durableId="1035158048">
    <w:abstractNumId w:val="31"/>
  </w:num>
  <w:num w:numId="25" w16cid:durableId="1994135014">
    <w:abstractNumId w:val="39"/>
  </w:num>
  <w:num w:numId="26" w16cid:durableId="28802940">
    <w:abstractNumId w:val="37"/>
  </w:num>
  <w:num w:numId="27" w16cid:durableId="1954943509">
    <w:abstractNumId w:val="9"/>
  </w:num>
  <w:num w:numId="28" w16cid:durableId="443810103">
    <w:abstractNumId w:val="14"/>
  </w:num>
  <w:num w:numId="29" w16cid:durableId="1299073506">
    <w:abstractNumId w:val="3"/>
  </w:num>
  <w:num w:numId="30" w16cid:durableId="946236288">
    <w:abstractNumId w:val="45"/>
  </w:num>
  <w:num w:numId="31" w16cid:durableId="1162742876">
    <w:abstractNumId w:val="49"/>
  </w:num>
  <w:num w:numId="32" w16cid:durableId="771781107">
    <w:abstractNumId w:val="56"/>
  </w:num>
  <w:num w:numId="33" w16cid:durableId="1569149416">
    <w:abstractNumId w:val="13"/>
  </w:num>
  <w:num w:numId="34" w16cid:durableId="1868257009">
    <w:abstractNumId w:val="50"/>
  </w:num>
  <w:num w:numId="35" w16cid:durableId="1335765877">
    <w:abstractNumId w:val="20"/>
  </w:num>
  <w:num w:numId="36" w16cid:durableId="576130622">
    <w:abstractNumId w:val="55"/>
  </w:num>
  <w:num w:numId="37" w16cid:durableId="909192401">
    <w:abstractNumId w:val="25"/>
  </w:num>
  <w:num w:numId="38" w16cid:durableId="1435436985">
    <w:abstractNumId w:val="47"/>
  </w:num>
  <w:num w:numId="39" w16cid:durableId="981618506">
    <w:abstractNumId w:val="19"/>
  </w:num>
  <w:num w:numId="40" w16cid:durableId="211894471">
    <w:abstractNumId w:val="35"/>
  </w:num>
  <w:num w:numId="41" w16cid:durableId="2072389164">
    <w:abstractNumId w:val="38"/>
  </w:num>
  <w:num w:numId="42" w16cid:durableId="590311369">
    <w:abstractNumId w:val="6"/>
  </w:num>
  <w:num w:numId="43" w16cid:durableId="19358658">
    <w:abstractNumId w:val="33"/>
  </w:num>
  <w:num w:numId="44" w16cid:durableId="1600020891">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45" w16cid:durableId="1490975674">
    <w:abstractNumId w:val="40"/>
  </w:num>
  <w:num w:numId="46" w16cid:durableId="1612736544">
    <w:abstractNumId w:val="10"/>
  </w:num>
  <w:num w:numId="47" w16cid:durableId="1049570026">
    <w:abstractNumId w:val="16"/>
  </w:num>
  <w:num w:numId="48" w16cid:durableId="1415397300">
    <w:abstractNumId w:val="29"/>
  </w:num>
  <w:num w:numId="49" w16cid:durableId="424611882">
    <w:abstractNumId w:val="30"/>
  </w:num>
  <w:num w:numId="50" w16cid:durableId="1917812440">
    <w:abstractNumId w:val="32"/>
  </w:num>
  <w:num w:numId="51" w16cid:durableId="1940871189">
    <w:abstractNumId w:val="36"/>
  </w:num>
  <w:num w:numId="52" w16cid:durableId="2026441653">
    <w:abstractNumId w:val="22"/>
  </w:num>
  <w:num w:numId="53" w16cid:durableId="1278172149">
    <w:abstractNumId w:val="48"/>
  </w:num>
  <w:num w:numId="54" w16cid:durableId="1614167395">
    <w:abstractNumId w:val="21"/>
  </w:num>
  <w:num w:numId="55" w16cid:durableId="774055090">
    <w:abstractNumId w:val="44"/>
  </w:num>
  <w:num w:numId="56" w16cid:durableId="1136487589">
    <w:abstractNumId w:val="51"/>
  </w:num>
  <w:num w:numId="57" w16cid:durableId="705175095">
    <w:abstractNumId w:val="59"/>
  </w:num>
  <w:num w:numId="58" w16cid:durableId="1632860934">
    <w:abstractNumId w:val="18"/>
  </w:num>
  <w:num w:numId="59" w16cid:durableId="655257130">
    <w:abstractNumId w:val="42"/>
  </w:num>
  <w:num w:numId="60" w16cid:durableId="391579906">
    <w:abstractNumId w:val="23"/>
  </w:num>
  <w:num w:numId="61" w16cid:durableId="1347439175">
    <w:abstractNumId w:val="11"/>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Stead">
    <w15:presenceInfo w15:providerId="Windows Live" w15:userId="6e215a304fdc5b8e"/>
  </w15:person>
  <w15:person w15:author="SdS">
    <w15:presenceInfo w15:providerId="None" w15:userId="SdS"/>
  </w15:person>
  <w15:person w15:author="Anna Sofia Lippolis - annasofia.lippolis@studio.unibo.it">
    <w15:presenceInfo w15:providerId="AD" w15:userId="S::annasofia.lippolis@studio.unibo.it::7b1e3a6a-9860-4c22-807b-007d705c7d62"/>
  </w15:person>
  <w15:person w15:author="Athina Kritsotaki">
    <w15:presenceInfo w15:providerId="AD" w15:userId="S-1-5-21-676814388-1321436977-1990613996-2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8A5"/>
    <w:rsid w:val="00007BB2"/>
    <w:rsid w:val="00020EFA"/>
    <w:rsid w:val="000373E0"/>
    <w:rsid w:val="000462C7"/>
    <w:rsid w:val="00062066"/>
    <w:rsid w:val="00062754"/>
    <w:rsid w:val="00064672"/>
    <w:rsid w:val="00080006"/>
    <w:rsid w:val="00090FD7"/>
    <w:rsid w:val="000A0416"/>
    <w:rsid w:val="000A44C1"/>
    <w:rsid w:val="000C3000"/>
    <w:rsid w:val="000C7783"/>
    <w:rsid w:val="000E7790"/>
    <w:rsid w:val="00103A63"/>
    <w:rsid w:val="00103A82"/>
    <w:rsid w:val="00105876"/>
    <w:rsid w:val="00107116"/>
    <w:rsid w:val="00115E6C"/>
    <w:rsid w:val="0012019D"/>
    <w:rsid w:val="001218EA"/>
    <w:rsid w:val="001259BF"/>
    <w:rsid w:val="001320D9"/>
    <w:rsid w:val="00135540"/>
    <w:rsid w:val="00136429"/>
    <w:rsid w:val="00137F3D"/>
    <w:rsid w:val="00141351"/>
    <w:rsid w:val="00150AF2"/>
    <w:rsid w:val="0015304C"/>
    <w:rsid w:val="0015389B"/>
    <w:rsid w:val="001647CA"/>
    <w:rsid w:val="001653D7"/>
    <w:rsid w:val="00166DFC"/>
    <w:rsid w:val="0019512C"/>
    <w:rsid w:val="0019651E"/>
    <w:rsid w:val="001A083B"/>
    <w:rsid w:val="001A100F"/>
    <w:rsid w:val="001A2E46"/>
    <w:rsid w:val="001B636E"/>
    <w:rsid w:val="001C78D9"/>
    <w:rsid w:val="001D6272"/>
    <w:rsid w:val="001F0BA1"/>
    <w:rsid w:val="001F1BF0"/>
    <w:rsid w:val="001F215D"/>
    <w:rsid w:val="002020F1"/>
    <w:rsid w:val="00203270"/>
    <w:rsid w:val="00203AE3"/>
    <w:rsid w:val="002243BC"/>
    <w:rsid w:val="00251079"/>
    <w:rsid w:val="002659CD"/>
    <w:rsid w:val="00270C97"/>
    <w:rsid w:val="002823CF"/>
    <w:rsid w:val="002913BF"/>
    <w:rsid w:val="0029726E"/>
    <w:rsid w:val="002A58FD"/>
    <w:rsid w:val="002A668A"/>
    <w:rsid w:val="002B2D23"/>
    <w:rsid w:val="002B6445"/>
    <w:rsid w:val="002C657D"/>
    <w:rsid w:val="002C71A8"/>
    <w:rsid w:val="002D20BF"/>
    <w:rsid w:val="002D4EF0"/>
    <w:rsid w:val="002E71F1"/>
    <w:rsid w:val="002F356B"/>
    <w:rsid w:val="002F71FE"/>
    <w:rsid w:val="00304C07"/>
    <w:rsid w:val="003215BD"/>
    <w:rsid w:val="00325CD9"/>
    <w:rsid w:val="003319C4"/>
    <w:rsid w:val="00331C9D"/>
    <w:rsid w:val="00340C81"/>
    <w:rsid w:val="00343118"/>
    <w:rsid w:val="00357853"/>
    <w:rsid w:val="0038126D"/>
    <w:rsid w:val="00381415"/>
    <w:rsid w:val="00396B84"/>
    <w:rsid w:val="003B160B"/>
    <w:rsid w:val="003C53F1"/>
    <w:rsid w:val="003D3D8C"/>
    <w:rsid w:val="003E2289"/>
    <w:rsid w:val="00420C8A"/>
    <w:rsid w:val="00432967"/>
    <w:rsid w:val="0044003D"/>
    <w:rsid w:val="004415CB"/>
    <w:rsid w:val="00443E4F"/>
    <w:rsid w:val="00455CEF"/>
    <w:rsid w:val="0048394A"/>
    <w:rsid w:val="00490818"/>
    <w:rsid w:val="0049405A"/>
    <w:rsid w:val="004948BD"/>
    <w:rsid w:val="00495725"/>
    <w:rsid w:val="004B3CC9"/>
    <w:rsid w:val="004B48CD"/>
    <w:rsid w:val="004B685D"/>
    <w:rsid w:val="004E00DF"/>
    <w:rsid w:val="004E3B30"/>
    <w:rsid w:val="004F5127"/>
    <w:rsid w:val="005140C6"/>
    <w:rsid w:val="00515FD5"/>
    <w:rsid w:val="005400C3"/>
    <w:rsid w:val="00545DF3"/>
    <w:rsid w:val="00551B84"/>
    <w:rsid w:val="00554A00"/>
    <w:rsid w:val="005602F6"/>
    <w:rsid w:val="00574986"/>
    <w:rsid w:val="00576FFD"/>
    <w:rsid w:val="005915A0"/>
    <w:rsid w:val="00594FF5"/>
    <w:rsid w:val="005A11C0"/>
    <w:rsid w:val="005A1560"/>
    <w:rsid w:val="005A709E"/>
    <w:rsid w:val="005B217B"/>
    <w:rsid w:val="005C1791"/>
    <w:rsid w:val="005D6BBA"/>
    <w:rsid w:val="005D6FAB"/>
    <w:rsid w:val="005E7015"/>
    <w:rsid w:val="005F5FE1"/>
    <w:rsid w:val="00610ABC"/>
    <w:rsid w:val="0061238D"/>
    <w:rsid w:val="0062045E"/>
    <w:rsid w:val="00621D7E"/>
    <w:rsid w:val="006239D0"/>
    <w:rsid w:val="00646F0E"/>
    <w:rsid w:val="00652F9E"/>
    <w:rsid w:val="00661BA3"/>
    <w:rsid w:val="006878D8"/>
    <w:rsid w:val="006A5B2A"/>
    <w:rsid w:val="006C1745"/>
    <w:rsid w:val="006C176C"/>
    <w:rsid w:val="006C2176"/>
    <w:rsid w:val="006C6AD3"/>
    <w:rsid w:val="006E5B73"/>
    <w:rsid w:val="006F2B17"/>
    <w:rsid w:val="006F4401"/>
    <w:rsid w:val="007046EA"/>
    <w:rsid w:val="007105BE"/>
    <w:rsid w:val="007220E5"/>
    <w:rsid w:val="00734456"/>
    <w:rsid w:val="00764035"/>
    <w:rsid w:val="007825D5"/>
    <w:rsid w:val="00795766"/>
    <w:rsid w:val="007B4D5B"/>
    <w:rsid w:val="007C7CD0"/>
    <w:rsid w:val="007E0A5D"/>
    <w:rsid w:val="007E169E"/>
    <w:rsid w:val="007E284F"/>
    <w:rsid w:val="007F1359"/>
    <w:rsid w:val="0080251F"/>
    <w:rsid w:val="00802FA9"/>
    <w:rsid w:val="00810D44"/>
    <w:rsid w:val="0084182D"/>
    <w:rsid w:val="0084235C"/>
    <w:rsid w:val="0084639C"/>
    <w:rsid w:val="008578A5"/>
    <w:rsid w:val="008700D7"/>
    <w:rsid w:val="008903B0"/>
    <w:rsid w:val="00891CAD"/>
    <w:rsid w:val="008A556B"/>
    <w:rsid w:val="008B3009"/>
    <w:rsid w:val="008E7E92"/>
    <w:rsid w:val="008F46C6"/>
    <w:rsid w:val="008F55BE"/>
    <w:rsid w:val="008F6257"/>
    <w:rsid w:val="009010AC"/>
    <w:rsid w:val="00903F5B"/>
    <w:rsid w:val="00906219"/>
    <w:rsid w:val="009077C5"/>
    <w:rsid w:val="00921C38"/>
    <w:rsid w:val="00923B99"/>
    <w:rsid w:val="009367DC"/>
    <w:rsid w:val="0093733E"/>
    <w:rsid w:val="00952948"/>
    <w:rsid w:val="00953A02"/>
    <w:rsid w:val="009540EF"/>
    <w:rsid w:val="0096681C"/>
    <w:rsid w:val="00971E2E"/>
    <w:rsid w:val="00972233"/>
    <w:rsid w:val="00976D47"/>
    <w:rsid w:val="009807D4"/>
    <w:rsid w:val="00980C8D"/>
    <w:rsid w:val="00983B35"/>
    <w:rsid w:val="009967DD"/>
    <w:rsid w:val="009A0B11"/>
    <w:rsid w:val="009A58C9"/>
    <w:rsid w:val="009A66AB"/>
    <w:rsid w:val="009B3AAF"/>
    <w:rsid w:val="009B6AB5"/>
    <w:rsid w:val="009C21D6"/>
    <w:rsid w:val="009C5DE6"/>
    <w:rsid w:val="009D0EFA"/>
    <w:rsid w:val="009D591A"/>
    <w:rsid w:val="009F25C6"/>
    <w:rsid w:val="00A06816"/>
    <w:rsid w:val="00A14047"/>
    <w:rsid w:val="00A23023"/>
    <w:rsid w:val="00A31D42"/>
    <w:rsid w:val="00A43CD8"/>
    <w:rsid w:val="00A43CFC"/>
    <w:rsid w:val="00A65E51"/>
    <w:rsid w:val="00A749D7"/>
    <w:rsid w:val="00A87D32"/>
    <w:rsid w:val="00AA6B20"/>
    <w:rsid w:val="00AB51DE"/>
    <w:rsid w:val="00AB589F"/>
    <w:rsid w:val="00AC0A16"/>
    <w:rsid w:val="00AC1545"/>
    <w:rsid w:val="00AC2B1E"/>
    <w:rsid w:val="00AD2897"/>
    <w:rsid w:val="00AF7BD9"/>
    <w:rsid w:val="00B162B5"/>
    <w:rsid w:val="00B16E82"/>
    <w:rsid w:val="00B37B05"/>
    <w:rsid w:val="00B37D4A"/>
    <w:rsid w:val="00B46491"/>
    <w:rsid w:val="00B5569D"/>
    <w:rsid w:val="00B65EF0"/>
    <w:rsid w:val="00B77D0E"/>
    <w:rsid w:val="00B8559D"/>
    <w:rsid w:val="00B905C6"/>
    <w:rsid w:val="00B94300"/>
    <w:rsid w:val="00BB28F0"/>
    <w:rsid w:val="00BC326F"/>
    <w:rsid w:val="00BC4F63"/>
    <w:rsid w:val="00BD08DE"/>
    <w:rsid w:val="00BD0C64"/>
    <w:rsid w:val="00BD6150"/>
    <w:rsid w:val="00BE557E"/>
    <w:rsid w:val="00C059B5"/>
    <w:rsid w:val="00C06247"/>
    <w:rsid w:val="00C12BD2"/>
    <w:rsid w:val="00C25BDB"/>
    <w:rsid w:val="00C468AC"/>
    <w:rsid w:val="00C53278"/>
    <w:rsid w:val="00C54AEF"/>
    <w:rsid w:val="00C55766"/>
    <w:rsid w:val="00C6057F"/>
    <w:rsid w:val="00C66633"/>
    <w:rsid w:val="00C72D99"/>
    <w:rsid w:val="00C844EC"/>
    <w:rsid w:val="00C86CD7"/>
    <w:rsid w:val="00C87691"/>
    <w:rsid w:val="00CA2EA6"/>
    <w:rsid w:val="00CB7138"/>
    <w:rsid w:val="00CC3C0B"/>
    <w:rsid w:val="00CD6CA2"/>
    <w:rsid w:val="00CF289F"/>
    <w:rsid w:val="00CF5794"/>
    <w:rsid w:val="00D0115B"/>
    <w:rsid w:val="00D033EC"/>
    <w:rsid w:val="00D03A22"/>
    <w:rsid w:val="00D279BD"/>
    <w:rsid w:val="00D37AD7"/>
    <w:rsid w:val="00D40C95"/>
    <w:rsid w:val="00D81044"/>
    <w:rsid w:val="00D818AF"/>
    <w:rsid w:val="00D81D29"/>
    <w:rsid w:val="00D82860"/>
    <w:rsid w:val="00D95F14"/>
    <w:rsid w:val="00DA51AA"/>
    <w:rsid w:val="00DA58B3"/>
    <w:rsid w:val="00DB5BCF"/>
    <w:rsid w:val="00DD054E"/>
    <w:rsid w:val="00DD3D48"/>
    <w:rsid w:val="00DD7220"/>
    <w:rsid w:val="00DE2FDE"/>
    <w:rsid w:val="00DE4567"/>
    <w:rsid w:val="00DE60D9"/>
    <w:rsid w:val="00DE62B5"/>
    <w:rsid w:val="00DF27CC"/>
    <w:rsid w:val="00E23230"/>
    <w:rsid w:val="00E371B2"/>
    <w:rsid w:val="00E40176"/>
    <w:rsid w:val="00E42EEC"/>
    <w:rsid w:val="00E53151"/>
    <w:rsid w:val="00E63254"/>
    <w:rsid w:val="00E70A00"/>
    <w:rsid w:val="00E86B23"/>
    <w:rsid w:val="00EA2FA4"/>
    <w:rsid w:val="00EB0887"/>
    <w:rsid w:val="00EB155C"/>
    <w:rsid w:val="00EE7AF5"/>
    <w:rsid w:val="00F02BB6"/>
    <w:rsid w:val="00F61F1B"/>
    <w:rsid w:val="00F62059"/>
    <w:rsid w:val="00F92A86"/>
    <w:rsid w:val="00FA0B06"/>
    <w:rsid w:val="00FA162F"/>
    <w:rsid w:val="00FB567E"/>
    <w:rsid w:val="00FB7A9F"/>
    <w:rsid w:val="00FC443D"/>
    <w:rsid w:val="00FC4484"/>
    <w:rsid w:val="00FD3B19"/>
    <w:rsid w:val="00FE181A"/>
    <w:rsid w:val="00FE1E2F"/>
    <w:rsid w:val="00FE7C0A"/>
    <w:rsid w:val="00FF43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4F28"/>
  <w15:docId w15:val="{1C6C3573-5EF4-4981-98DF-387D4C45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217B"/>
  </w:style>
  <w:style w:type="paragraph" w:styleId="Titolo1">
    <w:name w:val="heading 1"/>
    <w:aliases w:val="H1"/>
    <w:basedOn w:val="Normale"/>
    <w:next w:val="Normale"/>
    <w:link w:val="Titolo1Carattere"/>
    <w:qFormat/>
    <w:rsid w:val="008578A5"/>
    <w:pPr>
      <w:keepNext/>
      <w:keepLines/>
      <w:numPr>
        <w:ilvl w:val="1"/>
        <w:numId w:val="1"/>
      </w:numPr>
      <w:tabs>
        <w:tab w:val="clear" w:pos="360"/>
        <w:tab w:val="left" w:pos="426"/>
      </w:tabs>
      <w:spacing w:before="240" w:after="240" w:line="240" w:lineRule="atLeast"/>
      <w:jc w:val="both"/>
      <w:outlineLvl w:val="0"/>
    </w:pPr>
    <w:rPr>
      <w:rFonts w:ascii="Arial" w:eastAsia="Times New Roman" w:hAnsi="Arial" w:cs="Times New Roman"/>
      <w:b/>
      <w:bCs/>
      <w:caps/>
      <w:color w:val="0000FF"/>
      <w:sz w:val="24"/>
      <w:szCs w:val="24"/>
      <w:lang w:val="el-GR" w:eastAsia="el-GR"/>
    </w:rPr>
  </w:style>
  <w:style w:type="paragraph" w:styleId="Titolo2">
    <w:name w:val="heading 2"/>
    <w:basedOn w:val="Normale"/>
    <w:next w:val="Normale"/>
    <w:link w:val="Titolo2Carattere"/>
    <w:unhideWhenUsed/>
    <w:qFormat/>
    <w:rsid w:val="00954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nhideWhenUsed/>
    <w:qFormat/>
    <w:rsid w:val="00495725"/>
    <w:pPr>
      <w:keepNext/>
      <w:keepLines/>
      <w:spacing w:before="240" w:after="120" w:line="300" w:lineRule="exact"/>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9540EF"/>
    <w:pPr>
      <w:keepNext/>
      <w:keepLines/>
      <w:numPr>
        <w:ilvl w:val="4"/>
        <w:numId w:val="1"/>
      </w:numPr>
      <w:tabs>
        <w:tab w:val="clear" w:pos="360"/>
      </w:tabs>
      <w:spacing w:before="240" w:after="240" w:line="240" w:lineRule="atLeast"/>
      <w:jc w:val="both"/>
      <w:outlineLvl w:val="3"/>
    </w:pPr>
    <w:rPr>
      <w:rFonts w:ascii="Arial" w:eastAsia="Times New Roman" w:hAnsi="Arial" w:cs="Times New Roman"/>
      <w:b/>
      <w:bCs/>
      <w:color w:val="0000FF"/>
      <w:sz w:val="20"/>
      <w:szCs w:val="20"/>
      <w:lang w:val="fr-FR" w:eastAsia="el-GR"/>
    </w:rPr>
  </w:style>
  <w:style w:type="paragraph" w:styleId="Titolo5">
    <w:name w:val="heading 5"/>
    <w:basedOn w:val="Normale"/>
    <w:next w:val="Normale"/>
    <w:link w:val="Titolo5Carattere"/>
    <w:qFormat/>
    <w:rsid w:val="009540EF"/>
    <w:pPr>
      <w:keepLines/>
      <w:numPr>
        <w:ilvl w:val="4"/>
        <w:numId w:val="9"/>
      </w:numPr>
      <w:spacing w:before="240" w:after="240" w:line="240" w:lineRule="atLeast"/>
      <w:jc w:val="both"/>
      <w:outlineLvl w:val="4"/>
    </w:pPr>
    <w:rPr>
      <w:rFonts w:ascii="Arial" w:eastAsia="Times New Roman" w:hAnsi="Arial" w:cs="Times New Roman"/>
      <w:b/>
      <w:bCs/>
      <w:sz w:val="20"/>
      <w:szCs w:val="20"/>
      <w:lang w:val="el-GR" w:eastAsia="el-GR"/>
    </w:rPr>
  </w:style>
  <w:style w:type="paragraph" w:styleId="Titolo6">
    <w:name w:val="heading 6"/>
    <w:basedOn w:val="Normale"/>
    <w:next w:val="Normale"/>
    <w:link w:val="Titolo6Carattere"/>
    <w:qFormat/>
    <w:rsid w:val="009540EF"/>
    <w:pPr>
      <w:keepLines/>
      <w:numPr>
        <w:ilvl w:val="5"/>
        <w:numId w:val="1"/>
      </w:numPr>
      <w:tabs>
        <w:tab w:val="clear" w:pos="360"/>
      </w:tabs>
      <w:spacing w:after="0" w:line="300" w:lineRule="exact"/>
      <w:ind w:left="3799" w:hanging="708"/>
      <w:jc w:val="both"/>
      <w:outlineLvl w:val="5"/>
    </w:pPr>
    <w:rPr>
      <w:rFonts w:ascii="Arial" w:eastAsia="Times New Roman" w:hAnsi="Arial" w:cs="Times New Roman"/>
      <w:sz w:val="20"/>
      <w:szCs w:val="20"/>
      <w:u w:val="single"/>
      <w:lang w:val="el-GR" w:eastAsia="el-GR"/>
    </w:rPr>
  </w:style>
  <w:style w:type="paragraph" w:styleId="Titolo7">
    <w:name w:val="heading 7"/>
    <w:basedOn w:val="Normale"/>
    <w:next w:val="Normale"/>
    <w:link w:val="Titolo7Carattere"/>
    <w:qFormat/>
    <w:rsid w:val="009540EF"/>
    <w:pPr>
      <w:keepLines/>
      <w:numPr>
        <w:ilvl w:val="6"/>
        <w:numId w:val="1"/>
      </w:numPr>
      <w:tabs>
        <w:tab w:val="clear" w:pos="360"/>
      </w:tabs>
      <w:spacing w:before="240" w:after="240" w:line="240" w:lineRule="atLeast"/>
      <w:jc w:val="both"/>
      <w:outlineLvl w:val="6"/>
    </w:pPr>
    <w:rPr>
      <w:rFonts w:ascii="Arial" w:eastAsia="Times New Roman" w:hAnsi="Arial" w:cs="Times New Roman"/>
      <w:i/>
      <w:iCs/>
      <w:sz w:val="20"/>
      <w:szCs w:val="20"/>
      <w:lang w:val="el-GR" w:eastAsia="el-GR"/>
    </w:rPr>
  </w:style>
  <w:style w:type="paragraph" w:styleId="Titolo8">
    <w:name w:val="heading 8"/>
    <w:basedOn w:val="Normale"/>
    <w:next w:val="Rientronormale"/>
    <w:link w:val="Titolo8Carattere"/>
    <w:qFormat/>
    <w:rsid w:val="008578A5"/>
    <w:pPr>
      <w:keepLines/>
      <w:tabs>
        <w:tab w:val="num" w:pos="360"/>
      </w:tabs>
      <w:spacing w:after="0" w:line="300" w:lineRule="exact"/>
      <w:ind w:left="360" w:hanging="360"/>
      <w:jc w:val="both"/>
      <w:outlineLvl w:val="7"/>
    </w:pPr>
    <w:rPr>
      <w:rFonts w:ascii="Arial" w:eastAsia="Times New Roman" w:hAnsi="Arial" w:cs="Times New Roman"/>
      <w:i/>
      <w:iCs/>
      <w:sz w:val="20"/>
      <w:szCs w:val="20"/>
      <w:lang w:val="el-GR" w:eastAsia="el-GR"/>
    </w:rPr>
  </w:style>
  <w:style w:type="paragraph" w:styleId="Titolo9">
    <w:name w:val="heading 9"/>
    <w:basedOn w:val="Normale"/>
    <w:next w:val="Rientronormale"/>
    <w:link w:val="Titolo9Carattere"/>
    <w:qFormat/>
    <w:rsid w:val="008578A5"/>
    <w:pPr>
      <w:keepLines/>
      <w:spacing w:after="0" w:line="300" w:lineRule="exact"/>
      <w:jc w:val="both"/>
      <w:outlineLvl w:val="8"/>
    </w:pPr>
    <w:rPr>
      <w:rFonts w:ascii="Arial" w:eastAsia="Times New Roman" w:hAnsi="Arial" w:cs="Times New Roman"/>
      <w:i/>
      <w:iCs/>
      <w:sz w:val="20"/>
      <w:szCs w:val="20"/>
      <w:lang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H1 Carattere"/>
    <w:basedOn w:val="Carpredefinitoparagrafo"/>
    <w:link w:val="Titolo1"/>
    <w:rsid w:val="008578A5"/>
    <w:rPr>
      <w:rFonts w:ascii="Arial" w:eastAsia="Times New Roman" w:hAnsi="Arial" w:cs="Times New Roman"/>
      <w:b/>
      <w:bCs/>
      <w:caps/>
      <w:color w:val="0000FF"/>
      <w:sz w:val="24"/>
      <w:szCs w:val="24"/>
      <w:lang w:val="el-GR" w:eastAsia="el-GR"/>
    </w:rPr>
  </w:style>
  <w:style w:type="character" w:customStyle="1" w:styleId="Titolo2Carattere">
    <w:name w:val="Titolo 2 Carattere"/>
    <w:basedOn w:val="Carpredefinitoparagrafo"/>
    <w:link w:val="Titolo2"/>
    <w:rsid w:val="009540E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rsid w:val="00495725"/>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rsid w:val="009540EF"/>
    <w:rPr>
      <w:rFonts w:ascii="Arial" w:eastAsia="Times New Roman" w:hAnsi="Arial" w:cs="Times New Roman"/>
      <w:b/>
      <w:bCs/>
      <w:color w:val="0000FF"/>
      <w:sz w:val="20"/>
      <w:szCs w:val="20"/>
      <w:lang w:val="fr-FR" w:eastAsia="el-GR"/>
    </w:rPr>
  </w:style>
  <w:style w:type="character" w:customStyle="1" w:styleId="Titolo5Carattere">
    <w:name w:val="Titolo 5 Carattere"/>
    <w:basedOn w:val="Carpredefinitoparagrafo"/>
    <w:link w:val="Titolo5"/>
    <w:rsid w:val="009540EF"/>
    <w:rPr>
      <w:rFonts w:ascii="Arial" w:eastAsia="Times New Roman" w:hAnsi="Arial" w:cs="Times New Roman"/>
      <w:b/>
      <w:bCs/>
      <w:sz w:val="20"/>
      <w:szCs w:val="20"/>
      <w:lang w:val="el-GR" w:eastAsia="el-GR"/>
    </w:rPr>
  </w:style>
  <w:style w:type="character" w:customStyle="1" w:styleId="Titolo6Carattere">
    <w:name w:val="Titolo 6 Carattere"/>
    <w:basedOn w:val="Carpredefinitoparagrafo"/>
    <w:link w:val="Titolo6"/>
    <w:rsid w:val="009540EF"/>
    <w:rPr>
      <w:rFonts w:ascii="Arial" w:eastAsia="Times New Roman" w:hAnsi="Arial" w:cs="Times New Roman"/>
      <w:sz w:val="20"/>
      <w:szCs w:val="20"/>
      <w:u w:val="single"/>
      <w:lang w:val="el-GR" w:eastAsia="el-GR"/>
    </w:rPr>
  </w:style>
  <w:style w:type="character" w:customStyle="1" w:styleId="Titolo7Carattere">
    <w:name w:val="Titolo 7 Carattere"/>
    <w:basedOn w:val="Carpredefinitoparagrafo"/>
    <w:link w:val="Titolo7"/>
    <w:rsid w:val="009540EF"/>
    <w:rPr>
      <w:rFonts w:ascii="Arial" w:eastAsia="Times New Roman" w:hAnsi="Arial" w:cs="Times New Roman"/>
      <w:i/>
      <w:iCs/>
      <w:sz w:val="20"/>
      <w:szCs w:val="20"/>
      <w:lang w:val="el-GR" w:eastAsia="el-GR"/>
    </w:rPr>
  </w:style>
  <w:style w:type="paragraph" w:styleId="Rientronormale">
    <w:name w:val="Normal Indent"/>
    <w:basedOn w:val="Normale"/>
    <w:unhideWhenUsed/>
    <w:rsid w:val="008578A5"/>
    <w:pPr>
      <w:ind w:left="720"/>
    </w:pPr>
  </w:style>
  <w:style w:type="character" w:customStyle="1" w:styleId="Titolo8Carattere">
    <w:name w:val="Titolo 8 Carattere"/>
    <w:basedOn w:val="Carpredefinitoparagrafo"/>
    <w:link w:val="Titolo8"/>
    <w:rsid w:val="008578A5"/>
    <w:rPr>
      <w:rFonts w:ascii="Arial" w:eastAsia="Times New Roman" w:hAnsi="Arial" w:cs="Times New Roman"/>
      <w:i/>
      <w:iCs/>
      <w:sz w:val="20"/>
      <w:szCs w:val="20"/>
      <w:lang w:val="el-GR" w:eastAsia="el-GR"/>
    </w:rPr>
  </w:style>
  <w:style w:type="character" w:customStyle="1" w:styleId="Titolo9Carattere">
    <w:name w:val="Titolo 9 Carattere"/>
    <w:basedOn w:val="Carpredefinitoparagrafo"/>
    <w:link w:val="Titolo9"/>
    <w:rsid w:val="008578A5"/>
    <w:rPr>
      <w:rFonts w:ascii="Arial" w:eastAsia="Times New Roman" w:hAnsi="Arial" w:cs="Times New Roman"/>
      <w:i/>
      <w:iCs/>
      <w:sz w:val="20"/>
      <w:szCs w:val="20"/>
      <w:lang w:eastAsia="fr-FR"/>
    </w:rPr>
  </w:style>
  <w:style w:type="character" w:styleId="Collegamentoipertestuale">
    <w:name w:val="Hyperlink"/>
    <w:basedOn w:val="Carpredefinitoparagrafo"/>
    <w:uiPriority w:val="99"/>
    <w:rsid w:val="008578A5"/>
    <w:rPr>
      <w:color w:val="0000FF"/>
      <w:u w:val="single"/>
    </w:rPr>
  </w:style>
  <w:style w:type="paragraph" w:styleId="Testonotaapidipagina">
    <w:name w:val="footnote text"/>
    <w:basedOn w:val="Normale"/>
    <w:link w:val="TestonotaapidipaginaCarattere"/>
    <w:rsid w:val="00AD2897"/>
    <w:pPr>
      <w:spacing w:after="0" w:line="240" w:lineRule="auto"/>
      <w:ind w:firstLine="357"/>
      <w:jc w:val="both"/>
    </w:pPr>
    <w:rPr>
      <w:rFonts w:ascii="Times New Roman" w:eastAsia="MS Mincho" w:hAnsi="Times New Roman" w:cs="Times New Roman"/>
      <w:sz w:val="20"/>
      <w:szCs w:val="20"/>
      <w:lang w:val="en-US" w:eastAsia="ja-JP"/>
    </w:rPr>
  </w:style>
  <w:style w:type="character" w:customStyle="1" w:styleId="TestonotaapidipaginaCarattere">
    <w:name w:val="Testo nota a piè di pagina Carattere"/>
    <w:basedOn w:val="Carpredefinitoparagrafo"/>
    <w:link w:val="Testonotaapidipagina"/>
    <w:rsid w:val="00AD2897"/>
    <w:rPr>
      <w:rFonts w:ascii="Times New Roman" w:eastAsia="MS Mincho" w:hAnsi="Times New Roman" w:cs="Times New Roman"/>
      <w:sz w:val="20"/>
      <w:szCs w:val="20"/>
      <w:lang w:val="en-US" w:eastAsia="ja-JP"/>
    </w:rPr>
  </w:style>
  <w:style w:type="character" w:styleId="Rimandonotaapidipagina">
    <w:name w:val="footnote reference"/>
    <w:basedOn w:val="Carpredefinitoparagrafo"/>
    <w:rsid w:val="00AD2897"/>
    <w:rPr>
      <w:vertAlign w:val="superscript"/>
    </w:rPr>
  </w:style>
  <w:style w:type="character" w:customStyle="1" w:styleId="FootnoteChar">
    <w:name w:val="Footnote Char"/>
    <w:basedOn w:val="Carpredefinitoparagrafo"/>
    <w:rsid w:val="00AD2897"/>
    <w:rPr>
      <w:rFonts w:eastAsia="MS Mincho"/>
      <w:sz w:val="16"/>
      <w:szCs w:val="24"/>
      <w:lang w:val="en-US" w:eastAsia="ja-JP" w:bidi="ar-SA"/>
    </w:rPr>
  </w:style>
  <w:style w:type="paragraph" w:styleId="Testofumetto">
    <w:name w:val="Balloon Text"/>
    <w:basedOn w:val="Normale"/>
    <w:link w:val="TestofumettoCarattere"/>
    <w:uiPriority w:val="99"/>
    <w:semiHidden/>
    <w:rsid w:val="009540EF"/>
    <w:pPr>
      <w:spacing w:after="0" w:line="240" w:lineRule="auto"/>
      <w:jc w:val="both"/>
    </w:pPr>
    <w:rPr>
      <w:rFonts w:ascii="Tahoma" w:eastAsia="Times New Roman" w:hAnsi="Tahoma" w:cs="Times New Roman"/>
      <w:sz w:val="16"/>
      <w:szCs w:val="16"/>
      <w:lang w:eastAsia="el-GR"/>
    </w:rPr>
  </w:style>
  <w:style w:type="character" w:customStyle="1" w:styleId="TestofumettoCarattere">
    <w:name w:val="Testo fumetto Carattere"/>
    <w:basedOn w:val="Carpredefinitoparagrafo"/>
    <w:link w:val="Testofumetto"/>
    <w:uiPriority w:val="99"/>
    <w:semiHidden/>
    <w:rsid w:val="009540EF"/>
    <w:rPr>
      <w:rFonts w:ascii="Tahoma" w:eastAsia="Times New Roman" w:hAnsi="Tahoma" w:cs="Times New Roman"/>
      <w:sz w:val="16"/>
      <w:szCs w:val="16"/>
      <w:lang w:eastAsia="el-GR"/>
    </w:rPr>
  </w:style>
  <w:style w:type="paragraph" w:customStyle="1" w:styleId="N1">
    <w:name w:val="N1"/>
    <w:basedOn w:val="Normale"/>
    <w:link w:val="N1Car"/>
    <w:rsid w:val="009540EF"/>
    <w:pPr>
      <w:keepLines/>
      <w:spacing w:before="180" w:after="0" w:line="300" w:lineRule="exact"/>
      <w:jc w:val="both"/>
    </w:pPr>
    <w:rPr>
      <w:rFonts w:ascii="Arial" w:eastAsia="Times New Roman" w:hAnsi="Arial" w:cs="Times New Roman"/>
      <w:sz w:val="20"/>
      <w:szCs w:val="20"/>
      <w:lang w:eastAsia="fr-FR"/>
    </w:rPr>
  </w:style>
  <w:style w:type="character" w:customStyle="1" w:styleId="N1Car">
    <w:name w:val="N1 Car"/>
    <w:link w:val="N1"/>
    <w:locked/>
    <w:rsid w:val="009540EF"/>
    <w:rPr>
      <w:rFonts w:ascii="Arial" w:eastAsia="Times New Roman" w:hAnsi="Arial" w:cs="Times New Roman"/>
      <w:sz w:val="20"/>
      <w:szCs w:val="20"/>
      <w:lang w:eastAsia="fr-FR"/>
    </w:rPr>
  </w:style>
  <w:style w:type="paragraph" w:customStyle="1" w:styleId="D0">
    <w:name w:val="D0"/>
    <w:basedOn w:val="Normale"/>
    <w:rsid w:val="009540EF"/>
    <w:pPr>
      <w:keepLines/>
      <w:numPr>
        <w:numId w:val="5"/>
      </w:numPr>
      <w:tabs>
        <w:tab w:val="left" w:pos="1985"/>
      </w:tabs>
      <w:spacing w:before="180" w:after="0" w:line="300" w:lineRule="exact"/>
      <w:jc w:val="both"/>
    </w:pPr>
    <w:rPr>
      <w:rFonts w:ascii="Arial" w:eastAsia="Times New Roman" w:hAnsi="Arial" w:cs="Arial"/>
      <w:sz w:val="20"/>
      <w:szCs w:val="20"/>
      <w:lang w:eastAsia="fr-FR"/>
    </w:rPr>
  </w:style>
  <w:style w:type="paragraph" w:customStyle="1" w:styleId="D1puce">
    <w:name w:val="D1 à puce"/>
    <w:basedOn w:val="D1"/>
    <w:rsid w:val="009540EF"/>
    <w:pPr>
      <w:tabs>
        <w:tab w:val="left" w:pos="539"/>
        <w:tab w:val="num" w:pos="757"/>
      </w:tabs>
    </w:pPr>
  </w:style>
  <w:style w:type="paragraph" w:customStyle="1" w:styleId="D1">
    <w:name w:val="D1"/>
    <w:basedOn w:val="Normale"/>
    <w:rsid w:val="009540EF"/>
    <w:pPr>
      <w:keepLines/>
      <w:tabs>
        <w:tab w:val="left" w:pos="3828"/>
      </w:tabs>
      <w:spacing w:after="0" w:line="300" w:lineRule="exact"/>
      <w:ind w:left="539" w:hanging="142"/>
      <w:jc w:val="both"/>
    </w:pPr>
    <w:rPr>
      <w:rFonts w:ascii="Arial" w:eastAsia="Times New Roman" w:hAnsi="Arial" w:cs="Arial"/>
      <w:sz w:val="20"/>
      <w:szCs w:val="20"/>
      <w:lang w:eastAsia="fr-FR"/>
    </w:rPr>
  </w:style>
  <w:style w:type="paragraph" w:customStyle="1" w:styleId="D1avpuce">
    <w:name w:val="D1av à puce"/>
    <w:basedOn w:val="D1av"/>
    <w:rsid w:val="009540EF"/>
    <w:pPr>
      <w:tabs>
        <w:tab w:val="left" w:pos="539"/>
        <w:tab w:val="num" w:pos="757"/>
      </w:tabs>
      <w:ind w:left="227" w:firstLine="170"/>
    </w:pPr>
  </w:style>
  <w:style w:type="paragraph" w:customStyle="1" w:styleId="D1av">
    <w:name w:val="D1av"/>
    <w:basedOn w:val="D1"/>
    <w:next w:val="D1"/>
    <w:rsid w:val="009540EF"/>
    <w:pPr>
      <w:spacing w:before="120"/>
    </w:pPr>
  </w:style>
  <w:style w:type="paragraph" w:styleId="Intestazione">
    <w:name w:val="header"/>
    <w:basedOn w:val="Normale"/>
    <w:link w:val="IntestazioneCarattere"/>
    <w:rsid w:val="009540EF"/>
    <w:pPr>
      <w:keepLines/>
      <w:spacing w:after="0" w:line="300" w:lineRule="exact"/>
      <w:jc w:val="both"/>
    </w:pPr>
    <w:rPr>
      <w:rFonts w:ascii="Arial" w:eastAsia="Times New Roman" w:hAnsi="Arial" w:cs="Times New Roman"/>
      <w:sz w:val="20"/>
      <w:szCs w:val="20"/>
      <w:lang w:val="el-GR" w:eastAsia="el-GR"/>
    </w:rPr>
  </w:style>
  <w:style w:type="character" w:customStyle="1" w:styleId="IntestazioneCarattere">
    <w:name w:val="Intestazione Carattere"/>
    <w:basedOn w:val="Carpredefinitoparagrafo"/>
    <w:link w:val="Intestazione"/>
    <w:rsid w:val="009540EF"/>
    <w:rPr>
      <w:rFonts w:ascii="Arial" w:eastAsia="Times New Roman" w:hAnsi="Arial" w:cs="Times New Roman"/>
      <w:sz w:val="20"/>
      <w:szCs w:val="20"/>
      <w:lang w:val="el-GR" w:eastAsia="el-GR"/>
    </w:rPr>
  </w:style>
  <w:style w:type="paragraph" w:styleId="Pidipagina">
    <w:name w:val="footer"/>
    <w:basedOn w:val="Normale"/>
    <w:link w:val="PidipaginaCarattere"/>
    <w:uiPriority w:val="99"/>
    <w:rsid w:val="009540EF"/>
    <w:pPr>
      <w:keepLines/>
      <w:tabs>
        <w:tab w:val="center" w:pos="4819"/>
        <w:tab w:val="right" w:pos="9071"/>
      </w:tabs>
      <w:spacing w:after="0" w:line="300" w:lineRule="exact"/>
      <w:jc w:val="both"/>
    </w:pPr>
    <w:rPr>
      <w:rFonts w:ascii="Arial" w:eastAsia="Times New Roman" w:hAnsi="Arial" w:cs="Times New Roman"/>
      <w:sz w:val="20"/>
      <w:szCs w:val="20"/>
      <w:lang w:eastAsia="el-GR"/>
    </w:rPr>
  </w:style>
  <w:style w:type="character" w:customStyle="1" w:styleId="PidipaginaCarattere">
    <w:name w:val="Piè di pagina Carattere"/>
    <w:basedOn w:val="Carpredefinitoparagrafo"/>
    <w:link w:val="Pidipagina"/>
    <w:uiPriority w:val="99"/>
    <w:rsid w:val="009540EF"/>
    <w:rPr>
      <w:rFonts w:ascii="Arial" w:eastAsia="Times New Roman" w:hAnsi="Arial" w:cs="Times New Roman"/>
      <w:sz w:val="20"/>
      <w:szCs w:val="20"/>
      <w:lang w:eastAsia="el-GR"/>
    </w:rPr>
  </w:style>
  <w:style w:type="paragraph" w:styleId="Elenco">
    <w:name w:val="List"/>
    <w:basedOn w:val="Normale"/>
    <w:rsid w:val="009540EF"/>
    <w:pPr>
      <w:numPr>
        <w:numId w:val="4"/>
      </w:numPr>
      <w:tabs>
        <w:tab w:val="clear" w:pos="360"/>
        <w:tab w:val="num" w:pos="1776"/>
      </w:tabs>
      <w:spacing w:before="120" w:after="120" w:line="240" w:lineRule="auto"/>
      <w:ind w:left="1776"/>
      <w:jc w:val="both"/>
    </w:pPr>
    <w:rPr>
      <w:rFonts w:ascii="Arial" w:eastAsia="Times New Roman" w:hAnsi="Arial" w:cs="Arial"/>
      <w:sz w:val="20"/>
      <w:szCs w:val="20"/>
      <w:lang w:eastAsia="fr-FR"/>
    </w:rPr>
  </w:style>
  <w:style w:type="character" w:styleId="Numeropagina">
    <w:name w:val="page number"/>
    <w:basedOn w:val="Carpredefinitoparagrafo"/>
    <w:rsid w:val="009540EF"/>
  </w:style>
  <w:style w:type="paragraph" w:styleId="Corpotesto">
    <w:name w:val="Body Text"/>
    <w:basedOn w:val="Normale"/>
    <w:link w:val="CorpotestoCarattere"/>
    <w:rsid w:val="009540EF"/>
    <w:pPr>
      <w:spacing w:before="120" w:after="120" w:line="240" w:lineRule="auto"/>
      <w:jc w:val="both"/>
    </w:pPr>
    <w:rPr>
      <w:rFonts w:ascii="Arial" w:eastAsia="Times New Roman" w:hAnsi="Arial" w:cs="Times New Roman"/>
      <w:b/>
      <w:bCs/>
      <w:i/>
      <w:iCs/>
      <w:sz w:val="32"/>
      <w:szCs w:val="32"/>
      <w:lang w:val="el-GR" w:eastAsia="el-GR"/>
    </w:rPr>
  </w:style>
  <w:style w:type="character" w:customStyle="1" w:styleId="CorpotestoCarattere">
    <w:name w:val="Corpo testo Carattere"/>
    <w:basedOn w:val="Carpredefinitoparagrafo"/>
    <w:link w:val="Corpotesto"/>
    <w:rsid w:val="009540EF"/>
    <w:rPr>
      <w:rFonts w:ascii="Arial" w:eastAsia="Times New Roman" w:hAnsi="Arial" w:cs="Times New Roman"/>
      <w:b/>
      <w:bCs/>
      <w:i/>
      <w:iCs/>
      <w:sz w:val="32"/>
      <w:szCs w:val="32"/>
      <w:lang w:val="el-GR" w:eastAsia="el-GR"/>
    </w:rPr>
  </w:style>
  <w:style w:type="paragraph" w:styleId="Rientrocorpodeltesto">
    <w:name w:val="Body Text Indent"/>
    <w:basedOn w:val="Normale"/>
    <w:link w:val="RientrocorpodeltestoCarattere"/>
    <w:rsid w:val="009540EF"/>
    <w:pPr>
      <w:spacing w:before="120" w:after="120" w:line="240" w:lineRule="auto"/>
      <w:ind w:left="442"/>
      <w:jc w:val="both"/>
    </w:pPr>
    <w:rPr>
      <w:rFonts w:ascii="Arial" w:eastAsia="Times New Roman" w:hAnsi="Arial" w:cs="Times New Roman"/>
      <w:sz w:val="20"/>
      <w:szCs w:val="20"/>
      <w:lang w:val="el-GR" w:eastAsia="el-GR"/>
    </w:rPr>
  </w:style>
  <w:style w:type="character" w:customStyle="1" w:styleId="RientrocorpodeltestoCarattere">
    <w:name w:val="Rientro corpo del testo Carattere"/>
    <w:basedOn w:val="Carpredefinitoparagrafo"/>
    <w:link w:val="Rientrocorpodeltesto"/>
    <w:rsid w:val="009540EF"/>
    <w:rPr>
      <w:rFonts w:ascii="Arial" w:eastAsia="Times New Roman" w:hAnsi="Arial" w:cs="Times New Roman"/>
      <w:sz w:val="20"/>
      <w:szCs w:val="20"/>
      <w:lang w:val="el-GR" w:eastAsia="el-GR"/>
    </w:rPr>
  </w:style>
  <w:style w:type="paragraph" w:styleId="Sommario1">
    <w:name w:val="toc 1"/>
    <w:basedOn w:val="Normale"/>
    <w:next w:val="Normale"/>
    <w:autoRedefine/>
    <w:uiPriority w:val="39"/>
    <w:rsid w:val="009540EF"/>
    <w:pPr>
      <w:keepLines/>
      <w:tabs>
        <w:tab w:val="left" w:pos="340"/>
        <w:tab w:val="right" w:leader="dot" w:pos="9582"/>
      </w:tabs>
      <w:spacing w:before="240" w:after="0" w:line="300" w:lineRule="exact"/>
      <w:jc w:val="both"/>
    </w:pPr>
    <w:rPr>
      <w:rFonts w:ascii="Arial" w:eastAsia="Times New Roman" w:hAnsi="Arial" w:cs="Arial"/>
      <w:b/>
      <w:bCs/>
      <w:caps/>
      <w:sz w:val="20"/>
      <w:szCs w:val="20"/>
      <w:lang w:val="fr-FR" w:eastAsia="fr-FR"/>
    </w:rPr>
  </w:style>
  <w:style w:type="paragraph" w:styleId="Sommario2">
    <w:name w:val="toc 2"/>
    <w:basedOn w:val="Normale"/>
    <w:next w:val="Normale"/>
    <w:autoRedefine/>
    <w:uiPriority w:val="39"/>
    <w:rsid w:val="009540EF"/>
    <w:pPr>
      <w:spacing w:after="0" w:line="240" w:lineRule="auto"/>
      <w:ind w:left="200"/>
      <w:jc w:val="both"/>
    </w:pPr>
    <w:rPr>
      <w:rFonts w:ascii="Arial" w:eastAsia="Times New Roman" w:hAnsi="Arial" w:cs="Arial"/>
      <w:sz w:val="20"/>
      <w:szCs w:val="20"/>
      <w:lang w:eastAsia="fr-FR"/>
    </w:rPr>
  </w:style>
  <w:style w:type="paragraph" w:styleId="Sommario3">
    <w:name w:val="toc 3"/>
    <w:basedOn w:val="Normale"/>
    <w:next w:val="Normale"/>
    <w:autoRedefine/>
    <w:uiPriority w:val="39"/>
    <w:rsid w:val="009540EF"/>
    <w:pPr>
      <w:spacing w:after="0" w:line="240" w:lineRule="auto"/>
      <w:ind w:left="400"/>
      <w:jc w:val="both"/>
    </w:pPr>
    <w:rPr>
      <w:rFonts w:ascii="Arial" w:eastAsia="Times New Roman" w:hAnsi="Arial" w:cs="Arial"/>
      <w:sz w:val="20"/>
      <w:szCs w:val="20"/>
      <w:lang w:eastAsia="fr-FR"/>
    </w:rPr>
  </w:style>
  <w:style w:type="paragraph" w:styleId="Testocommento">
    <w:name w:val="annotation text"/>
    <w:basedOn w:val="Normale"/>
    <w:link w:val="TestocommentoCarattere"/>
    <w:semiHidden/>
    <w:rsid w:val="009540EF"/>
    <w:pPr>
      <w:spacing w:after="0" w:line="240" w:lineRule="auto"/>
      <w:jc w:val="both"/>
    </w:pPr>
    <w:rPr>
      <w:rFonts w:ascii="Arial" w:eastAsia="Times New Roman" w:hAnsi="Arial" w:cs="Times New Roman"/>
      <w:sz w:val="20"/>
      <w:szCs w:val="20"/>
      <w:lang w:val="el-GR" w:eastAsia="el-GR"/>
    </w:rPr>
  </w:style>
  <w:style w:type="character" w:customStyle="1" w:styleId="TestocommentoCarattere">
    <w:name w:val="Testo commento Carattere"/>
    <w:basedOn w:val="Carpredefinitoparagrafo"/>
    <w:link w:val="Testocommento"/>
    <w:semiHidden/>
    <w:rsid w:val="009540EF"/>
    <w:rPr>
      <w:rFonts w:ascii="Arial" w:eastAsia="Times New Roman" w:hAnsi="Arial" w:cs="Times New Roman"/>
      <w:sz w:val="20"/>
      <w:szCs w:val="20"/>
      <w:lang w:val="el-GR" w:eastAsia="el-GR"/>
    </w:rPr>
  </w:style>
  <w:style w:type="paragraph" w:customStyle="1" w:styleId="H4">
    <w:name w:val="H4"/>
    <w:basedOn w:val="Normale"/>
    <w:next w:val="Normale"/>
    <w:rsid w:val="009540EF"/>
    <w:pPr>
      <w:keepNext/>
      <w:spacing w:before="100" w:after="100" w:line="240" w:lineRule="auto"/>
      <w:jc w:val="both"/>
      <w:outlineLvl w:val="4"/>
    </w:pPr>
    <w:rPr>
      <w:rFonts w:ascii="Arial" w:eastAsia="Times New Roman" w:hAnsi="Arial" w:cs="Arial"/>
      <w:b/>
      <w:bCs/>
      <w:sz w:val="24"/>
      <w:szCs w:val="24"/>
      <w:lang w:eastAsia="fr-FR"/>
    </w:rPr>
  </w:style>
  <w:style w:type="paragraph" w:customStyle="1" w:styleId="1">
    <w:name w:val="Στυλ1"/>
    <w:basedOn w:val="Normale"/>
    <w:rsid w:val="009540EF"/>
    <w:pPr>
      <w:spacing w:after="0" w:line="240" w:lineRule="auto"/>
      <w:jc w:val="both"/>
    </w:pPr>
    <w:rPr>
      <w:rFonts w:ascii="Arial" w:eastAsia="Times New Roman" w:hAnsi="Arial" w:cs="Arial"/>
      <w:sz w:val="24"/>
      <w:szCs w:val="24"/>
      <w:lang w:val="el-GR" w:eastAsia="fr-FR"/>
    </w:rPr>
  </w:style>
  <w:style w:type="paragraph" w:customStyle="1" w:styleId="para1">
    <w:name w:val="para:1"/>
    <w:rsid w:val="009540EF"/>
    <w:pPr>
      <w:widowControl w:val="0"/>
      <w:tabs>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58" w:line="240" w:lineRule="auto"/>
      <w:ind w:left="144" w:right="-576"/>
      <w:jc w:val="both"/>
    </w:pPr>
    <w:rPr>
      <w:rFonts w:ascii="Helvetica" w:eastAsia="Times New Roman" w:hAnsi="Helvetica" w:cs="Helvetica"/>
      <w:sz w:val="20"/>
      <w:szCs w:val="20"/>
      <w:lang w:val="en-US"/>
    </w:rPr>
  </w:style>
  <w:style w:type="paragraph" w:customStyle="1" w:styleId="PARAG2">
    <w:name w:val="PARAG. 2"/>
    <w:basedOn w:val="Normale"/>
    <w:rsid w:val="009540EF"/>
    <w:pPr>
      <w:widowControl w:val="0"/>
      <w:spacing w:before="240" w:after="0" w:line="240" w:lineRule="auto"/>
      <w:ind w:left="709"/>
      <w:jc w:val="both"/>
    </w:pPr>
    <w:rPr>
      <w:rFonts w:ascii="Arial" w:eastAsia="Times New Roman" w:hAnsi="Arial" w:cs="Arial"/>
      <w:lang w:val="fr-FR"/>
    </w:rPr>
  </w:style>
  <w:style w:type="paragraph" w:customStyle="1" w:styleId="6x2cell">
    <w:name w:val="6x2:cell"/>
    <w:rsid w:val="009540EF"/>
    <w:pPr>
      <w:widowControl w:val="0"/>
      <w:tabs>
        <w:tab w:val="left" w:pos="0"/>
        <w:tab w:val="left" w:pos="720"/>
        <w:tab w:val="left" w:pos="1440"/>
        <w:tab w:val="left" w:pos="2160"/>
      </w:tabs>
      <w:spacing w:before="13" w:after="38" w:line="245" w:lineRule="auto"/>
    </w:pPr>
    <w:rPr>
      <w:rFonts w:ascii="Helvetica" w:eastAsia="Times New Roman" w:hAnsi="Helvetica" w:cs="Helvetica"/>
      <w:lang w:val="en-US"/>
    </w:rPr>
  </w:style>
  <w:style w:type="paragraph" w:customStyle="1" w:styleId="texte1">
    <w:name w:val="texte1"/>
    <w:basedOn w:val="Normale"/>
    <w:rsid w:val="009540EF"/>
    <w:pPr>
      <w:spacing w:before="120" w:after="0" w:line="240" w:lineRule="auto"/>
      <w:ind w:left="1134"/>
      <w:jc w:val="both"/>
    </w:pPr>
    <w:rPr>
      <w:rFonts w:ascii="Arial" w:eastAsia="Times New Roman" w:hAnsi="Arial" w:cs="Arial"/>
      <w:lang w:val="fr-FR" w:eastAsia="fr-FR"/>
    </w:rPr>
  </w:style>
  <w:style w:type="paragraph" w:customStyle="1" w:styleId="Exemple">
    <w:name w:val="Exemple"/>
    <w:basedOn w:val="Normale"/>
    <w:rsid w:val="009540EF"/>
    <w:pPr>
      <w:pBdr>
        <w:top w:val="dotted" w:sz="6" w:space="0" w:color="auto"/>
        <w:left w:val="dotted" w:sz="6" w:space="6" w:color="auto"/>
        <w:bottom w:val="dotted" w:sz="6" w:space="6" w:color="auto"/>
        <w:right w:val="dotted" w:sz="6" w:space="6" w:color="auto"/>
      </w:pBdr>
      <w:spacing w:before="120" w:after="0" w:line="360" w:lineRule="auto"/>
      <w:ind w:left="301" w:right="210"/>
      <w:jc w:val="both"/>
    </w:pPr>
    <w:rPr>
      <w:rFonts w:ascii="Arial" w:eastAsia="Times New Roman" w:hAnsi="Arial" w:cs="Arial"/>
      <w:sz w:val="20"/>
      <w:szCs w:val="20"/>
      <w:lang w:eastAsia="fr-FR"/>
    </w:rPr>
  </w:style>
  <w:style w:type="paragraph" w:customStyle="1" w:styleId="Conseil2">
    <w:name w:val="Conseil 2"/>
    <w:basedOn w:val="Normale"/>
    <w:autoRedefine/>
    <w:rsid w:val="009540EF"/>
    <w:pPr>
      <w:spacing w:after="0" w:line="360" w:lineRule="atLeast"/>
      <w:ind w:left="860" w:right="260"/>
      <w:jc w:val="both"/>
    </w:pPr>
    <w:rPr>
      <w:rFonts w:ascii="Arial" w:eastAsia="Times New Roman" w:hAnsi="Arial" w:cs="Arial"/>
      <w:i/>
      <w:iCs/>
      <w:sz w:val="24"/>
      <w:szCs w:val="24"/>
      <w:lang w:val="fr-FR" w:eastAsia="fr-FR"/>
    </w:rPr>
  </w:style>
  <w:style w:type="paragraph" w:customStyle="1" w:styleId="Conseil1">
    <w:name w:val="Conseil 1"/>
    <w:basedOn w:val="Normale"/>
    <w:next w:val="Normale"/>
    <w:rsid w:val="009540EF"/>
    <w:pPr>
      <w:spacing w:before="120" w:after="0" w:line="360" w:lineRule="atLeast"/>
      <w:ind w:right="260"/>
      <w:jc w:val="both"/>
    </w:pPr>
    <w:rPr>
      <w:rFonts w:ascii="Arial" w:eastAsia="Times New Roman" w:hAnsi="Arial" w:cs="Arial"/>
      <w:i/>
      <w:iCs/>
      <w:sz w:val="24"/>
      <w:szCs w:val="24"/>
      <w:lang w:val="fr-FR" w:eastAsia="fr-FR"/>
    </w:rPr>
  </w:style>
  <w:style w:type="paragraph" w:styleId="Rientrocorpodeltesto2">
    <w:name w:val="Body Text Indent 2"/>
    <w:basedOn w:val="Normale"/>
    <w:link w:val="Rientrocorpodeltesto2Carattere"/>
    <w:rsid w:val="009540EF"/>
    <w:pPr>
      <w:spacing w:after="0" w:line="240" w:lineRule="auto"/>
      <w:ind w:left="1413"/>
      <w:jc w:val="both"/>
    </w:pPr>
    <w:rPr>
      <w:rFonts w:ascii="Arial" w:eastAsia="Times New Roman" w:hAnsi="Arial" w:cs="Times New Roman"/>
      <w:sz w:val="20"/>
      <w:szCs w:val="20"/>
      <w:lang w:val="el-GR" w:eastAsia="el-GR"/>
    </w:rPr>
  </w:style>
  <w:style w:type="character" w:customStyle="1" w:styleId="Rientrocorpodeltesto2Carattere">
    <w:name w:val="Rientro corpo del testo 2 Carattere"/>
    <w:basedOn w:val="Carpredefinitoparagrafo"/>
    <w:link w:val="Rientrocorpodeltesto2"/>
    <w:rsid w:val="009540EF"/>
    <w:rPr>
      <w:rFonts w:ascii="Arial" w:eastAsia="Times New Roman" w:hAnsi="Arial" w:cs="Times New Roman"/>
      <w:sz w:val="20"/>
      <w:szCs w:val="20"/>
      <w:lang w:val="el-GR" w:eastAsia="el-GR"/>
    </w:rPr>
  </w:style>
  <w:style w:type="paragraph" w:customStyle="1" w:styleId="HTMLBody">
    <w:name w:val="HTML Body"/>
    <w:rsid w:val="009540EF"/>
    <w:pPr>
      <w:autoSpaceDE w:val="0"/>
      <w:autoSpaceDN w:val="0"/>
      <w:adjustRightInd w:val="0"/>
      <w:spacing w:after="0" w:line="240" w:lineRule="auto"/>
    </w:pPr>
    <w:rPr>
      <w:rFonts w:ascii="Arial" w:eastAsia="Times New Roman" w:hAnsi="Arial" w:cs="Arial"/>
      <w:sz w:val="20"/>
      <w:szCs w:val="20"/>
      <w:lang w:val="he-IL" w:eastAsia="fr-FR" w:bidi="he-IL"/>
    </w:rPr>
  </w:style>
  <w:style w:type="character" w:customStyle="1" w:styleId="Machinecrire">
    <w:name w:val="Machine à écrire"/>
    <w:rsid w:val="009540EF"/>
    <w:rPr>
      <w:rFonts w:ascii="Courier New" w:hAnsi="Courier New"/>
      <w:sz w:val="20"/>
    </w:rPr>
  </w:style>
  <w:style w:type="character" w:styleId="Collegamentovisitato">
    <w:name w:val="FollowedHyperlink"/>
    <w:basedOn w:val="Carpredefinitoparagrafo"/>
    <w:rsid w:val="009540EF"/>
    <w:rPr>
      <w:color w:val="800080"/>
      <w:u w:val="single"/>
    </w:rPr>
  </w:style>
  <w:style w:type="character" w:styleId="Rimandocommento">
    <w:name w:val="annotation reference"/>
    <w:basedOn w:val="Carpredefinitoparagrafo"/>
    <w:semiHidden/>
    <w:rsid w:val="009540EF"/>
    <w:rPr>
      <w:sz w:val="16"/>
    </w:rPr>
  </w:style>
  <w:style w:type="paragraph" w:customStyle="1" w:styleId="DocumentReference">
    <w:name w:val="DocumentReference"/>
    <w:basedOn w:val="Normale"/>
    <w:rsid w:val="009540EF"/>
    <w:pPr>
      <w:widowControl w:val="0"/>
      <w:tabs>
        <w:tab w:val="num" w:pos="495"/>
      </w:tabs>
      <w:spacing w:after="0" w:line="240" w:lineRule="auto"/>
      <w:ind w:left="493" w:hanging="493"/>
      <w:jc w:val="both"/>
    </w:pPr>
    <w:rPr>
      <w:rFonts w:ascii="Arial" w:eastAsia="Times New Roman" w:hAnsi="Arial" w:cs="Arial"/>
    </w:rPr>
  </w:style>
  <w:style w:type="paragraph" w:styleId="Didascalia">
    <w:name w:val="caption"/>
    <w:basedOn w:val="Normale"/>
    <w:next w:val="Normale"/>
    <w:link w:val="DidascaliaCarattere"/>
    <w:qFormat/>
    <w:rsid w:val="009540EF"/>
    <w:pPr>
      <w:spacing w:before="120" w:after="120" w:line="240" w:lineRule="auto"/>
      <w:jc w:val="center"/>
    </w:pPr>
    <w:rPr>
      <w:rFonts w:ascii="Arial" w:eastAsia="Times New Roman" w:hAnsi="Arial" w:cs="Times New Roman"/>
      <w:sz w:val="20"/>
      <w:szCs w:val="20"/>
      <w:lang w:eastAsia="fr-FR"/>
    </w:rPr>
  </w:style>
  <w:style w:type="character" w:customStyle="1" w:styleId="DidascaliaCarattere">
    <w:name w:val="Didascalia Carattere"/>
    <w:link w:val="Didascalia"/>
    <w:locked/>
    <w:rsid w:val="009540EF"/>
    <w:rPr>
      <w:rFonts w:ascii="Arial" w:eastAsia="Times New Roman" w:hAnsi="Arial" w:cs="Times New Roman"/>
      <w:sz w:val="20"/>
      <w:szCs w:val="20"/>
      <w:lang w:eastAsia="fr-FR"/>
    </w:rPr>
  </w:style>
  <w:style w:type="paragraph" w:customStyle="1" w:styleId="shortdistance">
    <w:name w:val="short distance"/>
    <w:basedOn w:val="Normale"/>
    <w:rsid w:val="009540EF"/>
    <w:pPr>
      <w:keepLines/>
      <w:tabs>
        <w:tab w:val="left" w:pos="10206"/>
      </w:tabs>
      <w:spacing w:after="0" w:line="120" w:lineRule="exact"/>
      <w:jc w:val="center"/>
    </w:pPr>
    <w:rPr>
      <w:rFonts w:ascii="Times" w:eastAsia="Times New Roman" w:hAnsi="Times" w:cs="Times"/>
      <w:noProof/>
      <w:sz w:val="20"/>
      <w:szCs w:val="20"/>
      <w:lang w:eastAsia="fr-FR"/>
    </w:rPr>
  </w:style>
  <w:style w:type="paragraph" w:customStyle="1" w:styleId="Fragment">
    <w:name w:val="Fragment"/>
    <w:basedOn w:val="Normale"/>
    <w:rsid w:val="009540EF"/>
    <w:pPr>
      <w:spacing w:before="120" w:after="0" w:line="240" w:lineRule="auto"/>
      <w:jc w:val="both"/>
    </w:pPr>
    <w:rPr>
      <w:rFonts w:ascii="Arial" w:eastAsia="Times New Roman" w:hAnsi="Arial" w:cs="Arial"/>
      <w:sz w:val="24"/>
      <w:szCs w:val="24"/>
      <w:lang w:eastAsia="fr-FR"/>
    </w:rPr>
  </w:style>
  <w:style w:type="paragraph" w:customStyle="1" w:styleId="para10">
    <w:name w:val="para1"/>
    <w:basedOn w:val="Normale"/>
    <w:rsid w:val="009540EF"/>
    <w:pPr>
      <w:tabs>
        <w:tab w:val="num" w:pos="360"/>
      </w:tabs>
      <w:spacing w:after="240" w:line="440" w:lineRule="exact"/>
      <w:ind w:left="360" w:hanging="360"/>
      <w:jc w:val="both"/>
    </w:pPr>
    <w:rPr>
      <w:rFonts w:ascii="Arial" w:eastAsia="Times New Roman" w:hAnsi="Arial" w:cs="Arial"/>
      <w:sz w:val="28"/>
      <w:szCs w:val="28"/>
      <w:lang w:eastAsia="fr-FR"/>
    </w:rPr>
  </w:style>
  <w:style w:type="paragraph" w:customStyle="1" w:styleId="para2">
    <w:name w:val="para2"/>
    <w:basedOn w:val="Rientrocorpodeltesto2"/>
    <w:rsid w:val="009540EF"/>
    <w:pPr>
      <w:numPr>
        <w:ilvl w:val="1"/>
        <w:numId w:val="6"/>
      </w:numPr>
      <w:spacing w:after="240" w:line="440" w:lineRule="exact"/>
    </w:pPr>
    <w:rPr>
      <w:sz w:val="28"/>
      <w:szCs w:val="28"/>
    </w:rPr>
  </w:style>
  <w:style w:type="paragraph" w:customStyle="1" w:styleId="numparg">
    <w:name w:val="numparg"/>
    <w:basedOn w:val="Titolo1"/>
    <w:rsid w:val="009540EF"/>
    <w:pPr>
      <w:keepLines w:val="0"/>
      <w:numPr>
        <w:ilvl w:val="0"/>
        <w:numId w:val="7"/>
      </w:numPr>
      <w:spacing w:after="120" w:line="240" w:lineRule="auto"/>
    </w:pPr>
    <w:rPr>
      <w:rFonts w:ascii="Times" w:hAnsi="Times" w:cs="Times"/>
      <w:caps w:val="0"/>
      <w:color w:val="auto"/>
      <w:kern w:val="28"/>
      <w:u w:val="single"/>
      <w:lang w:val="en-US" w:eastAsia="en-US"/>
    </w:rPr>
  </w:style>
  <w:style w:type="paragraph" w:customStyle="1" w:styleId="box">
    <w:name w:val="box"/>
    <w:basedOn w:val="Normale"/>
    <w:rsid w:val="009540EF"/>
    <w:pPr>
      <w:spacing w:before="120" w:after="120" w:line="240" w:lineRule="auto"/>
      <w:jc w:val="both"/>
    </w:pPr>
    <w:rPr>
      <w:rFonts w:ascii="Times" w:eastAsia="Times New Roman" w:hAnsi="Times" w:cs="Times"/>
      <w:sz w:val="32"/>
      <w:szCs w:val="32"/>
      <w:lang w:eastAsia="fr-FR"/>
    </w:rPr>
  </w:style>
  <w:style w:type="paragraph" w:styleId="NormaleWeb">
    <w:name w:val="Normal (Web)"/>
    <w:basedOn w:val="Normale"/>
    <w:rsid w:val="009540EF"/>
    <w:pPr>
      <w:spacing w:before="100" w:beforeAutospacing="1" w:after="100" w:afterAutospacing="1" w:line="240" w:lineRule="auto"/>
      <w:jc w:val="both"/>
    </w:pPr>
    <w:rPr>
      <w:rFonts w:ascii="Arial Unicode MS" w:eastAsia="Arial Unicode MS" w:hAnsi="Times New Roman" w:cs="Arial Unicode MS"/>
      <w:sz w:val="24"/>
      <w:szCs w:val="24"/>
      <w:lang w:val="fr-FR" w:eastAsia="fr-FR"/>
    </w:rPr>
  </w:style>
  <w:style w:type="character" w:styleId="Enfasigrassetto">
    <w:name w:val="Strong"/>
    <w:basedOn w:val="Carpredefinitoparagrafo"/>
    <w:qFormat/>
    <w:rsid w:val="009540EF"/>
    <w:rPr>
      <w:b/>
    </w:rPr>
  </w:style>
  <w:style w:type="paragraph" w:customStyle="1" w:styleId="elucidation">
    <w:name w:val="elucidation"/>
    <w:basedOn w:val="Normale"/>
    <w:autoRedefine/>
    <w:rsid w:val="009540EF"/>
    <w:pPr>
      <w:autoSpaceDE w:val="0"/>
      <w:autoSpaceDN w:val="0"/>
      <w:adjustRightInd w:val="0"/>
      <w:spacing w:after="0" w:line="240" w:lineRule="auto"/>
      <w:jc w:val="both"/>
    </w:pPr>
    <w:rPr>
      <w:rFonts w:ascii="Arial" w:eastAsia="SimSun" w:hAnsi="Arial" w:cs="Arial"/>
      <w:spacing w:val="-3"/>
      <w:lang w:eastAsia="fi-FI"/>
    </w:rPr>
  </w:style>
  <w:style w:type="table" w:styleId="Grigliatabella">
    <w:name w:val="Table Grid"/>
    <w:basedOn w:val="Tabellanormale"/>
    <w:rsid w:val="009540EF"/>
    <w:pPr>
      <w:spacing w:after="0" w:line="240" w:lineRule="auto"/>
    </w:pPr>
    <w:rPr>
      <w:rFonts w:ascii="Arial" w:eastAsia="Times New Roman" w:hAnsi="Arial" w:cs="Arial"/>
      <w:sz w:val="20"/>
      <w:szCs w:val="20"/>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e"/>
    <w:rsid w:val="009540EF"/>
    <w:pPr>
      <w:spacing w:after="0" w:line="240" w:lineRule="auto"/>
      <w:jc w:val="both"/>
    </w:pPr>
    <w:rPr>
      <w:rFonts w:ascii="Arial" w:eastAsia="Times New Roman" w:hAnsi="Arial" w:cs="Arial"/>
      <w:color w:val="5F5F5F"/>
      <w:sz w:val="20"/>
      <w:szCs w:val="20"/>
      <w:lang w:val="en-US"/>
    </w:rPr>
  </w:style>
  <w:style w:type="character" w:customStyle="1" w:styleId="SoggettocommentoCarattere">
    <w:name w:val="Soggetto commento Carattere"/>
    <w:basedOn w:val="TestocommentoCarattere"/>
    <w:link w:val="Soggettocommento"/>
    <w:semiHidden/>
    <w:rsid w:val="009540EF"/>
    <w:rPr>
      <w:rFonts w:ascii="Arial" w:eastAsia="Times New Roman" w:hAnsi="Arial" w:cs="Times New Roman"/>
      <w:b/>
      <w:bCs/>
      <w:sz w:val="20"/>
      <w:szCs w:val="20"/>
      <w:lang w:val="el-GR" w:eastAsia="el-GR"/>
    </w:rPr>
  </w:style>
  <w:style w:type="paragraph" w:styleId="Soggettocommento">
    <w:name w:val="annotation subject"/>
    <w:basedOn w:val="Testocommento"/>
    <w:next w:val="Testocommento"/>
    <w:link w:val="SoggettocommentoCarattere"/>
    <w:semiHidden/>
    <w:rsid w:val="009540EF"/>
    <w:rPr>
      <w:b/>
      <w:bCs/>
    </w:rPr>
  </w:style>
  <w:style w:type="paragraph" w:customStyle="1" w:styleId="NoteLevel2">
    <w:name w:val="Note Level 2"/>
    <w:basedOn w:val="Normale"/>
    <w:rsid w:val="009540EF"/>
    <w:pPr>
      <w:keepNext/>
      <w:numPr>
        <w:ilvl w:val="1"/>
        <w:numId w:val="8"/>
      </w:numPr>
      <w:spacing w:after="0" w:line="240" w:lineRule="auto"/>
      <w:outlineLvl w:val="1"/>
    </w:pPr>
    <w:rPr>
      <w:rFonts w:ascii="Verdana" w:eastAsia="Times New Roman" w:hAnsi="Verdana" w:cs="Verdana"/>
      <w:sz w:val="20"/>
      <w:szCs w:val="20"/>
      <w:lang w:eastAsia="fr-FR"/>
    </w:rPr>
  </w:style>
  <w:style w:type="paragraph" w:styleId="Titolo">
    <w:name w:val="Title"/>
    <w:basedOn w:val="Normale"/>
    <w:next w:val="Normale"/>
    <w:link w:val="TitoloCarattere"/>
    <w:qFormat/>
    <w:rsid w:val="009540EF"/>
    <w:pPr>
      <w:pageBreakBefore/>
      <w:pBdr>
        <w:bottom w:val="single" w:sz="8" w:space="4" w:color="4F81BD"/>
      </w:pBdr>
      <w:spacing w:after="300" w:line="240" w:lineRule="auto"/>
      <w:ind w:left="360" w:hanging="360"/>
      <w:jc w:val="both"/>
    </w:pPr>
    <w:rPr>
      <w:rFonts w:ascii="Calibri" w:eastAsia="MS Gothic" w:hAnsi="Calibri" w:cs="Times New Roman"/>
      <w:color w:val="17365D"/>
      <w:spacing w:val="5"/>
      <w:kern w:val="28"/>
      <w:sz w:val="52"/>
      <w:szCs w:val="52"/>
      <w:lang w:val="el-GR" w:eastAsia="el-GR"/>
    </w:rPr>
  </w:style>
  <w:style w:type="character" w:customStyle="1" w:styleId="TitoloCarattere">
    <w:name w:val="Titolo Carattere"/>
    <w:basedOn w:val="Carpredefinitoparagrafo"/>
    <w:link w:val="Titolo"/>
    <w:rsid w:val="009540EF"/>
    <w:rPr>
      <w:rFonts w:ascii="Calibri" w:eastAsia="MS Gothic" w:hAnsi="Calibri" w:cs="Times New Roman"/>
      <w:color w:val="17365D"/>
      <w:spacing w:val="5"/>
      <w:kern w:val="28"/>
      <w:sz w:val="52"/>
      <w:szCs w:val="52"/>
      <w:lang w:val="el-GR" w:eastAsia="el-GR"/>
    </w:rPr>
  </w:style>
  <w:style w:type="paragraph" w:styleId="Paragrafoelenco">
    <w:name w:val="List Paragraph"/>
    <w:basedOn w:val="Normale"/>
    <w:qFormat/>
    <w:rsid w:val="009540EF"/>
    <w:pPr>
      <w:spacing w:after="0" w:line="240" w:lineRule="auto"/>
      <w:ind w:left="720"/>
    </w:pPr>
    <w:rPr>
      <w:rFonts w:ascii="Arial" w:eastAsia="Times New Roman" w:hAnsi="Arial" w:cs="Arial"/>
      <w:sz w:val="20"/>
      <w:szCs w:val="20"/>
      <w:lang w:eastAsia="fr-FR"/>
    </w:rPr>
  </w:style>
  <w:style w:type="paragraph" w:styleId="Sommario4">
    <w:name w:val="toc 4"/>
    <w:basedOn w:val="Normale"/>
    <w:next w:val="Normale"/>
    <w:autoRedefine/>
    <w:rsid w:val="009540EF"/>
    <w:pPr>
      <w:spacing w:after="0" w:line="240" w:lineRule="auto"/>
      <w:ind w:left="600"/>
      <w:jc w:val="both"/>
    </w:pPr>
    <w:rPr>
      <w:rFonts w:ascii="Arial" w:eastAsia="Times New Roman" w:hAnsi="Arial" w:cs="Arial"/>
      <w:sz w:val="20"/>
      <w:szCs w:val="20"/>
      <w:lang w:eastAsia="fr-FR"/>
    </w:rPr>
  </w:style>
  <w:style w:type="paragraph" w:styleId="Sommario5">
    <w:name w:val="toc 5"/>
    <w:basedOn w:val="Normale"/>
    <w:next w:val="Normale"/>
    <w:autoRedefine/>
    <w:rsid w:val="009540EF"/>
    <w:pPr>
      <w:spacing w:after="0" w:line="240" w:lineRule="auto"/>
      <w:ind w:left="800"/>
      <w:jc w:val="both"/>
    </w:pPr>
    <w:rPr>
      <w:rFonts w:ascii="Arial" w:eastAsia="Times New Roman" w:hAnsi="Arial" w:cs="Arial"/>
      <w:sz w:val="20"/>
      <w:szCs w:val="20"/>
      <w:lang w:eastAsia="fr-FR"/>
    </w:rPr>
  </w:style>
  <w:style w:type="paragraph" w:styleId="Sommario6">
    <w:name w:val="toc 6"/>
    <w:basedOn w:val="Normale"/>
    <w:next w:val="Normale"/>
    <w:autoRedefine/>
    <w:rsid w:val="009540EF"/>
    <w:pPr>
      <w:spacing w:after="0" w:line="240" w:lineRule="auto"/>
      <w:ind w:left="1000"/>
      <w:jc w:val="both"/>
    </w:pPr>
    <w:rPr>
      <w:rFonts w:ascii="Arial" w:eastAsia="Times New Roman" w:hAnsi="Arial" w:cs="Arial"/>
      <w:sz w:val="20"/>
      <w:szCs w:val="20"/>
      <w:lang w:eastAsia="fr-FR"/>
    </w:rPr>
  </w:style>
  <w:style w:type="paragraph" w:styleId="Sommario7">
    <w:name w:val="toc 7"/>
    <w:basedOn w:val="Normale"/>
    <w:next w:val="Normale"/>
    <w:autoRedefine/>
    <w:rsid w:val="009540EF"/>
    <w:pPr>
      <w:spacing w:after="0" w:line="240" w:lineRule="auto"/>
      <w:ind w:left="1200"/>
      <w:jc w:val="both"/>
    </w:pPr>
    <w:rPr>
      <w:rFonts w:ascii="Arial" w:eastAsia="Times New Roman" w:hAnsi="Arial" w:cs="Arial"/>
      <w:sz w:val="20"/>
      <w:szCs w:val="20"/>
      <w:lang w:eastAsia="fr-FR"/>
    </w:rPr>
  </w:style>
  <w:style w:type="paragraph" w:styleId="Sommario8">
    <w:name w:val="toc 8"/>
    <w:basedOn w:val="Normale"/>
    <w:next w:val="Normale"/>
    <w:autoRedefine/>
    <w:rsid w:val="009540EF"/>
    <w:pPr>
      <w:spacing w:after="0" w:line="240" w:lineRule="auto"/>
      <w:ind w:left="1400"/>
      <w:jc w:val="both"/>
    </w:pPr>
    <w:rPr>
      <w:rFonts w:ascii="Arial" w:eastAsia="Times New Roman" w:hAnsi="Arial" w:cs="Arial"/>
      <w:sz w:val="20"/>
      <w:szCs w:val="20"/>
      <w:lang w:eastAsia="fr-FR"/>
    </w:rPr>
  </w:style>
  <w:style w:type="paragraph" w:styleId="Sommario9">
    <w:name w:val="toc 9"/>
    <w:basedOn w:val="Normale"/>
    <w:next w:val="Normale"/>
    <w:autoRedefine/>
    <w:uiPriority w:val="39"/>
    <w:rsid w:val="009540EF"/>
    <w:pPr>
      <w:tabs>
        <w:tab w:val="right" w:leader="dot" w:pos="9459"/>
      </w:tabs>
      <w:spacing w:after="0" w:line="240" w:lineRule="auto"/>
      <w:ind w:left="284"/>
      <w:jc w:val="both"/>
    </w:pPr>
    <w:rPr>
      <w:rFonts w:ascii="Arial" w:eastAsia="Times New Roman" w:hAnsi="Arial" w:cs="Arial"/>
      <w:sz w:val="20"/>
      <w:szCs w:val="20"/>
      <w:lang w:eastAsia="fr-FR"/>
    </w:rPr>
  </w:style>
  <w:style w:type="paragraph" w:styleId="Sottotitolo">
    <w:name w:val="Subtitle"/>
    <w:basedOn w:val="Normale"/>
    <w:next w:val="Normale"/>
    <w:link w:val="SottotitoloCarattere"/>
    <w:qFormat/>
    <w:rsid w:val="009540EF"/>
    <w:pPr>
      <w:numPr>
        <w:ilvl w:val="1"/>
      </w:numPr>
      <w:spacing w:after="0" w:line="240" w:lineRule="auto"/>
      <w:jc w:val="both"/>
    </w:pPr>
    <w:rPr>
      <w:rFonts w:ascii="Calibri" w:eastAsia="MS Gothic" w:hAnsi="Calibri" w:cs="Times New Roman"/>
      <w:i/>
      <w:iCs/>
      <w:color w:val="4F81BD"/>
      <w:spacing w:val="15"/>
      <w:sz w:val="24"/>
      <w:szCs w:val="24"/>
      <w:lang w:val="el-GR" w:eastAsia="el-GR"/>
    </w:rPr>
  </w:style>
  <w:style w:type="character" w:customStyle="1" w:styleId="SottotitoloCarattere">
    <w:name w:val="Sottotitolo Carattere"/>
    <w:basedOn w:val="Carpredefinitoparagrafo"/>
    <w:link w:val="Sottotitolo"/>
    <w:rsid w:val="009540EF"/>
    <w:rPr>
      <w:rFonts w:ascii="Calibri" w:eastAsia="MS Gothic" w:hAnsi="Calibri" w:cs="Times New Roman"/>
      <w:i/>
      <w:iCs/>
      <w:color w:val="4F81BD"/>
      <w:spacing w:val="15"/>
      <w:sz w:val="24"/>
      <w:szCs w:val="24"/>
      <w:lang w:val="el-GR" w:eastAsia="el-GR"/>
    </w:rPr>
  </w:style>
  <w:style w:type="character" w:customStyle="1" w:styleId="tx1">
    <w:name w:val="tx1"/>
    <w:rsid w:val="009540EF"/>
    <w:rPr>
      <w:b/>
    </w:rPr>
  </w:style>
  <w:style w:type="paragraph" w:customStyle="1" w:styleId="ColorfulList-Accent11">
    <w:name w:val="Colorful List - Accent 11"/>
    <w:basedOn w:val="Normale"/>
    <w:rsid w:val="009540EF"/>
    <w:pPr>
      <w:spacing w:after="0" w:line="240" w:lineRule="auto"/>
      <w:ind w:left="720"/>
    </w:pPr>
    <w:rPr>
      <w:rFonts w:ascii="Arial" w:eastAsia="Times New Roman" w:hAnsi="Arial" w:cs="Arial"/>
      <w:sz w:val="20"/>
      <w:szCs w:val="20"/>
      <w:lang w:eastAsia="fr-FR"/>
    </w:rPr>
  </w:style>
  <w:style w:type="character" w:customStyle="1" w:styleId="FootnoteCharacters">
    <w:name w:val="Footnote Characters"/>
    <w:rsid w:val="009540EF"/>
    <w:rPr>
      <w:vertAlign w:val="superscript"/>
    </w:rPr>
  </w:style>
  <w:style w:type="character" w:customStyle="1" w:styleId="apple-converted-space">
    <w:name w:val="apple-converted-space"/>
    <w:rsid w:val="009540EF"/>
  </w:style>
  <w:style w:type="paragraph" w:customStyle="1" w:styleId="Farvetliste-fremhvningsfarve11">
    <w:name w:val="Farvet liste - fremhævningsfarve 11"/>
    <w:basedOn w:val="Normale"/>
    <w:rsid w:val="009540EF"/>
    <w:pPr>
      <w:spacing w:after="0" w:line="240" w:lineRule="auto"/>
      <w:ind w:left="720"/>
    </w:pPr>
    <w:rPr>
      <w:rFonts w:ascii="Arial" w:eastAsia="Times New Roman" w:hAnsi="Arial" w:cs="Arial"/>
      <w:sz w:val="20"/>
      <w:szCs w:val="20"/>
      <w:lang w:eastAsia="fr-FR"/>
    </w:rPr>
  </w:style>
  <w:style w:type="character" w:customStyle="1" w:styleId="WW8Num1z0">
    <w:name w:val="WW8Num1z0"/>
    <w:rsid w:val="009540EF"/>
    <w:rPr>
      <w:rFonts w:ascii="Times New Roman" w:hAnsi="Times New Roman"/>
    </w:rPr>
  </w:style>
  <w:style w:type="character" w:customStyle="1" w:styleId="WW8Num1z1">
    <w:name w:val="WW8Num1z1"/>
    <w:rsid w:val="009540EF"/>
    <w:rPr>
      <w:rFonts w:ascii="Courier New" w:hAnsi="Courier New"/>
    </w:rPr>
  </w:style>
  <w:style w:type="character" w:customStyle="1" w:styleId="WW8Num1z2">
    <w:name w:val="WW8Num1z2"/>
    <w:rsid w:val="009540EF"/>
    <w:rPr>
      <w:rFonts w:ascii="Wingdings" w:hAnsi="Wingdings"/>
    </w:rPr>
  </w:style>
  <w:style w:type="character" w:customStyle="1" w:styleId="WW8Num1z3">
    <w:name w:val="WW8Num1z3"/>
    <w:rsid w:val="009540EF"/>
    <w:rPr>
      <w:rFonts w:ascii="Symbol" w:hAnsi="Symbol"/>
    </w:rPr>
  </w:style>
  <w:style w:type="character" w:customStyle="1" w:styleId="WW8Num2z0">
    <w:name w:val="WW8Num2z0"/>
    <w:rsid w:val="009540EF"/>
    <w:rPr>
      <w:rFonts w:ascii="Wingdings" w:hAnsi="Wingdings"/>
    </w:rPr>
  </w:style>
  <w:style w:type="character" w:customStyle="1" w:styleId="WW8Num2z1">
    <w:name w:val="WW8Num2z1"/>
    <w:rsid w:val="009540EF"/>
    <w:rPr>
      <w:rFonts w:ascii="Courier New" w:hAnsi="Courier New"/>
    </w:rPr>
  </w:style>
  <w:style w:type="character" w:customStyle="1" w:styleId="WW8Num2z3">
    <w:name w:val="WW8Num2z3"/>
    <w:rsid w:val="009540EF"/>
    <w:rPr>
      <w:rFonts w:ascii="Symbol" w:hAnsi="Symbol"/>
    </w:rPr>
  </w:style>
  <w:style w:type="character" w:customStyle="1" w:styleId="WW8Num3z0">
    <w:name w:val="WW8Num3z0"/>
    <w:rsid w:val="009540EF"/>
    <w:rPr>
      <w:rFonts w:ascii="Wingdings" w:hAnsi="Wingdings"/>
    </w:rPr>
  </w:style>
  <w:style w:type="character" w:customStyle="1" w:styleId="WW8Num3z1">
    <w:name w:val="WW8Num3z1"/>
    <w:rsid w:val="009540EF"/>
    <w:rPr>
      <w:rFonts w:ascii="Courier New" w:hAnsi="Courier New"/>
    </w:rPr>
  </w:style>
  <w:style w:type="character" w:customStyle="1" w:styleId="WW8Num3z3">
    <w:name w:val="WW8Num3z3"/>
    <w:rsid w:val="009540EF"/>
    <w:rPr>
      <w:rFonts w:ascii="Symbol" w:hAnsi="Symbol"/>
    </w:rPr>
  </w:style>
  <w:style w:type="character" w:customStyle="1" w:styleId="WW8Num4z0">
    <w:name w:val="WW8Num4z0"/>
    <w:rsid w:val="009540EF"/>
    <w:rPr>
      <w:rFonts w:ascii="Wingdings" w:hAnsi="Wingdings"/>
    </w:rPr>
  </w:style>
  <w:style w:type="character" w:customStyle="1" w:styleId="WW8Num4z1">
    <w:name w:val="WW8Num4z1"/>
    <w:rsid w:val="009540EF"/>
    <w:rPr>
      <w:rFonts w:ascii="Courier New" w:hAnsi="Courier New"/>
    </w:rPr>
  </w:style>
  <w:style w:type="character" w:customStyle="1" w:styleId="WW8Num4z3">
    <w:name w:val="WW8Num4z3"/>
    <w:rsid w:val="009540EF"/>
    <w:rPr>
      <w:rFonts w:ascii="Symbol" w:hAnsi="Symbol"/>
    </w:rPr>
  </w:style>
  <w:style w:type="character" w:customStyle="1" w:styleId="WW8Num5z0">
    <w:name w:val="WW8Num5z0"/>
    <w:rsid w:val="009540EF"/>
    <w:rPr>
      <w:rFonts w:ascii="Symbol" w:hAnsi="Symbol"/>
    </w:rPr>
  </w:style>
  <w:style w:type="character" w:customStyle="1" w:styleId="WW8Num5z1">
    <w:name w:val="WW8Num5z1"/>
    <w:rsid w:val="009540EF"/>
    <w:rPr>
      <w:rFonts w:ascii="Courier New" w:hAnsi="Courier New"/>
    </w:rPr>
  </w:style>
  <w:style w:type="character" w:customStyle="1" w:styleId="WW8Num5z2">
    <w:name w:val="WW8Num5z2"/>
    <w:rsid w:val="009540EF"/>
    <w:rPr>
      <w:rFonts w:ascii="Wingdings" w:hAnsi="Wingdings"/>
    </w:rPr>
  </w:style>
  <w:style w:type="character" w:customStyle="1" w:styleId="WW8Num6z0">
    <w:name w:val="WW8Num6z0"/>
    <w:rsid w:val="009540EF"/>
    <w:rPr>
      <w:rFonts w:ascii="Wingdings" w:hAnsi="Wingdings"/>
    </w:rPr>
  </w:style>
  <w:style w:type="character" w:customStyle="1" w:styleId="WW8Num6z1">
    <w:name w:val="WW8Num6z1"/>
    <w:rsid w:val="009540EF"/>
    <w:rPr>
      <w:rFonts w:ascii="Courier New" w:hAnsi="Courier New"/>
    </w:rPr>
  </w:style>
  <w:style w:type="character" w:customStyle="1" w:styleId="WW8Num6z3">
    <w:name w:val="WW8Num6z3"/>
    <w:rsid w:val="009540EF"/>
    <w:rPr>
      <w:rFonts w:ascii="Symbol" w:hAnsi="Symbol"/>
    </w:rPr>
  </w:style>
  <w:style w:type="character" w:customStyle="1" w:styleId="WW8Num8z0">
    <w:name w:val="WW8Num8z0"/>
    <w:rsid w:val="009540EF"/>
    <w:rPr>
      <w:rFonts w:ascii="Wingdings" w:hAnsi="Wingdings"/>
    </w:rPr>
  </w:style>
  <w:style w:type="character" w:customStyle="1" w:styleId="WW8Num8z1">
    <w:name w:val="WW8Num8z1"/>
    <w:rsid w:val="009540EF"/>
    <w:rPr>
      <w:rFonts w:ascii="Courier New" w:hAnsi="Courier New"/>
    </w:rPr>
  </w:style>
  <w:style w:type="character" w:customStyle="1" w:styleId="WW8Num8z3">
    <w:name w:val="WW8Num8z3"/>
    <w:rsid w:val="009540EF"/>
    <w:rPr>
      <w:rFonts w:ascii="Symbol" w:hAnsi="Symbol"/>
    </w:rPr>
  </w:style>
  <w:style w:type="character" w:customStyle="1" w:styleId="WW8Num9z0">
    <w:name w:val="WW8Num9z0"/>
    <w:rsid w:val="009540EF"/>
    <w:rPr>
      <w:rFonts w:ascii="Wingdings" w:hAnsi="Wingdings"/>
    </w:rPr>
  </w:style>
  <w:style w:type="character" w:customStyle="1" w:styleId="WW8Num9z1">
    <w:name w:val="WW8Num9z1"/>
    <w:rsid w:val="009540EF"/>
    <w:rPr>
      <w:rFonts w:ascii="Courier New" w:hAnsi="Courier New"/>
    </w:rPr>
  </w:style>
  <w:style w:type="character" w:customStyle="1" w:styleId="WW8Num9z3">
    <w:name w:val="WW8Num9z3"/>
    <w:rsid w:val="009540EF"/>
    <w:rPr>
      <w:rFonts w:ascii="Symbol" w:hAnsi="Symbol"/>
    </w:rPr>
  </w:style>
  <w:style w:type="character" w:customStyle="1" w:styleId="WW8Num10z0">
    <w:name w:val="WW8Num10z0"/>
    <w:rsid w:val="009540EF"/>
    <w:rPr>
      <w:rFonts w:ascii="Wingdings" w:hAnsi="Wingdings"/>
    </w:rPr>
  </w:style>
  <w:style w:type="character" w:customStyle="1" w:styleId="WW8Num10z1">
    <w:name w:val="WW8Num10z1"/>
    <w:rsid w:val="009540EF"/>
    <w:rPr>
      <w:rFonts w:ascii="Courier New" w:hAnsi="Courier New"/>
    </w:rPr>
  </w:style>
  <w:style w:type="character" w:customStyle="1" w:styleId="WW8Num10z3">
    <w:name w:val="WW8Num10z3"/>
    <w:rsid w:val="009540EF"/>
    <w:rPr>
      <w:rFonts w:ascii="Symbol" w:hAnsi="Symbol"/>
    </w:rPr>
  </w:style>
  <w:style w:type="character" w:customStyle="1" w:styleId="WW8Num11z0">
    <w:name w:val="WW8Num11z0"/>
    <w:rsid w:val="009540EF"/>
    <w:rPr>
      <w:rFonts w:ascii="Wingdings" w:hAnsi="Wingdings"/>
    </w:rPr>
  </w:style>
  <w:style w:type="character" w:customStyle="1" w:styleId="WW8Num11z1">
    <w:name w:val="WW8Num11z1"/>
    <w:rsid w:val="009540EF"/>
    <w:rPr>
      <w:rFonts w:ascii="Courier New" w:hAnsi="Courier New"/>
    </w:rPr>
  </w:style>
  <w:style w:type="character" w:customStyle="1" w:styleId="WW8Num11z3">
    <w:name w:val="WW8Num11z3"/>
    <w:rsid w:val="009540EF"/>
    <w:rPr>
      <w:rFonts w:ascii="Symbol" w:hAnsi="Symbol"/>
    </w:rPr>
  </w:style>
  <w:style w:type="character" w:customStyle="1" w:styleId="WW8Num12z0">
    <w:name w:val="WW8Num12z0"/>
    <w:rsid w:val="009540EF"/>
    <w:rPr>
      <w:rFonts w:ascii="Wingdings" w:hAnsi="Wingdings"/>
    </w:rPr>
  </w:style>
  <w:style w:type="character" w:customStyle="1" w:styleId="WW8Num12z1">
    <w:name w:val="WW8Num12z1"/>
    <w:rsid w:val="009540EF"/>
    <w:rPr>
      <w:rFonts w:ascii="Courier New" w:hAnsi="Courier New"/>
    </w:rPr>
  </w:style>
  <w:style w:type="character" w:customStyle="1" w:styleId="WW8Num12z3">
    <w:name w:val="WW8Num12z3"/>
    <w:rsid w:val="009540EF"/>
    <w:rPr>
      <w:rFonts w:ascii="Symbol" w:hAnsi="Symbol"/>
    </w:rPr>
  </w:style>
  <w:style w:type="character" w:customStyle="1" w:styleId="WW8Num13z0">
    <w:name w:val="WW8Num13z0"/>
    <w:rsid w:val="009540EF"/>
    <w:rPr>
      <w:rFonts w:ascii="Wingdings" w:hAnsi="Wingdings"/>
    </w:rPr>
  </w:style>
  <w:style w:type="character" w:customStyle="1" w:styleId="WW8Num13z1">
    <w:name w:val="WW8Num13z1"/>
    <w:rsid w:val="009540EF"/>
    <w:rPr>
      <w:rFonts w:ascii="Courier New" w:hAnsi="Courier New"/>
    </w:rPr>
  </w:style>
  <w:style w:type="character" w:customStyle="1" w:styleId="WW8Num13z3">
    <w:name w:val="WW8Num13z3"/>
    <w:rsid w:val="009540EF"/>
    <w:rPr>
      <w:rFonts w:ascii="Symbol" w:hAnsi="Symbol"/>
    </w:rPr>
  </w:style>
  <w:style w:type="character" w:customStyle="1" w:styleId="WW8Num14z0">
    <w:name w:val="WW8Num14z0"/>
    <w:rsid w:val="009540EF"/>
    <w:rPr>
      <w:rFonts w:ascii="Wingdings" w:hAnsi="Wingdings"/>
    </w:rPr>
  </w:style>
  <w:style w:type="character" w:customStyle="1" w:styleId="WW8Num14z1">
    <w:name w:val="WW8Num14z1"/>
    <w:rsid w:val="009540EF"/>
    <w:rPr>
      <w:rFonts w:ascii="Courier New" w:hAnsi="Courier New"/>
    </w:rPr>
  </w:style>
  <w:style w:type="character" w:customStyle="1" w:styleId="WW8Num14z3">
    <w:name w:val="WW8Num14z3"/>
    <w:rsid w:val="009540EF"/>
    <w:rPr>
      <w:rFonts w:ascii="Symbol" w:hAnsi="Symbol"/>
    </w:rPr>
  </w:style>
  <w:style w:type="character" w:customStyle="1" w:styleId="WW8Num15z0">
    <w:name w:val="WW8Num15z0"/>
    <w:rsid w:val="009540EF"/>
    <w:rPr>
      <w:rFonts w:ascii="Symbol" w:hAnsi="Symbol"/>
    </w:rPr>
  </w:style>
  <w:style w:type="character" w:customStyle="1" w:styleId="WW8Num15z1">
    <w:name w:val="WW8Num15z1"/>
    <w:rsid w:val="009540EF"/>
    <w:rPr>
      <w:rFonts w:ascii="Courier New" w:hAnsi="Courier New"/>
    </w:rPr>
  </w:style>
  <w:style w:type="character" w:customStyle="1" w:styleId="WW8Num15z2">
    <w:name w:val="WW8Num15z2"/>
    <w:rsid w:val="009540EF"/>
    <w:rPr>
      <w:rFonts w:ascii="Wingdings" w:hAnsi="Wingdings"/>
    </w:rPr>
  </w:style>
  <w:style w:type="character" w:customStyle="1" w:styleId="WW8Num16z0">
    <w:name w:val="WW8Num16z0"/>
    <w:rsid w:val="009540EF"/>
    <w:rPr>
      <w:rFonts w:ascii="Wingdings" w:hAnsi="Wingdings"/>
    </w:rPr>
  </w:style>
  <w:style w:type="character" w:customStyle="1" w:styleId="WW8Num16z1">
    <w:name w:val="WW8Num16z1"/>
    <w:rsid w:val="009540EF"/>
    <w:rPr>
      <w:rFonts w:ascii="Courier New" w:hAnsi="Courier New"/>
    </w:rPr>
  </w:style>
  <w:style w:type="character" w:customStyle="1" w:styleId="WW8Num16z3">
    <w:name w:val="WW8Num16z3"/>
    <w:rsid w:val="009540EF"/>
    <w:rPr>
      <w:rFonts w:ascii="Symbol" w:hAnsi="Symbol"/>
    </w:rPr>
  </w:style>
  <w:style w:type="character" w:customStyle="1" w:styleId="WW8Num17z0">
    <w:name w:val="WW8Num17z0"/>
    <w:rsid w:val="009540EF"/>
    <w:rPr>
      <w:rFonts w:ascii="Times New Roman" w:hAnsi="Times New Roman"/>
      <w:sz w:val="16"/>
    </w:rPr>
  </w:style>
  <w:style w:type="character" w:customStyle="1" w:styleId="WW8Num18z0">
    <w:name w:val="WW8Num18z0"/>
    <w:rsid w:val="009540EF"/>
    <w:rPr>
      <w:rFonts w:ascii="Wingdings" w:hAnsi="Wingdings"/>
    </w:rPr>
  </w:style>
  <w:style w:type="character" w:customStyle="1" w:styleId="WW8Num18z1">
    <w:name w:val="WW8Num18z1"/>
    <w:rsid w:val="009540EF"/>
    <w:rPr>
      <w:rFonts w:ascii="Courier New" w:hAnsi="Courier New"/>
    </w:rPr>
  </w:style>
  <w:style w:type="character" w:customStyle="1" w:styleId="WW8Num18z3">
    <w:name w:val="WW8Num18z3"/>
    <w:rsid w:val="009540EF"/>
    <w:rPr>
      <w:rFonts w:ascii="Symbol" w:hAnsi="Symbol"/>
    </w:rPr>
  </w:style>
  <w:style w:type="character" w:customStyle="1" w:styleId="WW8Num19z0">
    <w:name w:val="WW8Num19z0"/>
    <w:rsid w:val="009540EF"/>
    <w:rPr>
      <w:rFonts w:ascii="Wingdings" w:hAnsi="Wingdings"/>
    </w:rPr>
  </w:style>
  <w:style w:type="character" w:customStyle="1" w:styleId="WW8Num19z1">
    <w:name w:val="WW8Num19z1"/>
    <w:rsid w:val="009540EF"/>
    <w:rPr>
      <w:rFonts w:ascii="Courier New" w:hAnsi="Courier New"/>
    </w:rPr>
  </w:style>
  <w:style w:type="character" w:customStyle="1" w:styleId="WW8Num19z3">
    <w:name w:val="WW8Num19z3"/>
    <w:rsid w:val="009540EF"/>
    <w:rPr>
      <w:rFonts w:ascii="Symbol" w:hAnsi="Symbol"/>
    </w:rPr>
  </w:style>
  <w:style w:type="character" w:customStyle="1" w:styleId="WW8Num20z0">
    <w:name w:val="WW8Num20z0"/>
    <w:rsid w:val="009540EF"/>
    <w:rPr>
      <w:rFonts w:ascii="Times New Roman" w:hAnsi="Times New Roman"/>
    </w:rPr>
  </w:style>
  <w:style w:type="character" w:customStyle="1" w:styleId="WW8Num20z1">
    <w:name w:val="WW8Num20z1"/>
    <w:rsid w:val="009540EF"/>
    <w:rPr>
      <w:rFonts w:ascii="Courier New" w:hAnsi="Courier New"/>
    </w:rPr>
  </w:style>
  <w:style w:type="character" w:customStyle="1" w:styleId="WW8Num20z2">
    <w:name w:val="WW8Num20z2"/>
    <w:rsid w:val="009540EF"/>
    <w:rPr>
      <w:rFonts w:ascii="Wingdings" w:hAnsi="Wingdings"/>
    </w:rPr>
  </w:style>
  <w:style w:type="character" w:customStyle="1" w:styleId="WW8Num20z3">
    <w:name w:val="WW8Num20z3"/>
    <w:rsid w:val="009540EF"/>
    <w:rPr>
      <w:rFonts w:ascii="Symbol" w:hAnsi="Symbol"/>
    </w:rPr>
  </w:style>
  <w:style w:type="character" w:customStyle="1" w:styleId="WW8Num21z0">
    <w:name w:val="WW8Num21z0"/>
    <w:rsid w:val="009540EF"/>
    <w:rPr>
      <w:rFonts w:ascii="Wingdings" w:hAnsi="Wingdings"/>
    </w:rPr>
  </w:style>
  <w:style w:type="character" w:customStyle="1" w:styleId="WW8Num21z1">
    <w:name w:val="WW8Num21z1"/>
    <w:rsid w:val="009540EF"/>
    <w:rPr>
      <w:rFonts w:ascii="Courier New" w:hAnsi="Courier New"/>
    </w:rPr>
  </w:style>
  <w:style w:type="character" w:customStyle="1" w:styleId="WW8Num21z3">
    <w:name w:val="WW8Num21z3"/>
    <w:rsid w:val="009540EF"/>
    <w:rPr>
      <w:rFonts w:ascii="Symbol" w:hAnsi="Symbol"/>
    </w:rPr>
  </w:style>
  <w:style w:type="character" w:customStyle="1" w:styleId="WW8Num22z0">
    <w:name w:val="WW8Num22z0"/>
    <w:rsid w:val="009540EF"/>
    <w:rPr>
      <w:rFonts w:ascii="Wingdings" w:hAnsi="Wingdings"/>
    </w:rPr>
  </w:style>
  <w:style w:type="character" w:customStyle="1" w:styleId="WW8Num22z1">
    <w:name w:val="WW8Num22z1"/>
    <w:rsid w:val="009540EF"/>
    <w:rPr>
      <w:rFonts w:ascii="Courier New" w:hAnsi="Courier New"/>
    </w:rPr>
  </w:style>
  <w:style w:type="character" w:customStyle="1" w:styleId="WW8Num22z3">
    <w:name w:val="WW8Num22z3"/>
    <w:rsid w:val="009540EF"/>
    <w:rPr>
      <w:rFonts w:ascii="Symbol" w:hAnsi="Symbol"/>
    </w:rPr>
  </w:style>
  <w:style w:type="character" w:customStyle="1" w:styleId="WW8Num23z0">
    <w:name w:val="WW8Num23z0"/>
    <w:rsid w:val="009540EF"/>
    <w:rPr>
      <w:rFonts w:ascii="Wingdings" w:hAnsi="Wingdings"/>
    </w:rPr>
  </w:style>
  <w:style w:type="character" w:customStyle="1" w:styleId="WW8Num23z1">
    <w:name w:val="WW8Num23z1"/>
    <w:rsid w:val="009540EF"/>
    <w:rPr>
      <w:rFonts w:ascii="Courier New" w:hAnsi="Courier New"/>
    </w:rPr>
  </w:style>
  <w:style w:type="character" w:customStyle="1" w:styleId="WW8Num23z3">
    <w:name w:val="WW8Num23z3"/>
    <w:rsid w:val="009540EF"/>
    <w:rPr>
      <w:rFonts w:ascii="Symbol" w:hAnsi="Symbol"/>
    </w:rPr>
  </w:style>
  <w:style w:type="character" w:customStyle="1" w:styleId="WW8Num24z0">
    <w:name w:val="WW8Num24z0"/>
    <w:rsid w:val="009540EF"/>
    <w:rPr>
      <w:rFonts w:ascii="Wingdings" w:hAnsi="Wingdings"/>
    </w:rPr>
  </w:style>
  <w:style w:type="character" w:customStyle="1" w:styleId="WW8Num24z1">
    <w:name w:val="WW8Num24z1"/>
    <w:rsid w:val="009540EF"/>
    <w:rPr>
      <w:rFonts w:ascii="Courier New" w:hAnsi="Courier New"/>
    </w:rPr>
  </w:style>
  <w:style w:type="character" w:customStyle="1" w:styleId="WW8Num24z3">
    <w:name w:val="WW8Num24z3"/>
    <w:rsid w:val="009540EF"/>
    <w:rPr>
      <w:rFonts w:ascii="Symbol" w:hAnsi="Symbol"/>
    </w:rPr>
  </w:style>
  <w:style w:type="character" w:customStyle="1" w:styleId="WW8Num25z0">
    <w:name w:val="WW8Num25z0"/>
    <w:rsid w:val="009540EF"/>
    <w:rPr>
      <w:rFonts w:ascii="Times New Roman" w:hAnsi="Times New Roman"/>
    </w:rPr>
  </w:style>
  <w:style w:type="character" w:customStyle="1" w:styleId="WW8Num25z1">
    <w:name w:val="WW8Num25z1"/>
    <w:rsid w:val="009540EF"/>
    <w:rPr>
      <w:rFonts w:ascii="Courier New" w:hAnsi="Courier New"/>
    </w:rPr>
  </w:style>
  <w:style w:type="character" w:customStyle="1" w:styleId="WW8Num25z2">
    <w:name w:val="WW8Num25z2"/>
    <w:rsid w:val="009540EF"/>
    <w:rPr>
      <w:rFonts w:ascii="Wingdings" w:hAnsi="Wingdings"/>
    </w:rPr>
  </w:style>
  <w:style w:type="character" w:customStyle="1" w:styleId="WW8Num25z3">
    <w:name w:val="WW8Num25z3"/>
    <w:rsid w:val="009540EF"/>
    <w:rPr>
      <w:rFonts w:ascii="Symbol" w:hAnsi="Symbol"/>
    </w:rPr>
  </w:style>
  <w:style w:type="character" w:customStyle="1" w:styleId="WW8Num26z0">
    <w:name w:val="WW8Num26z0"/>
    <w:rsid w:val="009540EF"/>
    <w:rPr>
      <w:rFonts w:ascii="Wingdings" w:hAnsi="Wingdings"/>
    </w:rPr>
  </w:style>
  <w:style w:type="character" w:customStyle="1" w:styleId="WW8Num26z1">
    <w:name w:val="WW8Num26z1"/>
    <w:rsid w:val="009540EF"/>
    <w:rPr>
      <w:rFonts w:ascii="Courier New" w:hAnsi="Courier New"/>
    </w:rPr>
  </w:style>
  <w:style w:type="character" w:customStyle="1" w:styleId="WW8Num26z3">
    <w:name w:val="WW8Num26z3"/>
    <w:rsid w:val="009540EF"/>
    <w:rPr>
      <w:rFonts w:ascii="Symbol" w:hAnsi="Symbol"/>
    </w:rPr>
  </w:style>
  <w:style w:type="character" w:customStyle="1" w:styleId="WW8Num27z0">
    <w:name w:val="WW8Num27z0"/>
    <w:rsid w:val="009540EF"/>
    <w:rPr>
      <w:rFonts w:ascii="Wingdings" w:hAnsi="Wingdings"/>
    </w:rPr>
  </w:style>
  <w:style w:type="character" w:customStyle="1" w:styleId="WW8Num27z1">
    <w:name w:val="WW8Num27z1"/>
    <w:rsid w:val="009540EF"/>
    <w:rPr>
      <w:rFonts w:ascii="Courier New" w:hAnsi="Courier New"/>
    </w:rPr>
  </w:style>
  <w:style w:type="character" w:customStyle="1" w:styleId="WW8Num27z3">
    <w:name w:val="WW8Num27z3"/>
    <w:rsid w:val="009540EF"/>
    <w:rPr>
      <w:rFonts w:ascii="Symbol" w:hAnsi="Symbol"/>
    </w:rPr>
  </w:style>
  <w:style w:type="character" w:customStyle="1" w:styleId="WW8Num28z0">
    <w:name w:val="WW8Num28z0"/>
    <w:rsid w:val="009540EF"/>
    <w:rPr>
      <w:rFonts w:ascii="Times New Roman" w:hAnsi="Times New Roman"/>
    </w:rPr>
  </w:style>
  <w:style w:type="character" w:customStyle="1" w:styleId="WW8Num28z1">
    <w:name w:val="WW8Num28z1"/>
    <w:rsid w:val="009540EF"/>
    <w:rPr>
      <w:rFonts w:ascii="Courier New" w:hAnsi="Courier New"/>
    </w:rPr>
  </w:style>
  <w:style w:type="character" w:customStyle="1" w:styleId="WW8Num28z2">
    <w:name w:val="WW8Num28z2"/>
    <w:rsid w:val="009540EF"/>
    <w:rPr>
      <w:rFonts w:ascii="Wingdings" w:hAnsi="Wingdings"/>
    </w:rPr>
  </w:style>
  <w:style w:type="character" w:customStyle="1" w:styleId="WW8Num28z3">
    <w:name w:val="WW8Num28z3"/>
    <w:rsid w:val="009540EF"/>
    <w:rPr>
      <w:rFonts w:ascii="Symbol" w:hAnsi="Symbol"/>
    </w:rPr>
  </w:style>
  <w:style w:type="character" w:customStyle="1" w:styleId="WW8Num29z0">
    <w:name w:val="WW8Num29z0"/>
    <w:rsid w:val="009540EF"/>
    <w:rPr>
      <w:rFonts w:ascii="Wingdings" w:hAnsi="Wingdings"/>
    </w:rPr>
  </w:style>
  <w:style w:type="character" w:customStyle="1" w:styleId="WW8Num29z1">
    <w:name w:val="WW8Num29z1"/>
    <w:rsid w:val="009540EF"/>
    <w:rPr>
      <w:rFonts w:ascii="Courier New" w:hAnsi="Courier New"/>
    </w:rPr>
  </w:style>
  <w:style w:type="character" w:customStyle="1" w:styleId="WW8Num29z3">
    <w:name w:val="WW8Num29z3"/>
    <w:rsid w:val="009540EF"/>
    <w:rPr>
      <w:rFonts w:ascii="Symbol" w:hAnsi="Symbol"/>
    </w:rPr>
  </w:style>
  <w:style w:type="character" w:customStyle="1" w:styleId="WW8Num30z0">
    <w:name w:val="WW8Num30z0"/>
    <w:rsid w:val="009540EF"/>
    <w:rPr>
      <w:rFonts w:ascii="Times New Roman" w:hAnsi="Times New Roman"/>
    </w:rPr>
  </w:style>
  <w:style w:type="character" w:customStyle="1" w:styleId="WW8Num30z1">
    <w:name w:val="WW8Num30z1"/>
    <w:rsid w:val="009540EF"/>
    <w:rPr>
      <w:rFonts w:ascii="Courier New" w:hAnsi="Courier New"/>
    </w:rPr>
  </w:style>
  <w:style w:type="character" w:customStyle="1" w:styleId="WW8Num30z2">
    <w:name w:val="WW8Num30z2"/>
    <w:rsid w:val="009540EF"/>
    <w:rPr>
      <w:rFonts w:ascii="Wingdings" w:hAnsi="Wingdings"/>
    </w:rPr>
  </w:style>
  <w:style w:type="character" w:customStyle="1" w:styleId="WW8Num30z3">
    <w:name w:val="WW8Num30z3"/>
    <w:rsid w:val="009540EF"/>
    <w:rPr>
      <w:rFonts w:ascii="Symbol" w:hAnsi="Symbol"/>
    </w:rPr>
  </w:style>
  <w:style w:type="character" w:customStyle="1" w:styleId="WW8Num31z0">
    <w:name w:val="WW8Num31z0"/>
    <w:rsid w:val="009540EF"/>
    <w:rPr>
      <w:rFonts w:ascii="Wingdings" w:hAnsi="Wingdings"/>
    </w:rPr>
  </w:style>
  <w:style w:type="character" w:customStyle="1" w:styleId="WW8Num31z1">
    <w:name w:val="WW8Num31z1"/>
    <w:rsid w:val="009540EF"/>
    <w:rPr>
      <w:rFonts w:ascii="Courier New" w:hAnsi="Courier New"/>
    </w:rPr>
  </w:style>
  <w:style w:type="character" w:customStyle="1" w:styleId="WW8Num31z3">
    <w:name w:val="WW8Num31z3"/>
    <w:rsid w:val="009540EF"/>
    <w:rPr>
      <w:rFonts w:ascii="Symbol" w:hAnsi="Symbol"/>
    </w:rPr>
  </w:style>
  <w:style w:type="character" w:customStyle="1" w:styleId="WW8Num32z0">
    <w:name w:val="WW8Num32z0"/>
    <w:rsid w:val="009540EF"/>
    <w:rPr>
      <w:rFonts w:ascii="Wingdings" w:hAnsi="Wingdings"/>
    </w:rPr>
  </w:style>
  <w:style w:type="character" w:customStyle="1" w:styleId="WW8Num32z1">
    <w:name w:val="WW8Num32z1"/>
    <w:rsid w:val="009540EF"/>
    <w:rPr>
      <w:rFonts w:ascii="Courier New" w:hAnsi="Courier New"/>
    </w:rPr>
  </w:style>
  <w:style w:type="character" w:customStyle="1" w:styleId="WW8Num32z3">
    <w:name w:val="WW8Num32z3"/>
    <w:rsid w:val="009540EF"/>
    <w:rPr>
      <w:rFonts w:ascii="Symbol" w:hAnsi="Symbol"/>
    </w:rPr>
  </w:style>
  <w:style w:type="character" w:customStyle="1" w:styleId="WW8Num33z0">
    <w:name w:val="WW8Num33z0"/>
    <w:rsid w:val="009540EF"/>
    <w:rPr>
      <w:rFonts w:ascii="Wingdings" w:hAnsi="Wingdings"/>
    </w:rPr>
  </w:style>
  <w:style w:type="character" w:customStyle="1" w:styleId="WW8Num33z1">
    <w:name w:val="WW8Num33z1"/>
    <w:rsid w:val="009540EF"/>
    <w:rPr>
      <w:rFonts w:ascii="Courier New" w:hAnsi="Courier New"/>
    </w:rPr>
  </w:style>
  <w:style w:type="character" w:customStyle="1" w:styleId="WW8Num33z3">
    <w:name w:val="WW8Num33z3"/>
    <w:rsid w:val="009540EF"/>
    <w:rPr>
      <w:rFonts w:ascii="Symbol" w:hAnsi="Symbol"/>
    </w:rPr>
  </w:style>
  <w:style w:type="character" w:customStyle="1" w:styleId="WW8Num35z0">
    <w:name w:val="WW8Num35z0"/>
    <w:rsid w:val="009540EF"/>
    <w:rPr>
      <w:rFonts w:ascii="Wingdings" w:hAnsi="Wingdings"/>
    </w:rPr>
  </w:style>
  <w:style w:type="character" w:customStyle="1" w:styleId="WW8Num35z1">
    <w:name w:val="WW8Num35z1"/>
    <w:rsid w:val="009540EF"/>
    <w:rPr>
      <w:rFonts w:ascii="Courier New" w:hAnsi="Courier New"/>
    </w:rPr>
  </w:style>
  <w:style w:type="character" w:customStyle="1" w:styleId="WW8Num35z3">
    <w:name w:val="WW8Num35z3"/>
    <w:rsid w:val="009540EF"/>
    <w:rPr>
      <w:rFonts w:ascii="Symbol" w:hAnsi="Symbol"/>
    </w:rPr>
  </w:style>
  <w:style w:type="character" w:customStyle="1" w:styleId="WW8Num36z0">
    <w:name w:val="WW8Num36z0"/>
    <w:rsid w:val="009540EF"/>
    <w:rPr>
      <w:rFonts w:ascii="Times New Roman" w:hAnsi="Times New Roman"/>
    </w:rPr>
  </w:style>
  <w:style w:type="character" w:customStyle="1" w:styleId="WW8Num36z1">
    <w:name w:val="WW8Num36z1"/>
    <w:rsid w:val="009540EF"/>
    <w:rPr>
      <w:rFonts w:ascii="Courier New" w:hAnsi="Courier New"/>
    </w:rPr>
  </w:style>
  <w:style w:type="character" w:customStyle="1" w:styleId="WW8Num36z2">
    <w:name w:val="WW8Num36z2"/>
    <w:rsid w:val="009540EF"/>
    <w:rPr>
      <w:rFonts w:ascii="Wingdings" w:hAnsi="Wingdings"/>
    </w:rPr>
  </w:style>
  <w:style w:type="character" w:customStyle="1" w:styleId="WW8Num36z3">
    <w:name w:val="WW8Num36z3"/>
    <w:rsid w:val="009540EF"/>
    <w:rPr>
      <w:rFonts w:ascii="Symbol" w:hAnsi="Symbol"/>
    </w:rPr>
  </w:style>
  <w:style w:type="character" w:customStyle="1" w:styleId="WW8Num37z0">
    <w:name w:val="WW8Num37z0"/>
    <w:rsid w:val="009540EF"/>
    <w:rPr>
      <w:rFonts w:ascii="Wingdings" w:hAnsi="Wingdings"/>
    </w:rPr>
  </w:style>
  <w:style w:type="character" w:customStyle="1" w:styleId="WW8Num37z1">
    <w:name w:val="WW8Num37z1"/>
    <w:rsid w:val="009540EF"/>
    <w:rPr>
      <w:rFonts w:ascii="Courier New" w:hAnsi="Courier New"/>
    </w:rPr>
  </w:style>
  <w:style w:type="character" w:customStyle="1" w:styleId="WW8Num37z3">
    <w:name w:val="WW8Num37z3"/>
    <w:rsid w:val="009540EF"/>
    <w:rPr>
      <w:rFonts w:ascii="Symbol" w:hAnsi="Symbol"/>
    </w:rPr>
  </w:style>
  <w:style w:type="character" w:customStyle="1" w:styleId="WW8Num38z0">
    <w:name w:val="WW8Num38z0"/>
    <w:rsid w:val="009540EF"/>
    <w:rPr>
      <w:rFonts w:ascii="Wingdings" w:hAnsi="Wingdings"/>
    </w:rPr>
  </w:style>
  <w:style w:type="character" w:customStyle="1" w:styleId="WW8Num38z1">
    <w:name w:val="WW8Num38z1"/>
    <w:rsid w:val="009540EF"/>
    <w:rPr>
      <w:rFonts w:ascii="Courier New" w:hAnsi="Courier New"/>
    </w:rPr>
  </w:style>
  <w:style w:type="character" w:customStyle="1" w:styleId="WW8Num38z3">
    <w:name w:val="WW8Num38z3"/>
    <w:rsid w:val="009540EF"/>
    <w:rPr>
      <w:rFonts w:ascii="Symbol" w:hAnsi="Symbol"/>
    </w:rPr>
  </w:style>
  <w:style w:type="character" w:customStyle="1" w:styleId="WW8Num39z0">
    <w:name w:val="WW8Num39z0"/>
    <w:rsid w:val="009540EF"/>
    <w:rPr>
      <w:rFonts w:ascii="Wingdings" w:hAnsi="Wingdings"/>
    </w:rPr>
  </w:style>
  <w:style w:type="character" w:customStyle="1" w:styleId="WW8Num39z1">
    <w:name w:val="WW8Num39z1"/>
    <w:rsid w:val="009540EF"/>
    <w:rPr>
      <w:rFonts w:ascii="Courier New" w:hAnsi="Courier New"/>
    </w:rPr>
  </w:style>
  <w:style w:type="character" w:customStyle="1" w:styleId="WW8Num39z3">
    <w:name w:val="WW8Num39z3"/>
    <w:rsid w:val="009540EF"/>
    <w:rPr>
      <w:rFonts w:ascii="Symbol" w:hAnsi="Symbol"/>
    </w:rPr>
  </w:style>
  <w:style w:type="character" w:customStyle="1" w:styleId="WW8Num40z0">
    <w:name w:val="WW8Num40z0"/>
    <w:rsid w:val="009540EF"/>
    <w:rPr>
      <w:rFonts w:ascii="Wingdings" w:hAnsi="Wingdings"/>
    </w:rPr>
  </w:style>
  <w:style w:type="character" w:customStyle="1" w:styleId="WW8Num40z1">
    <w:name w:val="WW8Num40z1"/>
    <w:rsid w:val="009540EF"/>
    <w:rPr>
      <w:rFonts w:ascii="Courier New" w:hAnsi="Courier New"/>
    </w:rPr>
  </w:style>
  <w:style w:type="character" w:customStyle="1" w:styleId="WW8Num40z3">
    <w:name w:val="WW8Num40z3"/>
    <w:rsid w:val="009540EF"/>
    <w:rPr>
      <w:rFonts w:ascii="Symbol" w:hAnsi="Symbol"/>
    </w:rPr>
  </w:style>
  <w:style w:type="character" w:customStyle="1" w:styleId="WW8Num41z0">
    <w:name w:val="WW8Num41z0"/>
    <w:rsid w:val="009540EF"/>
    <w:rPr>
      <w:rFonts w:ascii="Times New Roman" w:hAnsi="Times New Roman"/>
    </w:rPr>
  </w:style>
  <w:style w:type="character" w:customStyle="1" w:styleId="WW8Num41z1">
    <w:name w:val="WW8Num41z1"/>
    <w:rsid w:val="009540EF"/>
    <w:rPr>
      <w:rFonts w:ascii="Courier New" w:hAnsi="Courier New"/>
    </w:rPr>
  </w:style>
  <w:style w:type="character" w:customStyle="1" w:styleId="WW8Num41z2">
    <w:name w:val="WW8Num41z2"/>
    <w:rsid w:val="009540EF"/>
    <w:rPr>
      <w:rFonts w:ascii="Wingdings" w:hAnsi="Wingdings"/>
    </w:rPr>
  </w:style>
  <w:style w:type="character" w:customStyle="1" w:styleId="WW8Num41z3">
    <w:name w:val="WW8Num41z3"/>
    <w:rsid w:val="009540EF"/>
    <w:rPr>
      <w:rFonts w:ascii="Symbol" w:hAnsi="Symbol"/>
    </w:rPr>
  </w:style>
  <w:style w:type="character" w:customStyle="1" w:styleId="WW8Num42z0">
    <w:name w:val="WW8Num42z0"/>
    <w:rsid w:val="009540EF"/>
    <w:rPr>
      <w:rFonts w:ascii="Wingdings" w:hAnsi="Wingdings"/>
    </w:rPr>
  </w:style>
  <w:style w:type="character" w:customStyle="1" w:styleId="WW8Num42z1">
    <w:name w:val="WW8Num42z1"/>
    <w:rsid w:val="009540EF"/>
    <w:rPr>
      <w:rFonts w:ascii="Courier New" w:hAnsi="Courier New"/>
    </w:rPr>
  </w:style>
  <w:style w:type="character" w:customStyle="1" w:styleId="WW8Num42z3">
    <w:name w:val="WW8Num42z3"/>
    <w:rsid w:val="009540EF"/>
    <w:rPr>
      <w:rFonts w:ascii="Symbol" w:hAnsi="Symbol"/>
    </w:rPr>
  </w:style>
  <w:style w:type="character" w:customStyle="1" w:styleId="WW8Num43z0">
    <w:name w:val="WW8Num43z0"/>
    <w:rsid w:val="009540EF"/>
    <w:rPr>
      <w:rFonts w:ascii="Wingdings" w:hAnsi="Wingdings"/>
    </w:rPr>
  </w:style>
  <w:style w:type="character" w:customStyle="1" w:styleId="WW8Num43z1">
    <w:name w:val="WW8Num43z1"/>
    <w:rsid w:val="009540EF"/>
    <w:rPr>
      <w:rFonts w:ascii="Courier New" w:hAnsi="Courier New"/>
    </w:rPr>
  </w:style>
  <w:style w:type="character" w:customStyle="1" w:styleId="WW8Num43z3">
    <w:name w:val="WW8Num43z3"/>
    <w:rsid w:val="009540EF"/>
    <w:rPr>
      <w:rFonts w:ascii="Symbol" w:hAnsi="Symbol"/>
    </w:rPr>
  </w:style>
  <w:style w:type="character" w:customStyle="1" w:styleId="WW8Num44z0">
    <w:name w:val="WW8Num44z0"/>
    <w:rsid w:val="009540EF"/>
    <w:rPr>
      <w:rFonts w:ascii="Wingdings" w:hAnsi="Wingdings"/>
    </w:rPr>
  </w:style>
  <w:style w:type="character" w:customStyle="1" w:styleId="WW8Num44z1">
    <w:name w:val="WW8Num44z1"/>
    <w:rsid w:val="009540EF"/>
    <w:rPr>
      <w:rFonts w:ascii="Courier New" w:hAnsi="Courier New"/>
    </w:rPr>
  </w:style>
  <w:style w:type="character" w:customStyle="1" w:styleId="WW8Num44z3">
    <w:name w:val="WW8Num44z3"/>
    <w:rsid w:val="009540EF"/>
    <w:rPr>
      <w:rFonts w:ascii="Symbol" w:hAnsi="Symbol"/>
    </w:rPr>
  </w:style>
  <w:style w:type="character" w:customStyle="1" w:styleId="WW8Num45z0">
    <w:name w:val="WW8Num45z0"/>
    <w:rsid w:val="009540EF"/>
    <w:rPr>
      <w:rFonts w:ascii="Symbol" w:hAnsi="Symbol"/>
    </w:rPr>
  </w:style>
  <w:style w:type="character" w:customStyle="1" w:styleId="WW8Num45z1">
    <w:name w:val="WW8Num45z1"/>
    <w:rsid w:val="009540EF"/>
    <w:rPr>
      <w:rFonts w:ascii="Courier New" w:hAnsi="Courier New"/>
    </w:rPr>
  </w:style>
  <w:style w:type="character" w:customStyle="1" w:styleId="WW8Num45z2">
    <w:name w:val="WW8Num45z2"/>
    <w:rsid w:val="009540EF"/>
    <w:rPr>
      <w:rFonts w:ascii="Wingdings" w:hAnsi="Wingdings"/>
    </w:rPr>
  </w:style>
  <w:style w:type="character" w:customStyle="1" w:styleId="WW8Num46z0">
    <w:name w:val="WW8Num46z0"/>
    <w:rsid w:val="009540EF"/>
    <w:rPr>
      <w:rFonts w:ascii="Wingdings" w:hAnsi="Wingdings"/>
    </w:rPr>
  </w:style>
  <w:style w:type="character" w:customStyle="1" w:styleId="WW8Num46z1">
    <w:name w:val="WW8Num46z1"/>
    <w:rsid w:val="009540EF"/>
    <w:rPr>
      <w:rFonts w:ascii="Courier New" w:hAnsi="Courier New"/>
    </w:rPr>
  </w:style>
  <w:style w:type="character" w:customStyle="1" w:styleId="WW8Num46z3">
    <w:name w:val="WW8Num46z3"/>
    <w:rsid w:val="009540EF"/>
    <w:rPr>
      <w:rFonts w:ascii="Symbol" w:hAnsi="Symbol"/>
    </w:rPr>
  </w:style>
  <w:style w:type="character" w:customStyle="1" w:styleId="WW8Num47z0">
    <w:name w:val="WW8Num47z0"/>
    <w:rsid w:val="009540EF"/>
    <w:rPr>
      <w:rFonts w:ascii="Wingdings" w:hAnsi="Wingdings"/>
    </w:rPr>
  </w:style>
  <w:style w:type="character" w:customStyle="1" w:styleId="WW8Num47z1">
    <w:name w:val="WW8Num47z1"/>
    <w:rsid w:val="009540EF"/>
    <w:rPr>
      <w:rFonts w:ascii="Courier New" w:hAnsi="Courier New"/>
    </w:rPr>
  </w:style>
  <w:style w:type="character" w:customStyle="1" w:styleId="WW8Num47z3">
    <w:name w:val="WW8Num47z3"/>
    <w:rsid w:val="009540EF"/>
    <w:rPr>
      <w:rFonts w:ascii="Symbol" w:hAnsi="Symbol"/>
    </w:rPr>
  </w:style>
  <w:style w:type="character" w:customStyle="1" w:styleId="WW8Num48z0">
    <w:name w:val="WW8Num48z0"/>
    <w:rsid w:val="009540EF"/>
    <w:rPr>
      <w:rFonts w:ascii="Wingdings" w:hAnsi="Wingdings"/>
    </w:rPr>
  </w:style>
  <w:style w:type="character" w:customStyle="1" w:styleId="WW8Num48z1">
    <w:name w:val="WW8Num48z1"/>
    <w:rsid w:val="009540EF"/>
    <w:rPr>
      <w:rFonts w:ascii="Courier New" w:hAnsi="Courier New"/>
    </w:rPr>
  </w:style>
  <w:style w:type="character" w:customStyle="1" w:styleId="WW8Num48z3">
    <w:name w:val="WW8Num48z3"/>
    <w:rsid w:val="009540EF"/>
    <w:rPr>
      <w:rFonts w:ascii="Symbol" w:hAnsi="Symbol"/>
    </w:rPr>
  </w:style>
  <w:style w:type="character" w:customStyle="1" w:styleId="WW8Num49z0">
    <w:name w:val="WW8Num49z0"/>
    <w:rsid w:val="009540EF"/>
    <w:rPr>
      <w:rFonts w:ascii="Symbol" w:hAnsi="Symbol"/>
    </w:rPr>
  </w:style>
  <w:style w:type="character" w:customStyle="1" w:styleId="WW8Num49z1">
    <w:name w:val="WW8Num49z1"/>
    <w:rsid w:val="009540EF"/>
    <w:rPr>
      <w:rFonts w:ascii="Courier New" w:hAnsi="Courier New"/>
    </w:rPr>
  </w:style>
  <w:style w:type="character" w:customStyle="1" w:styleId="WW8Num49z2">
    <w:name w:val="WW8Num49z2"/>
    <w:rsid w:val="009540EF"/>
    <w:rPr>
      <w:rFonts w:ascii="Wingdings" w:hAnsi="Wingdings"/>
    </w:rPr>
  </w:style>
  <w:style w:type="character" w:customStyle="1" w:styleId="WW8Num50z0">
    <w:name w:val="WW8Num50z0"/>
    <w:rsid w:val="009540EF"/>
    <w:rPr>
      <w:rFonts w:ascii="Symbol" w:hAnsi="Symbol"/>
    </w:rPr>
  </w:style>
  <w:style w:type="character" w:customStyle="1" w:styleId="WW8Num50z1">
    <w:name w:val="WW8Num50z1"/>
    <w:rsid w:val="009540EF"/>
    <w:rPr>
      <w:rFonts w:ascii="Courier New" w:hAnsi="Courier New"/>
    </w:rPr>
  </w:style>
  <w:style w:type="character" w:customStyle="1" w:styleId="WW8Num50z2">
    <w:name w:val="WW8Num50z2"/>
    <w:rsid w:val="009540EF"/>
    <w:rPr>
      <w:rFonts w:ascii="Wingdings" w:hAnsi="Wingdings"/>
    </w:rPr>
  </w:style>
  <w:style w:type="character" w:customStyle="1" w:styleId="WW8Num51z0">
    <w:name w:val="WW8Num51z0"/>
    <w:rsid w:val="009540EF"/>
    <w:rPr>
      <w:rFonts w:ascii="Wingdings" w:hAnsi="Wingdings"/>
    </w:rPr>
  </w:style>
  <w:style w:type="character" w:customStyle="1" w:styleId="WW8Num51z1">
    <w:name w:val="WW8Num51z1"/>
    <w:rsid w:val="009540EF"/>
    <w:rPr>
      <w:rFonts w:ascii="Courier New" w:hAnsi="Courier New"/>
    </w:rPr>
  </w:style>
  <w:style w:type="character" w:customStyle="1" w:styleId="WW8Num51z3">
    <w:name w:val="WW8Num51z3"/>
    <w:rsid w:val="009540EF"/>
    <w:rPr>
      <w:rFonts w:ascii="Symbol" w:hAnsi="Symbol"/>
    </w:rPr>
  </w:style>
  <w:style w:type="character" w:customStyle="1" w:styleId="WW8Num52z0">
    <w:name w:val="WW8Num52z0"/>
    <w:rsid w:val="009540EF"/>
    <w:rPr>
      <w:rFonts w:ascii="Wingdings" w:hAnsi="Wingdings"/>
    </w:rPr>
  </w:style>
  <w:style w:type="character" w:customStyle="1" w:styleId="WW8Num52z1">
    <w:name w:val="WW8Num52z1"/>
    <w:rsid w:val="009540EF"/>
    <w:rPr>
      <w:rFonts w:ascii="Courier New" w:hAnsi="Courier New"/>
    </w:rPr>
  </w:style>
  <w:style w:type="character" w:customStyle="1" w:styleId="WW8Num52z2">
    <w:name w:val="WW8Num52z2"/>
    <w:rsid w:val="009540EF"/>
    <w:rPr>
      <w:rFonts w:ascii="Wingdings" w:hAnsi="Wingdings"/>
    </w:rPr>
  </w:style>
  <w:style w:type="character" w:customStyle="1" w:styleId="WW8Num52z3">
    <w:name w:val="WW8Num52z3"/>
    <w:rsid w:val="009540EF"/>
    <w:rPr>
      <w:rFonts w:ascii="Symbol" w:hAnsi="Symbol"/>
    </w:rPr>
  </w:style>
  <w:style w:type="character" w:customStyle="1" w:styleId="WW8Num53z0">
    <w:name w:val="WW8Num53z0"/>
    <w:rsid w:val="009540EF"/>
    <w:rPr>
      <w:rFonts w:ascii="Symbol" w:hAnsi="Symbol"/>
      <w:color w:val="auto"/>
    </w:rPr>
  </w:style>
  <w:style w:type="character" w:customStyle="1" w:styleId="WW8Num53z1">
    <w:name w:val="WW8Num53z1"/>
    <w:rsid w:val="009540EF"/>
    <w:rPr>
      <w:rFonts w:ascii="Courier New" w:hAnsi="Courier New"/>
    </w:rPr>
  </w:style>
  <w:style w:type="character" w:customStyle="1" w:styleId="WW8Num53z2">
    <w:name w:val="WW8Num53z2"/>
    <w:rsid w:val="009540EF"/>
    <w:rPr>
      <w:rFonts w:ascii="Wingdings" w:hAnsi="Wingdings"/>
    </w:rPr>
  </w:style>
  <w:style w:type="character" w:customStyle="1" w:styleId="WW8Num53z3">
    <w:name w:val="WW8Num53z3"/>
    <w:rsid w:val="009540EF"/>
    <w:rPr>
      <w:rFonts w:ascii="Symbol" w:hAnsi="Symbol"/>
    </w:rPr>
  </w:style>
  <w:style w:type="character" w:customStyle="1" w:styleId="WW8Num54z0">
    <w:name w:val="WW8Num54z0"/>
    <w:rsid w:val="009540EF"/>
    <w:rPr>
      <w:rFonts w:ascii="Wingdings" w:hAnsi="Wingdings"/>
    </w:rPr>
  </w:style>
  <w:style w:type="character" w:customStyle="1" w:styleId="WW8Num54z1">
    <w:name w:val="WW8Num54z1"/>
    <w:rsid w:val="009540EF"/>
    <w:rPr>
      <w:rFonts w:ascii="Courier New" w:hAnsi="Courier New"/>
    </w:rPr>
  </w:style>
  <w:style w:type="character" w:customStyle="1" w:styleId="WW8Num54z3">
    <w:name w:val="WW8Num54z3"/>
    <w:rsid w:val="009540EF"/>
    <w:rPr>
      <w:rFonts w:ascii="Symbol" w:hAnsi="Symbol"/>
    </w:rPr>
  </w:style>
  <w:style w:type="character" w:customStyle="1" w:styleId="WW8Num55z0">
    <w:name w:val="WW8Num55z0"/>
    <w:rsid w:val="009540EF"/>
    <w:rPr>
      <w:rFonts w:ascii="Wingdings" w:hAnsi="Wingdings"/>
    </w:rPr>
  </w:style>
  <w:style w:type="character" w:customStyle="1" w:styleId="WW8Num55z1">
    <w:name w:val="WW8Num55z1"/>
    <w:rsid w:val="009540EF"/>
    <w:rPr>
      <w:rFonts w:ascii="Courier New" w:hAnsi="Courier New"/>
    </w:rPr>
  </w:style>
  <w:style w:type="character" w:customStyle="1" w:styleId="WW8Num55z3">
    <w:name w:val="WW8Num55z3"/>
    <w:rsid w:val="009540EF"/>
    <w:rPr>
      <w:rFonts w:ascii="Symbol" w:hAnsi="Symbol"/>
    </w:rPr>
  </w:style>
  <w:style w:type="character" w:customStyle="1" w:styleId="WW8Num56z0">
    <w:name w:val="WW8Num56z0"/>
    <w:rsid w:val="009540EF"/>
    <w:rPr>
      <w:rFonts w:ascii="Wingdings" w:hAnsi="Wingdings"/>
    </w:rPr>
  </w:style>
  <w:style w:type="character" w:customStyle="1" w:styleId="WW8Num56z1">
    <w:name w:val="WW8Num56z1"/>
    <w:rsid w:val="009540EF"/>
    <w:rPr>
      <w:rFonts w:ascii="Courier New" w:hAnsi="Courier New"/>
    </w:rPr>
  </w:style>
  <w:style w:type="character" w:customStyle="1" w:styleId="WW8Num56z3">
    <w:name w:val="WW8Num56z3"/>
    <w:rsid w:val="009540EF"/>
    <w:rPr>
      <w:rFonts w:ascii="Symbol" w:hAnsi="Symbol"/>
    </w:rPr>
  </w:style>
  <w:style w:type="character" w:customStyle="1" w:styleId="WW8Num58z0">
    <w:name w:val="WW8Num58z0"/>
    <w:rsid w:val="009540EF"/>
    <w:rPr>
      <w:rFonts w:ascii="Symbol" w:hAnsi="Symbol"/>
    </w:rPr>
  </w:style>
  <w:style w:type="character" w:customStyle="1" w:styleId="WW8Num58z1">
    <w:name w:val="WW8Num58z1"/>
    <w:rsid w:val="009540EF"/>
    <w:rPr>
      <w:rFonts w:ascii="Courier New" w:hAnsi="Courier New"/>
    </w:rPr>
  </w:style>
  <w:style w:type="character" w:customStyle="1" w:styleId="WW8Num58z2">
    <w:name w:val="WW8Num58z2"/>
    <w:rsid w:val="009540EF"/>
    <w:rPr>
      <w:rFonts w:ascii="Wingdings" w:hAnsi="Wingdings"/>
    </w:rPr>
  </w:style>
  <w:style w:type="character" w:customStyle="1" w:styleId="WW8Num59z0">
    <w:name w:val="WW8Num59z0"/>
    <w:rsid w:val="009540EF"/>
    <w:rPr>
      <w:rFonts w:ascii="Symbol" w:hAnsi="Symbol"/>
    </w:rPr>
  </w:style>
  <w:style w:type="character" w:customStyle="1" w:styleId="WW8Num59z1">
    <w:name w:val="WW8Num59z1"/>
    <w:rsid w:val="009540EF"/>
    <w:rPr>
      <w:rFonts w:ascii="Courier New" w:hAnsi="Courier New"/>
    </w:rPr>
  </w:style>
  <w:style w:type="character" w:customStyle="1" w:styleId="WW8Num59z2">
    <w:name w:val="WW8Num59z2"/>
    <w:rsid w:val="009540EF"/>
    <w:rPr>
      <w:rFonts w:ascii="Wingdings" w:hAnsi="Wingdings"/>
    </w:rPr>
  </w:style>
  <w:style w:type="character" w:customStyle="1" w:styleId="WW8Num60z0">
    <w:name w:val="WW8Num60z0"/>
    <w:rsid w:val="009540EF"/>
    <w:rPr>
      <w:rFonts w:ascii="Wingdings 2" w:hAnsi="Wingdings 2"/>
    </w:rPr>
  </w:style>
  <w:style w:type="character" w:customStyle="1" w:styleId="WW8Num60z1">
    <w:name w:val="WW8Num60z1"/>
    <w:rsid w:val="009540EF"/>
    <w:rPr>
      <w:rFonts w:ascii="Courier New" w:hAnsi="Courier New"/>
    </w:rPr>
  </w:style>
  <w:style w:type="character" w:customStyle="1" w:styleId="WW8Num60z2">
    <w:name w:val="WW8Num60z2"/>
    <w:rsid w:val="009540EF"/>
    <w:rPr>
      <w:rFonts w:ascii="Wingdings" w:hAnsi="Wingdings"/>
    </w:rPr>
  </w:style>
  <w:style w:type="character" w:customStyle="1" w:styleId="WW8Num60z3">
    <w:name w:val="WW8Num60z3"/>
    <w:rsid w:val="009540EF"/>
    <w:rPr>
      <w:rFonts w:ascii="Symbol" w:hAnsi="Symbol"/>
    </w:rPr>
  </w:style>
  <w:style w:type="character" w:customStyle="1" w:styleId="WW8Num61z0">
    <w:name w:val="WW8Num61z0"/>
    <w:rsid w:val="009540EF"/>
    <w:rPr>
      <w:rFonts w:ascii="Wingdings" w:hAnsi="Wingdings"/>
    </w:rPr>
  </w:style>
  <w:style w:type="character" w:customStyle="1" w:styleId="WW8Num61z1">
    <w:name w:val="WW8Num61z1"/>
    <w:rsid w:val="009540EF"/>
    <w:rPr>
      <w:rFonts w:ascii="Courier New" w:hAnsi="Courier New"/>
    </w:rPr>
  </w:style>
  <w:style w:type="character" w:customStyle="1" w:styleId="WW8Num61z2">
    <w:name w:val="WW8Num61z2"/>
    <w:rsid w:val="009540EF"/>
    <w:rPr>
      <w:rFonts w:ascii="Wingdings" w:hAnsi="Wingdings"/>
    </w:rPr>
  </w:style>
  <w:style w:type="character" w:customStyle="1" w:styleId="WW8Num61z3">
    <w:name w:val="WW8Num61z3"/>
    <w:rsid w:val="009540EF"/>
    <w:rPr>
      <w:rFonts w:ascii="Symbol" w:hAnsi="Symbol"/>
    </w:rPr>
  </w:style>
  <w:style w:type="character" w:customStyle="1" w:styleId="WW8Num62z0">
    <w:name w:val="WW8Num62z0"/>
    <w:rsid w:val="009540EF"/>
    <w:rPr>
      <w:rFonts w:ascii="Wingdings" w:hAnsi="Wingdings"/>
    </w:rPr>
  </w:style>
  <w:style w:type="character" w:customStyle="1" w:styleId="WW8Num62z1">
    <w:name w:val="WW8Num62z1"/>
    <w:rsid w:val="009540EF"/>
    <w:rPr>
      <w:rFonts w:ascii="Courier New" w:hAnsi="Courier New"/>
    </w:rPr>
  </w:style>
  <w:style w:type="character" w:customStyle="1" w:styleId="WW8Num62z3">
    <w:name w:val="WW8Num62z3"/>
    <w:rsid w:val="009540EF"/>
    <w:rPr>
      <w:rFonts w:ascii="Symbol" w:hAnsi="Symbol"/>
    </w:rPr>
  </w:style>
  <w:style w:type="character" w:customStyle="1" w:styleId="WW8Num63z0">
    <w:name w:val="WW8Num63z0"/>
    <w:rsid w:val="009540EF"/>
    <w:rPr>
      <w:rFonts w:ascii="Courier New" w:hAnsi="Courier New"/>
    </w:rPr>
  </w:style>
  <w:style w:type="character" w:customStyle="1" w:styleId="WW8Num63z2">
    <w:name w:val="WW8Num63z2"/>
    <w:rsid w:val="009540EF"/>
    <w:rPr>
      <w:rFonts w:ascii="Wingdings" w:hAnsi="Wingdings"/>
    </w:rPr>
  </w:style>
  <w:style w:type="character" w:customStyle="1" w:styleId="WW8Num63z3">
    <w:name w:val="WW8Num63z3"/>
    <w:rsid w:val="009540EF"/>
    <w:rPr>
      <w:rFonts w:ascii="Symbol" w:hAnsi="Symbol"/>
    </w:rPr>
  </w:style>
  <w:style w:type="character" w:customStyle="1" w:styleId="WW8Num64z0">
    <w:name w:val="WW8Num64z0"/>
    <w:rsid w:val="009540EF"/>
    <w:rPr>
      <w:rFonts w:ascii="Wingdings" w:hAnsi="Wingdings"/>
    </w:rPr>
  </w:style>
  <w:style w:type="character" w:customStyle="1" w:styleId="WW8Num64z1">
    <w:name w:val="WW8Num64z1"/>
    <w:rsid w:val="009540EF"/>
    <w:rPr>
      <w:rFonts w:ascii="Courier New" w:hAnsi="Courier New"/>
    </w:rPr>
  </w:style>
  <w:style w:type="character" w:customStyle="1" w:styleId="WW8Num64z3">
    <w:name w:val="WW8Num64z3"/>
    <w:rsid w:val="009540EF"/>
    <w:rPr>
      <w:rFonts w:ascii="Symbol" w:hAnsi="Symbol"/>
    </w:rPr>
  </w:style>
  <w:style w:type="character" w:customStyle="1" w:styleId="WW8Num65z0">
    <w:name w:val="WW8Num65z0"/>
    <w:rsid w:val="009540EF"/>
    <w:rPr>
      <w:rFonts w:ascii="Wingdings" w:hAnsi="Wingdings"/>
    </w:rPr>
  </w:style>
  <w:style w:type="character" w:customStyle="1" w:styleId="WW8Num65z1">
    <w:name w:val="WW8Num65z1"/>
    <w:rsid w:val="009540EF"/>
    <w:rPr>
      <w:rFonts w:ascii="Courier New" w:hAnsi="Courier New"/>
    </w:rPr>
  </w:style>
  <w:style w:type="character" w:customStyle="1" w:styleId="WW8Num65z3">
    <w:name w:val="WW8Num65z3"/>
    <w:rsid w:val="009540EF"/>
    <w:rPr>
      <w:rFonts w:ascii="Symbol" w:hAnsi="Symbol"/>
    </w:rPr>
  </w:style>
  <w:style w:type="character" w:customStyle="1" w:styleId="WW8Num66z0">
    <w:name w:val="WW8Num66z0"/>
    <w:rsid w:val="009540EF"/>
    <w:rPr>
      <w:rFonts w:ascii="Wingdings" w:hAnsi="Wingdings"/>
    </w:rPr>
  </w:style>
  <w:style w:type="character" w:customStyle="1" w:styleId="WW8Num66z1">
    <w:name w:val="WW8Num66z1"/>
    <w:rsid w:val="009540EF"/>
    <w:rPr>
      <w:rFonts w:ascii="Courier New" w:hAnsi="Courier New"/>
    </w:rPr>
  </w:style>
  <w:style w:type="character" w:customStyle="1" w:styleId="WW8Num66z3">
    <w:name w:val="WW8Num66z3"/>
    <w:rsid w:val="009540EF"/>
    <w:rPr>
      <w:rFonts w:ascii="Symbol" w:hAnsi="Symbol"/>
    </w:rPr>
  </w:style>
  <w:style w:type="character" w:customStyle="1" w:styleId="WW8Num67z0">
    <w:name w:val="WW8Num67z0"/>
    <w:rsid w:val="009540EF"/>
    <w:rPr>
      <w:rFonts w:ascii="Wingdings" w:hAnsi="Wingdings"/>
    </w:rPr>
  </w:style>
  <w:style w:type="character" w:customStyle="1" w:styleId="WW8Num67z1">
    <w:name w:val="WW8Num67z1"/>
    <w:rsid w:val="009540EF"/>
    <w:rPr>
      <w:rFonts w:ascii="Courier New" w:hAnsi="Courier New"/>
    </w:rPr>
  </w:style>
  <w:style w:type="character" w:customStyle="1" w:styleId="WW8Num67z3">
    <w:name w:val="WW8Num67z3"/>
    <w:rsid w:val="009540EF"/>
    <w:rPr>
      <w:rFonts w:ascii="Symbol" w:hAnsi="Symbol"/>
    </w:rPr>
  </w:style>
  <w:style w:type="character" w:customStyle="1" w:styleId="WW8Num68z0">
    <w:name w:val="WW8Num68z0"/>
    <w:rsid w:val="009540EF"/>
    <w:rPr>
      <w:rFonts w:ascii="Wingdings" w:hAnsi="Wingdings"/>
    </w:rPr>
  </w:style>
  <w:style w:type="character" w:customStyle="1" w:styleId="WW8Num68z1">
    <w:name w:val="WW8Num68z1"/>
    <w:rsid w:val="009540EF"/>
    <w:rPr>
      <w:rFonts w:ascii="Courier New" w:hAnsi="Courier New"/>
    </w:rPr>
  </w:style>
  <w:style w:type="character" w:customStyle="1" w:styleId="WW8Num68z3">
    <w:name w:val="WW8Num68z3"/>
    <w:rsid w:val="009540EF"/>
    <w:rPr>
      <w:rFonts w:ascii="Symbol" w:hAnsi="Symbol"/>
    </w:rPr>
  </w:style>
  <w:style w:type="character" w:customStyle="1" w:styleId="WW8Num69z0">
    <w:name w:val="WW8Num69z0"/>
    <w:rsid w:val="009540EF"/>
    <w:rPr>
      <w:rFonts w:ascii="Wingdings" w:hAnsi="Wingdings"/>
    </w:rPr>
  </w:style>
  <w:style w:type="character" w:customStyle="1" w:styleId="WW8Num69z1">
    <w:name w:val="WW8Num69z1"/>
    <w:rsid w:val="009540EF"/>
    <w:rPr>
      <w:rFonts w:ascii="Courier New" w:hAnsi="Courier New"/>
    </w:rPr>
  </w:style>
  <w:style w:type="character" w:customStyle="1" w:styleId="WW8Num69z3">
    <w:name w:val="WW8Num69z3"/>
    <w:rsid w:val="009540EF"/>
    <w:rPr>
      <w:rFonts w:ascii="Symbol" w:hAnsi="Symbol"/>
    </w:rPr>
  </w:style>
  <w:style w:type="character" w:customStyle="1" w:styleId="WW8Num70z0">
    <w:name w:val="WW8Num70z0"/>
    <w:rsid w:val="009540EF"/>
    <w:rPr>
      <w:rFonts w:ascii="Wingdings" w:hAnsi="Wingdings"/>
    </w:rPr>
  </w:style>
  <w:style w:type="character" w:customStyle="1" w:styleId="WW8Num70z1">
    <w:name w:val="WW8Num70z1"/>
    <w:rsid w:val="009540EF"/>
    <w:rPr>
      <w:rFonts w:ascii="Courier New" w:hAnsi="Courier New"/>
    </w:rPr>
  </w:style>
  <w:style w:type="character" w:customStyle="1" w:styleId="WW8Num70z3">
    <w:name w:val="WW8Num70z3"/>
    <w:rsid w:val="009540EF"/>
    <w:rPr>
      <w:rFonts w:ascii="Symbol" w:hAnsi="Symbol"/>
    </w:rPr>
  </w:style>
  <w:style w:type="character" w:customStyle="1" w:styleId="WW8Num71z0">
    <w:name w:val="WW8Num71z0"/>
    <w:rsid w:val="009540EF"/>
    <w:rPr>
      <w:rFonts w:ascii="Wingdings" w:hAnsi="Wingdings"/>
    </w:rPr>
  </w:style>
  <w:style w:type="character" w:customStyle="1" w:styleId="WW8Num71z1">
    <w:name w:val="WW8Num71z1"/>
    <w:rsid w:val="009540EF"/>
    <w:rPr>
      <w:rFonts w:ascii="Courier New" w:hAnsi="Courier New"/>
    </w:rPr>
  </w:style>
  <w:style w:type="character" w:customStyle="1" w:styleId="WW8Num71z3">
    <w:name w:val="WW8Num71z3"/>
    <w:rsid w:val="009540EF"/>
    <w:rPr>
      <w:rFonts w:ascii="Symbol" w:hAnsi="Symbol"/>
    </w:rPr>
  </w:style>
  <w:style w:type="character" w:customStyle="1" w:styleId="WW8Num72z0">
    <w:name w:val="WW8Num72z0"/>
    <w:rsid w:val="009540EF"/>
    <w:rPr>
      <w:rFonts w:ascii="Wingdings" w:hAnsi="Wingdings"/>
    </w:rPr>
  </w:style>
  <w:style w:type="character" w:customStyle="1" w:styleId="WW8Num72z1">
    <w:name w:val="WW8Num72z1"/>
    <w:rsid w:val="009540EF"/>
    <w:rPr>
      <w:rFonts w:ascii="Courier New" w:hAnsi="Courier New"/>
    </w:rPr>
  </w:style>
  <w:style w:type="character" w:customStyle="1" w:styleId="WW8Num72z3">
    <w:name w:val="WW8Num72z3"/>
    <w:rsid w:val="009540EF"/>
    <w:rPr>
      <w:rFonts w:ascii="Symbol" w:hAnsi="Symbol"/>
    </w:rPr>
  </w:style>
  <w:style w:type="character" w:customStyle="1" w:styleId="WW8Num73z0">
    <w:name w:val="WW8Num73z0"/>
    <w:rsid w:val="009540EF"/>
    <w:rPr>
      <w:rFonts w:ascii="Wingdings" w:hAnsi="Wingdings"/>
    </w:rPr>
  </w:style>
  <w:style w:type="character" w:customStyle="1" w:styleId="WW8Num73z1">
    <w:name w:val="WW8Num73z1"/>
    <w:rsid w:val="009540EF"/>
    <w:rPr>
      <w:rFonts w:ascii="Courier New" w:hAnsi="Courier New"/>
    </w:rPr>
  </w:style>
  <w:style w:type="character" w:customStyle="1" w:styleId="WW8Num73z3">
    <w:name w:val="WW8Num73z3"/>
    <w:rsid w:val="009540EF"/>
    <w:rPr>
      <w:rFonts w:ascii="Symbol" w:hAnsi="Symbol"/>
    </w:rPr>
  </w:style>
  <w:style w:type="character" w:customStyle="1" w:styleId="WW8Num74z0">
    <w:name w:val="WW8Num74z0"/>
    <w:rsid w:val="009540EF"/>
    <w:rPr>
      <w:rFonts w:ascii="Symbol" w:hAnsi="Symbol"/>
    </w:rPr>
  </w:style>
  <w:style w:type="character" w:customStyle="1" w:styleId="WW8Num74z1">
    <w:name w:val="WW8Num74z1"/>
    <w:rsid w:val="009540EF"/>
    <w:rPr>
      <w:rFonts w:ascii="Courier New" w:hAnsi="Courier New"/>
    </w:rPr>
  </w:style>
  <w:style w:type="character" w:customStyle="1" w:styleId="WW8Num74z2">
    <w:name w:val="WW8Num74z2"/>
    <w:rsid w:val="009540EF"/>
    <w:rPr>
      <w:rFonts w:ascii="Wingdings" w:hAnsi="Wingdings"/>
    </w:rPr>
  </w:style>
  <w:style w:type="character" w:customStyle="1" w:styleId="WW-DefaultParagraphFont">
    <w:name w:val="WW-Default Paragraph Font"/>
    <w:rsid w:val="009540EF"/>
  </w:style>
  <w:style w:type="character" w:customStyle="1" w:styleId="CarCar21">
    <w:name w:val="Car Car21"/>
    <w:rsid w:val="009540EF"/>
    <w:rPr>
      <w:rFonts w:ascii="Arial" w:hAnsi="Arial"/>
      <w:b/>
      <w:kern w:val="1"/>
      <w:sz w:val="32"/>
      <w:lang w:val="en-US" w:eastAsia="ar-SA" w:bidi="ar-SA"/>
    </w:rPr>
  </w:style>
  <w:style w:type="character" w:customStyle="1" w:styleId="CarCar20">
    <w:name w:val="Car Car20"/>
    <w:rsid w:val="009540EF"/>
    <w:rPr>
      <w:rFonts w:ascii="Arial" w:hAnsi="Arial"/>
      <w:b/>
      <w:i/>
      <w:sz w:val="28"/>
      <w:lang w:val="en-US" w:eastAsia="ar-SA" w:bidi="ar-SA"/>
    </w:rPr>
  </w:style>
  <w:style w:type="character" w:customStyle="1" w:styleId="CarCar19">
    <w:name w:val="Car Car19"/>
    <w:rsid w:val="009540EF"/>
    <w:rPr>
      <w:rFonts w:ascii="Arial" w:hAnsi="Arial"/>
      <w:b/>
      <w:sz w:val="24"/>
      <w:lang w:val="en-GB" w:eastAsia="ar-SA" w:bidi="ar-SA"/>
    </w:rPr>
  </w:style>
  <w:style w:type="character" w:customStyle="1" w:styleId="CarCar18">
    <w:name w:val="Car Car18"/>
    <w:rsid w:val="009540EF"/>
    <w:rPr>
      <w:i/>
      <w:sz w:val="24"/>
      <w:lang w:val="en-US" w:eastAsia="ar-SA" w:bidi="ar-SA"/>
    </w:rPr>
  </w:style>
  <w:style w:type="character" w:customStyle="1" w:styleId="CarCar17">
    <w:name w:val="Car Car17"/>
    <w:rsid w:val="009540EF"/>
    <w:rPr>
      <w:sz w:val="24"/>
      <w:lang w:val="en-US" w:eastAsia="ar-SA" w:bidi="ar-SA"/>
    </w:rPr>
  </w:style>
  <w:style w:type="character" w:customStyle="1" w:styleId="CarCar16">
    <w:name w:val="Car Car16"/>
    <w:rsid w:val="009540EF"/>
    <w:rPr>
      <w:rFonts w:ascii="Arial" w:hAnsi="Arial"/>
      <w:b/>
      <w:i/>
      <w:sz w:val="24"/>
      <w:lang w:val="en-US" w:eastAsia="ar-SA" w:bidi="ar-SA"/>
    </w:rPr>
  </w:style>
  <w:style w:type="character" w:customStyle="1" w:styleId="CarCar15">
    <w:name w:val="Car Car15"/>
    <w:rsid w:val="009540EF"/>
    <w:rPr>
      <w:i/>
      <w:lang w:val="en-GB" w:eastAsia="ar-SA" w:bidi="ar-SA"/>
    </w:rPr>
  </w:style>
  <w:style w:type="character" w:customStyle="1" w:styleId="CarCar14">
    <w:name w:val="Car Car14"/>
    <w:rsid w:val="009540EF"/>
    <w:rPr>
      <w:b/>
      <w:sz w:val="16"/>
      <w:lang w:val="en-GB" w:eastAsia="ar-SA" w:bidi="ar-SA"/>
    </w:rPr>
  </w:style>
  <w:style w:type="character" w:customStyle="1" w:styleId="CarCar13">
    <w:name w:val="Car Car13"/>
    <w:rsid w:val="009540EF"/>
    <w:rPr>
      <w:b/>
      <w:lang w:val="en-US" w:eastAsia="ar-SA" w:bidi="ar-SA"/>
    </w:rPr>
  </w:style>
  <w:style w:type="character" w:styleId="Enfasicorsivo">
    <w:name w:val="Emphasis"/>
    <w:basedOn w:val="Carpredefinitoparagrafo"/>
    <w:uiPriority w:val="20"/>
    <w:qFormat/>
    <w:rsid w:val="009540EF"/>
    <w:rPr>
      <w:i/>
    </w:rPr>
  </w:style>
  <w:style w:type="character" w:customStyle="1" w:styleId="CarCar12">
    <w:name w:val="Car Car12"/>
    <w:rsid w:val="009540EF"/>
    <w:rPr>
      <w:sz w:val="24"/>
      <w:lang w:val="en-US" w:eastAsia="ar-SA" w:bidi="ar-SA"/>
    </w:rPr>
  </w:style>
  <w:style w:type="character" w:customStyle="1" w:styleId="CarCar11">
    <w:name w:val="Car Car11"/>
    <w:rsid w:val="009540EF"/>
    <w:rPr>
      <w:sz w:val="24"/>
      <w:lang w:val="en-US" w:eastAsia="ar-SA" w:bidi="ar-SA"/>
    </w:rPr>
  </w:style>
  <w:style w:type="character" w:customStyle="1" w:styleId="CarCar10">
    <w:name w:val="Car Car10"/>
    <w:rsid w:val="009540EF"/>
    <w:rPr>
      <w:lang w:val="en-GB" w:eastAsia="ar-SA" w:bidi="ar-SA"/>
    </w:rPr>
  </w:style>
  <w:style w:type="character" w:customStyle="1" w:styleId="CarCar9">
    <w:name w:val="Car Car9"/>
    <w:rsid w:val="009540EF"/>
    <w:rPr>
      <w:sz w:val="24"/>
      <w:lang w:val="en-US" w:eastAsia="ar-SA" w:bidi="ar-SA"/>
    </w:rPr>
  </w:style>
  <w:style w:type="character" w:customStyle="1" w:styleId="CarCar8">
    <w:name w:val="Car Car8"/>
    <w:rsid w:val="009540EF"/>
    <w:rPr>
      <w:sz w:val="24"/>
      <w:lang w:val="en-US" w:eastAsia="ar-SA" w:bidi="ar-SA"/>
    </w:rPr>
  </w:style>
  <w:style w:type="character" w:customStyle="1" w:styleId="CarCar7">
    <w:name w:val="Car Car7"/>
    <w:rsid w:val="009540EF"/>
    <w:rPr>
      <w:lang w:val="en-US" w:eastAsia="ar-SA" w:bidi="ar-SA"/>
    </w:rPr>
  </w:style>
  <w:style w:type="character" w:customStyle="1" w:styleId="CarCar6">
    <w:name w:val="Car Car6"/>
    <w:rsid w:val="009540EF"/>
    <w:rPr>
      <w:rFonts w:ascii="Courier New" w:hAnsi="Courier New"/>
      <w:lang w:val="en-US" w:eastAsia="ar-SA" w:bidi="ar-SA"/>
    </w:rPr>
  </w:style>
  <w:style w:type="character" w:customStyle="1" w:styleId="WW-CommentReference">
    <w:name w:val="WW-Comment Reference"/>
    <w:rsid w:val="009540EF"/>
    <w:rPr>
      <w:sz w:val="16"/>
    </w:rPr>
  </w:style>
  <w:style w:type="character" w:customStyle="1" w:styleId="CarCar5">
    <w:name w:val="Car Car5"/>
    <w:rsid w:val="009540EF"/>
    <w:rPr>
      <w:rFonts w:ascii="Arial" w:hAnsi="Arial"/>
      <w:lang w:val="en-GB" w:eastAsia="ar-SA" w:bidi="ar-SA"/>
    </w:rPr>
  </w:style>
  <w:style w:type="character" w:customStyle="1" w:styleId="CarCar4">
    <w:name w:val="Car Car4"/>
    <w:rsid w:val="009540EF"/>
    <w:rPr>
      <w:color w:val="000000"/>
      <w:lang w:val="en-US" w:eastAsia="ar-SA" w:bidi="ar-SA"/>
    </w:rPr>
  </w:style>
  <w:style w:type="character" w:customStyle="1" w:styleId="CarCar3">
    <w:name w:val="Car Car3"/>
    <w:rsid w:val="009540EF"/>
    <w:rPr>
      <w:sz w:val="24"/>
      <w:lang w:val="en-US" w:eastAsia="ar-SA" w:bidi="ar-SA"/>
    </w:rPr>
  </w:style>
  <w:style w:type="character" w:customStyle="1" w:styleId="WW-HTMLCite">
    <w:name w:val="WW-HTML Cite"/>
    <w:rsid w:val="009540EF"/>
    <w:rPr>
      <w:i/>
    </w:rPr>
  </w:style>
  <w:style w:type="character" w:customStyle="1" w:styleId="cataloguedetail-doctitle1">
    <w:name w:val="cataloguedetail-doctitle1"/>
    <w:rsid w:val="009540EF"/>
    <w:rPr>
      <w:rFonts w:ascii="Verdana" w:hAnsi="Verdana"/>
      <w:b/>
      <w:color w:val="auto"/>
      <w:sz w:val="15"/>
    </w:rPr>
  </w:style>
  <w:style w:type="character" w:customStyle="1" w:styleId="CarCar2">
    <w:name w:val="Car Car2"/>
    <w:rsid w:val="009540EF"/>
    <w:rPr>
      <w:sz w:val="24"/>
      <w:lang w:val="en-GB" w:eastAsia="ar-SA" w:bidi="ar-SA"/>
    </w:rPr>
  </w:style>
  <w:style w:type="character" w:customStyle="1" w:styleId="CarCar1">
    <w:name w:val="Car Car1"/>
    <w:rsid w:val="009540EF"/>
    <w:rPr>
      <w:sz w:val="24"/>
      <w:lang w:val="en-GB" w:eastAsia="ar-SA" w:bidi="ar-SA"/>
    </w:rPr>
  </w:style>
  <w:style w:type="character" w:customStyle="1" w:styleId="CITE">
    <w:name w:val="CITE"/>
    <w:rsid w:val="009540EF"/>
    <w:rPr>
      <w:i/>
    </w:rPr>
  </w:style>
  <w:style w:type="character" w:customStyle="1" w:styleId="Fort">
    <w:name w:val="Fort"/>
    <w:rsid w:val="009540EF"/>
    <w:rPr>
      <w:b/>
    </w:rPr>
  </w:style>
  <w:style w:type="character" w:customStyle="1" w:styleId="CarCar">
    <w:name w:val="Car Car"/>
    <w:rsid w:val="009540EF"/>
    <w:rPr>
      <w:sz w:val="24"/>
      <w:lang w:val="en-US" w:eastAsia="ar-SA" w:bidi="ar-SA"/>
    </w:rPr>
  </w:style>
  <w:style w:type="character" w:customStyle="1" w:styleId="EndnoteCharacters">
    <w:name w:val="Endnote Characters"/>
    <w:rsid w:val="009540EF"/>
    <w:rPr>
      <w:vertAlign w:val="superscript"/>
    </w:rPr>
  </w:style>
  <w:style w:type="character" w:customStyle="1" w:styleId="CharCharChar">
    <w:name w:val="Char Char Char"/>
    <w:rsid w:val="009540EF"/>
    <w:rPr>
      <w:rFonts w:ascii="Arial" w:hAnsi="Arial"/>
      <w:b/>
      <w:i/>
      <w:sz w:val="28"/>
      <w:lang w:val="en-US" w:eastAsia="ar-SA" w:bidi="ar-SA"/>
    </w:rPr>
  </w:style>
  <w:style w:type="character" w:customStyle="1" w:styleId="dtstartupdated">
    <w:name w:val="dtstart updated"/>
    <w:rsid w:val="009540EF"/>
  </w:style>
  <w:style w:type="character" w:customStyle="1" w:styleId="CharChar">
    <w:name w:val="Char Char"/>
    <w:rsid w:val="009540EF"/>
    <w:rPr>
      <w:rFonts w:ascii="Arial" w:hAnsi="Arial"/>
      <w:b/>
      <w:kern w:val="1"/>
      <w:sz w:val="32"/>
      <w:lang w:val="en-US" w:eastAsia="ar-SA" w:bidi="ar-SA"/>
    </w:rPr>
  </w:style>
  <w:style w:type="character" w:customStyle="1" w:styleId="CharCharChar1">
    <w:name w:val="Char Char Char1"/>
    <w:rsid w:val="009540EF"/>
    <w:rPr>
      <w:rFonts w:ascii="Arial" w:hAnsi="Arial"/>
      <w:b/>
      <w:i/>
      <w:sz w:val="28"/>
      <w:lang w:val="en-US" w:eastAsia="ar-SA" w:bidi="ar-SA"/>
    </w:rPr>
  </w:style>
  <w:style w:type="character" w:customStyle="1" w:styleId="CharChar20">
    <w:name w:val="Char Char20"/>
    <w:rsid w:val="009540EF"/>
    <w:rPr>
      <w:rFonts w:ascii="Arial" w:hAnsi="Arial"/>
      <w:b/>
      <w:sz w:val="24"/>
      <w:lang w:val="en-GB" w:eastAsia="ar-SA" w:bidi="ar-SA"/>
    </w:rPr>
  </w:style>
  <w:style w:type="character" w:customStyle="1" w:styleId="CharChar19">
    <w:name w:val="Char Char19"/>
    <w:rsid w:val="009540EF"/>
    <w:rPr>
      <w:i/>
      <w:sz w:val="24"/>
      <w:lang w:val="en-US" w:eastAsia="ar-SA" w:bidi="ar-SA"/>
    </w:rPr>
  </w:style>
  <w:style w:type="character" w:customStyle="1" w:styleId="CharChar18">
    <w:name w:val="Char Char18"/>
    <w:rsid w:val="009540EF"/>
    <w:rPr>
      <w:sz w:val="24"/>
      <w:lang w:val="en-US" w:eastAsia="ar-SA" w:bidi="ar-SA"/>
    </w:rPr>
  </w:style>
  <w:style w:type="character" w:customStyle="1" w:styleId="CharChar17">
    <w:name w:val="Char Char17"/>
    <w:rsid w:val="009540EF"/>
    <w:rPr>
      <w:rFonts w:ascii="Arial" w:hAnsi="Arial"/>
      <w:b/>
      <w:i/>
      <w:sz w:val="24"/>
      <w:lang w:val="en-US" w:eastAsia="ar-SA" w:bidi="ar-SA"/>
    </w:rPr>
  </w:style>
  <w:style w:type="character" w:customStyle="1" w:styleId="CharChar16">
    <w:name w:val="Char Char16"/>
    <w:rsid w:val="009540EF"/>
    <w:rPr>
      <w:i/>
      <w:lang w:val="en-GB" w:eastAsia="ar-SA" w:bidi="ar-SA"/>
    </w:rPr>
  </w:style>
  <w:style w:type="character" w:customStyle="1" w:styleId="CharChar15">
    <w:name w:val="Char Char15"/>
    <w:rsid w:val="009540EF"/>
    <w:rPr>
      <w:b/>
      <w:sz w:val="16"/>
      <w:lang w:val="en-GB" w:eastAsia="ar-SA" w:bidi="ar-SA"/>
    </w:rPr>
  </w:style>
  <w:style w:type="character" w:customStyle="1" w:styleId="CharChar14">
    <w:name w:val="Char Char14"/>
    <w:rsid w:val="009540EF"/>
    <w:rPr>
      <w:b/>
      <w:lang w:val="en-US" w:eastAsia="ar-SA" w:bidi="ar-SA"/>
    </w:rPr>
  </w:style>
  <w:style w:type="character" w:customStyle="1" w:styleId="CharChar13">
    <w:name w:val="Char Char13"/>
    <w:rsid w:val="009540EF"/>
    <w:rPr>
      <w:sz w:val="24"/>
      <w:lang w:val="en-US" w:eastAsia="ar-SA" w:bidi="ar-SA"/>
    </w:rPr>
  </w:style>
  <w:style w:type="character" w:customStyle="1" w:styleId="CharChar12">
    <w:name w:val="Char Char12"/>
    <w:rsid w:val="009540EF"/>
    <w:rPr>
      <w:sz w:val="24"/>
      <w:lang w:val="en-US" w:eastAsia="ar-SA" w:bidi="ar-SA"/>
    </w:rPr>
  </w:style>
  <w:style w:type="character" w:customStyle="1" w:styleId="CharChar11">
    <w:name w:val="Char Char11"/>
    <w:rsid w:val="009540EF"/>
    <w:rPr>
      <w:lang w:val="en-GB" w:eastAsia="ar-SA" w:bidi="ar-SA"/>
    </w:rPr>
  </w:style>
  <w:style w:type="character" w:customStyle="1" w:styleId="CharChar10">
    <w:name w:val="Char Char10"/>
    <w:rsid w:val="009540EF"/>
    <w:rPr>
      <w:sz w:val="24"/>
      <w:lang w:val="en-US" w:eastAsia="ar-SA" w:bidi="ar-SA"/>
    </w:rPr>
  </w:style>
  <w:style w:type="character" w:customStyle="1" w:styleId="CharChar9">
    <w:name w:val="Char Char9"/>
    <w:rsid w:val="009540EF"/>
    <w:rPr>
      <w:sz w:val="24"/>
      <w:lang w:val="en-US" w:eastAsia="ar-SA" w:bidi="ar-SA"/>
    </w:rPr>
  </w:style>
  <w:style w:type="character" w:customStyle="1" w:styleId="CharChar8">
    <w:name w:val="Char Char8"/>
    <w:rsid w:val="009540EF"/>
    <w:rPr>
      <w:lang w:val="en-US" w:eastAsia="ar-SA" w:bidi="ar-SA"/>
    </w:rPr>
  </w:style>
  <w:style w:type="character" w:customStyle="1" w:styleId="CharChar7">
    <w:name w:val="Char Char7"/>
    <w:rsid w:val="009540EF"/>
    <w:rPr>
      <w:rFonts w:ascii="Courier New" w:hAnsi="Courier New"/>
      <w:lang w:val="en-US" w:eastAsia="ar-SA" w:bidi="ar-SA"/>
    </w:rPr>
  </w:style>
  <w:style w:type="character" w:customStyle="1" w:styleId="CharChar6">
    <w:name w:val="Char Char6"/>
    <w:rsid w:val="009540EF"/>
    <w:rPr>
      <w:rFonts w:ascii="Arial" w:hAnsi="Arial"/>
      <w:lang w:val="en-GB" w:eastAsia="ar-SA" w:bidi="ar-SA"/>
    </w:rPr>
  </w:style>
  <w:style w:type="character" w:customStyle="1" w:styleId="CharChar5">
    <w:name w:val="Char Char5"/>
    <w:rsid w:val="009540EF"/>
    <w:rPr>
      <w:color w:val="000000"/>
      <w:lang w:val="en-US" w:eastAsia="ar-SA" w:bidi="ar-SA"/>
    </w:rPr>
  </w:style>
  <w:style w:type="character" w:customStyle="1" w:styleId="CharChar4">
    <w:name w:val="Char Char4"/>
    <w:rsid w:val="009540EF"/>
    <w:rPr>
      <w:sz w:val="24"/>
      <w:lang w:val="en-US" w:eastAsia="ar-SA" w:bidi="ar-SA"/>
    </w:rPr>
  </w:style>
  <w:style w:type="character" w:customStyle="1" w:styleId="CharChar3">
    <w:name w:val="Char Char3"/>
    <w:rsid w:val="009540EF"/>
    <w:rPr>
      <w:sz w:val="24"/>
      <w:lang w:val="en-GB" w:eastAsia="ar-SA" w:bidi="ar-SA"/>
    </w:rPr>
  </w:style>
  <w:style w:type="character" w:customStyle="1" w:styleId="CharChar1">
    <w:name w:val="Char Char1"/>
    <w:rsid w:val="009540EF"/>
    <w:rPr>
      <w:sz w:val="24"/>
      <w:lang w:val="en-US" w:eastAsia="ar-SA" w:bidi="ar-SA"/>
    </w:rPr>
  </w:style>
  <w:style w:type="paragraph" w:customStyle="1" w:styleId="Caption1">
    <w:name w:val="Caption1"/>
    <w:basedOn w:val="Normale"/>
    <w:next w:val="Normale"/>
    <w:rsid w:val="009540EF"/>
    <w:pPr>
      <w:widowControl w:val="0"/>
      <w:suppressAutoHyphens/>
      <w:autoSpaceDE w:val="0"/>
      <w:spacing w:after="0" w:line="240" w:lineRule="auto"/>
    </w:pPr>
    <w:rPr>
      <w:rFonts w:ascii="Arial" w:eastAsia="Times New Roman" w:hAnsi="Arial" w:cs="Arial"/>
      <w:b/>
      <w:bCs/>
      <w:sz w:val="20"/>
      <w:szCs w:val="20"/>
      <w:lang w:val="en-US" w:eastAsia="ar-SA"/>
    </w:rPr>
  </w:style>
  <w:style w:type="paragraph" w:customStyle="1" w:styleId="Index">
    <w:name w:val="Index"/>
    <w:basedOn w:val="Normale"/>
    <w:rsid w:val="009540EF"/>
    <w:pPr>
      <w:widowControl w:val="0"/>
      <w:suppressLineNumbers/>
      <w:suppressAutoHyphens/>
      <w:autoSpaceDE w:val="0"/>
      <w:spacing w:after="0" w:line="240" w:lineRule="auto"/>
    </w:pPr>
    <w:rPr>
      <w:rFonts w:ascii="Arial" w:eastAsia="Times New Roman" w:hAnsi="Arial" w:cs="Arial"/>
      <w:sz w:val="20"/>
      <w:szCs w:val="20"/>
      <w:lang w:val="en-US" w:eastAsia="ar-SA"/>
    </w:rPr>
  </w:style>
  <w:style w:type="paragraph" w:customStyle="1" w:styleId="Heading">
    <w:name w:val="Heading"/>
    <w:basedOn w:val="Normale"/>
    <w:next w:val="Corpotesto"/>
    <w:rsid w:val="009540EF"/>
    <w:pPr>
      <w:keepNext/>
      <w:widowControl w:val="0"/>
      <w:suppressAutoHyphens/>
      <w:autoSpaceDE w:val="0"/>
      <w:spacing w:before="240" w:after="120" w:line="240" w:lineRule="auto"/>
    </w:pPr>
    <w:rPr>
      <w:rFonts w:ascii="Albany" w:eastAsia="Times New Roman" w:hAnsi="Albany" w:cs="Albany"/>
      <w:sz w:val="28"/>
      <w:szCs w:val="28"/>
      <w:lang w:val="en-US" w:eastAsia="ar-SA"/>
    </w:rPr>
  </w:style>
  <w:style w:type="paragraph" w:customStyle="1" w:styleId="comment1">
    <w:name w:val="comment1"/>
    <w:basedOn w:val="Normale"/>
    <w:rsid w:val="009540EF"/>
    <w:pPr>
      <w:widowControl w:val="0"/>
      <w:tabs>
        <w:tab w:val="left" w:pos="1701"/>
      </w:tabs>
      <w:suppressAutoHyphens/>
      <w:autoSpaceDE w:val="0"/>
      <w:spacing w:after="0" w:line="240" w:lineRule="auto"/>
      <w:ind w:left="1418"/>
    </w:pPr>
    <w:rPr>
      <w:rFonts w:ascii="Arial" w:eastAsia="Times New Roman" w:hAnsi="Arial" w:cs="Arial"/>
      <w:sz w:val="20"/>
      <w:szCs w:val="20"/>
      <w:lang w:val="en-US" w:eastAsia="ar-SA"/>
    </w:rPr>
  </w:style>
  <w:style w:type="paragraph" w:customStyle="1" w:styleId="WW-BodyTextIndent2">
    <w:name w:val="WW-Body Text Indent 2"/>
    <w:basedOn w:val="Normale"/>
    <w:rsid w:val="009540EF"/>
    <w:pPr>
      <w:suppressAutoHyphens/>
      <w:autoSpaceDE w:val="0"/>
      <w:spacing w:after="0" w:line="240" w:lineRule="auto"/>
      <w:ind w:left="1440" w:hanging="1350"/>
    </w:pPr>
    <w:rPr>
      <w:rFonts w:ascii="Arial" w:eastAsia="Times New Roman" w:hAnsi="Arial" w:cs="Arial"/>
      <w:sz w:val="20"/>
      <w:szCs w:val="20"/>
      <w:lang w:val="en-US" w:eastAsia="ar-SA"/>
    </w:rPr>
  </w:style>
  <w:style w:type="paragraph" w:customStyle="1" w:styleId="WW-BodyTextIndent3">
    <w:name w:val="WW-Body Text Indent 3"/>
    <w:basedOn w:val="Normale"/>
    <w:rsid w:val="009540EF"/>
    <w:pPr>
      <w:suppressAutoHyphens/>
      <w:autoSpaceDE w:val="0"/>
      <w:spacing w:after="0" w:line="240" w:lineRule="auto"/>
      <w:ind w:left="1440"/>
    </w:pPr>
    <w:rPr>
      <w:rFonts w:ascii="Arial" w:eastAsia="Times New Roman" w:hAnsi="Arial" w:cs="Arial"/>
      <w:sz w:val="20"/>
      <w:szCs w:val="20"/>
      <w:lang w:val="en-US" w:eastAsia="ar-SA"/>
    </w:rPr>
  </w:style>
  <w:style w:type="paragraph" w:customStyle="1" w:styleId="H2">
    <w:name w:val="H2"/>
    <w:basedOn w:val="Normale"/>
    <w:next w:val="Normale"/>
    <w:link w:val="H2Char"/>
    <w:rsid w:val="009540EF"/>
    <w:pPr>
      <w:keepNext/>
      <w:widowControl w:val="0"/>
      <w:suppressAutoHyphens/>
      <w:autoSpaceDE w:val="0"/>
      <w:spacing w:before="100" w:after="100" w:line="240" w:lineRule="auto"/>
    </w:pPr>
    <w:rPr>
      <w:rFonts w:ascii="Times New Roman" w:eastAsia="Times New Roman" w:hAnsi="Times New Roman" w:cs="Times New Roman"/>
      <w:b/>
      <w:bCs/>
      <w:sz w:val="36"/>
      <w:szCs w:val="36"/>
      <w:lang w:val="fr-CH" w:eastAsia="ar-SA"/>
    </w:rPr>
  </w:style>
  <w:style w:type="character" w:customStyle="1" w:styleId="H2Char">
    <w:name w:val="H2 Char"/>
    <w:link w:val="H2"/>
    <w:locked/>
    <w:rsid w:val="009540EF"/>
    <w:rPr>
      <w:rFonts w:ascii="Times New Roman" w:eastAsia="Times New Roman" w:hAnsi="Times New Roman" w:cs="Times New Roman"/>
      <w:b/>
      <w:bCs/>
      <w:sz w:val="36"/>
      <w:szCs w:val="36"/>
      <w:lang w:val="fr-CH" w:eastAsia="ar-SA"/>
    </w:rPr>
  </w:style>
  <w:style w:type="paragraph" w:customStyle="1" w:styleId="WW-ListNumber">
    <w:name w:val="WW-List Number"/>
    <w:basedOn w:val="Elenco"/>
    <w:rsid w:val="009540EF"/>
    <w:pPr>
      <w:numPr>
        <w:numId w:val="0"/>
      </w:numPr>
      <w:suppressAutoHyphens/>
      <w:autoSpaceDE w:val="0"/>
      <w:spacing w:before="0" w:after="160"/>
      <w:ind w:left="720" w:hanging="360"/>
      <w:jc w:val="left"/>
    </w:pPr>
    <w:rPr>
      <w:sz w:val="22"/>
      <w:szCs w:val="22"/>
      <w:lang w:val="en-US" w:eastAsia="ar-SA"/>
    </w:rPr>
  </w:style>
  <w:style w:type="paragraph" w:customStyle="1" w:styleId="ListNumberFirst">
    <w:name w:val="List Number First"/>
    <w:basedOn w:val="WW-ListNumber"/>
    <w:next w:val="WW-ListNumber"/>
    <w:rsid w:val="009540EF"/>
    <w:pPr>
      <w:spacing w:before="80"/>
    </w:pPr>
  </w:style>
  <w:style w:type="paragraph" w:customStyle="1" w:styleId="PolemonlistN">
    <w:name w:val="PolemonlistN"/>
    <w:basedOn w:val="WW-ListNumber"/>
    <w:rsid w:val="009540EF"/>
    <w:pPr>
      <w:ind w:left="619" w:hanging="259"/>
    </w:pPr>
    <w:rPr>
      <w:lang w:val="el-GR"/>
    </w:rPr>
  </w:style>
  <w:style w:type="paragraph" w:customStyle="1" w:styleId="PolemonlistN1">
    <w:name w:val="PolemonlistN1"/>
    <w:basedOn w:val="PolemonlistN"/>
    <w:rsid w:val="009540EF"/>
    <w:pPr>
      <w:ind w:left="1800" w:hanging="360"/>
    </w:pPr>
  </w:style>
  <w:style w:type="paragraph" w:customStyle="1" w:styleId="PolemonNormal">
    <w:name w:val="PolemonNormal"/>
    <w:basedOn w:val="Normale"/>
    <w:rsid w:val="009540EF"/>
    <w:pPr>
      <w:suppressAutoHyphens/>
      <w:autoSpaceDE w:val="0"/>
      <w:spacing w:after="0" w:line="240" w:lineRule="auto"/>
    </w:pPr>
    <w:rPr>
      <w:rFonts w:ascii="Arial" w:eastAsia="Times New Roman" w:hAnsi="Arial" w:cs="Arial"/>
      <w:lang w:val="en-US" w:eastAsia="ar-SA"/>
    </w:rPr>
  </w:style>
  <w:style w:type="paragraph" w:customStyle="1" w:styleId="PolemonSxolio">
    <w:name w:val="PolemonSxolio"/>
    <w:basedOn w:val="Normale"/>
    <w:rsid w:val="009540EF"/>
    <w:pPr>
      <w:suppressAutoHyphens/>
      <w:autoSpaceDE w:val="0"/>
      <w:spacing w:after="0" w:line="240" w:lineRule="auto"/>
      <w:ind w:left="360" w:hanging="360"/>
    </w:pPr>
    <w:rPr>
      <w:rFonts w:ascii="Arial" w:eastAsia="Times New Roman" w:hAnsi="Arial" w:cs="Arial"/>
      <w:spacing w:val="20"/>
      <w:lang w:val="el-GR" w:eastAsia="ar-SA"/>
    </w:rPr>
  </w:style>
  <w:style w:type="paragraph" w:customStyle="1" w:styleId="proCode">
    <w:name w:val="proCode"/>
    <w:basedOn w:val="Normale"/>
    <w:next w:val="PolemonNormal"/>
    <w:rsid w:val="009540EF"/>
    <w:pPr>
      <w:suppressAutoHyphens/>
      <w:autoSpaceDE w:val="0"/>
      <w:spacing w:after="0" w:line="240" w:lineRule="auto"/>
    </w:pPr>
    <w:rPr>
      <w:rFonts w:ascii="Arial" w:eastAsia="Times New Roman" w:hAnsi="Arial" w:cs="Arial"/>
      <w:b/>
      <w:bCs/>
      <w:caps/>
      <w:sz w:val="20"/>
      <w:szCs w:val="20"/>
      <w:lang w:val="en-US" w:eastAsia="ar-SA"/>
    </w:rPr>
  </w:style>
  <w:style w:type="paragraph" w:customStyle="1" w:styleId="WW-CommentText">
    <w:name w:val="WW-Comment Text"/>
    <w:basedOn w:val="Normale"/>
    <w:rsid w:val="009540EF"/>
    <w:pPr>
      <w:suppressAutoHyphens/>
      <w:autoSpaceDE w:val="0"/>
      <w:spacing w:after="0" w:line="240" w:lineRule="auto"/>
    </w:pPr>
    <w:rPr>
      <w:rFonts w:ascii="Arial" w:eastAsia="Times New Roman" w:hAnsi="Arial" w:cs="Arial"/>
      <w:sz w:val="20"/>
      <w:szCs w:val="20"/>
      <w:lang w:eastAsia="ar-SA"/>
    </w:rPr>
  </w:style>
  <w:style w:type="paragraph" w:customStyle="1" w:styleId="WW-BodyText3">
    <w:name w:val="WW-Body Text 3"/>
    <w:basedOn w:val="Normale"/>
    <w:rsid w:val="009540EF"/>
    <w:pPr>
      <w:widowControl w:val="0"/>
      <w:suppressAutoHyphens/>
      <w:autoSpaceDE w:val="0"/>
      <w:spacing w:after="0" w:line="240" w:lineRule="auto"/>
      <w:jc w:val="both"/>
    </w:pPr>
    <w:rPr>
      <w:rFonts w:ascii="Arial" w:eastAsia="Times New Roman" w:hAnsi="Arial" w:cs="Arial"/>
      <w:color w:val="000000"/>
      <w:sz w:val="20"/>
      <w:szCs w:val="20"/>
      <w:lang w:val="en-US" w:eastAsia="ar-SA"/>
    </w:rPr>
  </w:style>
  <w:style w:type="paragraph" w:customStyle="1" w:styleId="WW-NormalWeb">
    <w:name w:val="WW-Normal (Web)"/>
    <w:basedOn w:val="Normale"/>
    <w:rsid w:val="009540EF"/>
    <w:pPr>
      <w:suppressAutoHyphens/>
      <w:autoSpaceDE w:val="0"/>
      <w:spacing w:before="100" w:after="100" w:line="240" w:lineRule="auto"/>
    </w:pPr>
    <w:rPr>
      <w:rFonts w:ascii="Times" w:eastAsia="Times New Roman" w:hAnsi="Times" w:cs="Times"/>
      <w:sz w:val="20"/>
      <w:szCs w:val="20"/>
      <w:lang w:eastAsia="ar-SA"/>
    </w:rPr>
  </w:style>
  <w:style w:type="paragraph" w:customStyle="1" w:styleId="WW-BodyText2">
    <w:name w:val="WW-Body Text 2"/>
    <w:basedOn w:val="Normale"/>
    <w:rsid w:val="009540EF"/>
    <w:pPr>
      <w:suppressAutoHyphens/>
      <w:autoSpaceDE w:val="0"/>
      <w:spacing w:after="0" w:line="240" w:lineRule="auto"/>
      <w:jc w:val="both"/>
    </w:pPr>
    <w:rPr>
      <w:rFonts w:ascii="Arial" w:eastAsia="Times New Roman" w:hAnsi="Arial" w:cs="Arial"/>
      <w:sz w:val="20"/>
      <w:szCs w:val="20"/>
      <w:lang w:val="en-US" w:eastAsia="ar-SA"/>
    </w:rPr>
  </w:style>
  <w:style w:type="paragraph" w:customStyle="1" w:styleId="H3">
    <w:name w:val="H3"/>
    <w:basedOn w:val="Normale"/>
    <w:next w:val="Normale"/>
    <w:rsid w:val="009540EF"/>
    <w:pPr>
      <w:keepNext/>
      <w:suppressAutoHyphens/>
      <w:spacing w:before="100" w:after="100" w:line="240" w:lineRule="auto"/>
    </w:pPr>
    <w:rPr>
      <w:rFonts w:ascii="Arial" w:eastAsia="Times New Roman" w:hAnsi="Arial" w:cs="Arial"/>
      <w:b/>
      <w:bCs/>
      <w:sz w:val="28"/>
      <w:szCs w:val="28"/>
      <w:lang w:val="fr-FR" w:eastAsia="ar-SA"/>
    </w:rPr>
  </w:style>
  <w:style w:type="paragraph" w:customStyle="1" w:styleId="BalloonText1">
    <w:name w:val="Balloon Text1"/>
    <w:basedOn w:val="Normale"/>
    <w:rsid w:val="009540EF"/>
    <w:pPr>
      <w:widowControl w:val="0"/>
      <w:suppressAutoHyphens/>
      <w:autoSpaceDE w:val="0"/>
      <w:spacing w:after="0" w:line="240" w:lineRule="auto"/>
    </w:pPr>
    <w:rPr>
      <w:rFonts w:ascii="Tahoma" w:eastAsia="Times New Roman" w:hAnsi="Tahoma" w:cs="Tahoma"/>
      <w:sz w:val="16"/>
      <w:szCs w:val="16"/>
      <w:lang w:val="en-US" w:eastAsia="ar-SA"/>
    </w:rPr>
  </w:style>
  <w:style w:type="paragraph" w:customStyle="1" w:styleId="CommentSubject1">
    <w:name w:val="Comment Subject1"/>
    <w:basedOn w:val="WW-CommentText"/>
    <w:next w:val="WW-CommentText"/>
    <w:rsid w:val="009540EF"/>
    <w:pPr>
      <w:widowControl w:val="0"/>
    </w:pPr>
    <w:rPr>
      <w:b/>
      <w:bCs/>
      <w:lang w:val="en-US"/>
    </w:rPr>
  </w:style>
  <w:style w:type="paragraph" w:customStyle="1" w:styleId="NormalEnglish">
    <w:name w:val="Normal_English"/>
    <w:basedOn w:val="Normale"/>
    <w:rsid w:val="009540EF"/>
    <w:pPr>
      <w:suppressAutoHyphens/>
      <w:spacing w:after="0" w:line="240" w:lineRule="auto"/>
    </w:pPr>
    <w:rPr>
      <w:rFonts w:ascii="Arial" w:eastAsia="Times New Roman" w:hAnsi="Arial" w:cs="Arial"/>
      <w:sz w:val="20"/>
      <w:szCs w:val="20"/>
      <w:lang w:val="en-US" w:eastAsia="ar-SA"/>
    </w:rPr>
  </w:style>
  <w:style w:type="character" w:customStyle="1" w:styleId="TestonotadichiusuraCarattere">
    <w:name w:val="Testo nota di chiusura Carattere"/>
    <w:basedOn w:val="Carpredefinitoparagrafo"/>
    <w:link w:val="Testonotadichiusura"/>
    <w:semiHidden/>
    <w:rsid w:val="009540EF"/>
    <w:rPr>
      <w:rFonts w:ascii="Times New Roman" w:eastAsia="Times New Roman" w:hAnsi="Times New Roman" w:cs="Times New Roman"/>
      <w:sz w:val="24"/>
      <w:szCs w:val="24"/>
      <w:lang w:val="en-US" w:eastAsia="ar-SA"/>
    </w:rPr>
  </w:style>
  <w:style w:type="paragraph" w:styleId="Testonotadichiusura">
    <w:name w:val="endnote text"/>
    <w:basedOn w:val="Normale"/>
    <w:link w:val="TestonotadichiusuraCarattere"/>
    <w:semiHidden/>
    <w:rsid w:val="009540EF"/>
    <w:pPr>
      <w:widowControl w:val="0"/>
      <w:suppressAutoHyphens/>
      <w:autoSpaceDE w:val="0"/>
      <w:spacing w:after="0" w:line="240" w:lineRule="auto"/>
    </w:pPr>
    <w:rPr>
      <w:rFonts w:ascii="Times New Roman" w:eastAsia="Times New Roman" w:hAnsi="Times New Roman" w:cs="Times New Roman"/>
      <w:sz w:val="24"/>
      <w:szCs w:val="24"/>
      <w:lang w:val="en-US" w:eastAsia="ar-SA"/>
    </w:rPr>
  </w:style>
  <w:style w:type="paragraph" w:customStyle="1" w:styleId="WW-DocumentMap">
    <w:name w:val="WW-Document Map"/>
    <w:basedOn w:val="Normale"/>
    <w:rsid w:val="009540EF"/>
    <w:pPr>
      <w:widowControl w:val="0"/>
      <w:shd w:val="clear" w:color="auto" w:fill="000080"/>
      <w:suppressAutoHyphens/>
      <w:autoSpaceDE w:val="0"/>
      <w:spacing w:after="0" w:line="240" w:lineRule="auto"/>
    </w:pPr>
    <w:rPr>
      <w:rFonts w:ascii="Tahoma" w:eastAsia="Times New Roman" w:hAnsi="Tahoma" w:cs="Tahoma"/>
      <w:sz w:val="20"/>
      <w:szCs w:val="20"/>
      <w:lang w:val="en-US" w:eastAsia="ar-SA"/>
    </w:rPr>
  </w:style>
  <w:style w:type="paragraph" w:customStyle="1" w:styleId="NormalWeb1">
    <w:name w:val="Normal (Web)1"/>
    <w:basedOn w:val="Normale"/>
    <w:rsid w:val="009540EF"/>
    <w:pPr>
      <w:suppressAutoHyphens/>
      <w:autoSpaceDE w:val="0"/>
      <w:spacing w:before="100" w:after="100" w:line="240" w:lineRule="auto"/>
    </w:pPr>
    <w:rPr>
      <w:rFonts w:ascii="Times" w:eastAsia="Times New Roman" w:hAnsi="Times" w:cs="Times"/>
      <w:sz w:val="20"/>
      <w:szCs w:val="20"/>
      <w:lang w:eastAsia="ar-SA"/>
    </w:rPr>
  </w:style>
  <w:style w:type="paragraph" w:customStyle="1" w:styleId="Textedebulles1">
    <w:name w:val="Texte de bulles1"/>
    <w:basedOn w:val="Normale"/>
    <w:rsid w:val="009540EF"/>
    <w:pPr>
      <w:widowControl w:val="0"/>
      <w:suppressAutoHyphens/>
      <w:autoSpaceDE w:val="0"/>
      <w:spacing w:after="0" w:line="240" w:lineRule="auto"/>
    </w:pPr>
    <w:rPr>
      <w:rFonts w:ascii="Tahoma" w:eastAsia="Times New Roman" w:hAnsi="Tahoma" w:cs="Tahoma"/>
      <w:sz w:val="16"/>
      <w:szCs w:val="16"/>
      <w:lang w:val="en-US" w:eastAsia="ar-SA"/>
    </w:rPr>
  </w:style>
  <w:style w:type="paragraph" w:customStyle="1" w:styleId="Objetducommentaire1">
    <w:name w:val="Objet du commentaire1"/>
    <w:basedOn w:val="WW-CommentText"/>
    <w:next w:val="WW-CommentText"/>
    <w:rsid w:val="009540EF"/>
    <w:pPr>
      <w:widowControl w:val="0"/>
    </w:pPr>
    <w:rPr>
      <w:b/>
      <w:bCs/>
      <w:lang w:val="en-US"/>
    </w:rPr>
  </w:style>
  <w:style w:type="paragraph" w:styleId="Indice1">
    <w:name w:val="index 1"/>
    <w:basedOn w:val="Normale"/>
    <w:next w:val="Normale"/>
    <w:autoRedefine/>
    <w:semiHidden/>
    <w:rsid w:val="009540EF"/>
    <w:pPr>
      <w:widowControl w:val="0"/>
      <w:suppressAutoHyphens/>
      <w:autoSpaceDE w:val="0"/>
      <w:spacing w:after="0" w:line="240" w:lineRule="auto"/>
      <w:ind w:left="240" w:hanging="240"/>
    </w:pPr>
    <w:rPr>
      <w:rFonts w:ascii="Arial" w:eastAsia="Times New Roman" w:hAnsi="Arial" w:cs="Arial"/>
      <w:sz w:val="20"/>
      <w:szCs w:val="20"/>
      <w:lang w:val="en-US" w:eastAsia="ar-SA"/>
    </w:rPr>
  </w:style>
  <w:style w:type="paragraph" w:customStyle="1" w:styleId="Head1">
    <w:name w:val="Head1"/>
    <w:basedOn w:val="Normale"/>
    <w:rsid w:val="009540EF"/>
    <w:pPr>
      <w:widowControl w:val="0"/>
      <w:suppressAutoHyphens/>
      <w:autoSpaceDE w:val="0"/>
      <w:spacing w:after="0" w:line="240" w:lineRule="auto"/>
    </w:pPr>
    <w:rPr>
      <w:rFonts w:ascii="Arial" w:eastAsia="Times New Roman" w:hAnsi="Arial" w:cs="Arial"/>
      <w:sz w:val="20"/>
      <w:szCs w:val="20"/>
      <w:lang w:val="en-US" w:eastAsia="ar-SA"/>
    </w:rPr>
  </w:style>
  <w:style w:type="paragraph" w:customStyle="1" w:styleId="WW-HTMLPreformatted">
    <w:name w:val="WW-HTML Preformatted"/>
    <w:basedOn w:val="Normale"/>
    <w:rsid w:val="0095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MS Mincho" w:hAnsi="Courier New" w:cs="Courier New"/>
      <w:sz w:val="20"/>
      <w:szCs w:val="20"/>
      <w:lang w:val="en-US" w:eastAsia="ar-SA"/>
    </w:rPr>
  </w:style>
  <w:style w:type="paragraph" w:customStyle="1" w:styleId="WW-BalloonText">
    <w:name w:val="WW-Balloon Text"/>
    <w:basedOn w:val="Normale"/>
    <w:rsid w:val="009540EF"/>
    <w:pPr>
      <w:widowControl w:val="0"/>
      <w:suppressAutoHyphens/>
      <w:autoSpaceDE w:val="0"/>
      <w:spacing w:after="0" w:line="240" w:lineRule="auto"/>
    </w:pPr>
    <w:rPr>
      <w:rFonts w:ascii="Tahoma" w:eastAsia="Times New Roman" w:hAnsi="Tahoma" w:cs="Tahoma"/>
      <w:sz w:val="16"/>
      <w:szCs w:val="16"/>
      <w:lang w:val="en-US" w:eastAsia="ar-SA"/>
    </w:rPr>
  </w:style>
  <w:style w:type="paragraph" w:customStyle="1" w:styleId="WW-CommentSubject">
    <w:name w:val="WW-Comment Subject"/>
    <w:basedOn w:val="WW-CommentText"/>
    <w:next w:val="WW-CommentText"/>
    <w:rsid w:val="009540EF"/>
    <w:pPr>
      <w:widowControl w:val="0"/>
    </w:pPr>
    <w:rPr>
      <w:b/>
      <w:bCs/>
      <w:lang w:val="en-US"/>
    </w:rPr>
  </w:style>
  <w:style w:type="paragraph" w:customStyle="1" w:styleId="cardTitle">
    <w:name w:val="cardTitle"/>
    <w:basedOn w:val="Normale"/>
    <w:rsid w:val="009540EF"/>
    <w:pPr>
      <w:widowControl w:val="0"/>
      <w:suppressAutoHyphens/>
      <w:autoSpaceDE w:val="0"/>
      <w:spacing w:after="0" w:line="240" w:lineRule="auto"/>
    </w:pPr>
    <w:rPr>
      <w:rFonts w:ascii="Verdana" w:eastAsia="Times New Roman" w:hAnsi="Verdana" w:cs="Verdana"/>
      <w:b/>
      <w:bCs/>
      <w:sz w:val="20"/>
      <w:szCs w:val="20"/>
      <w:lang w:val="en-US" w:eastAsia="ar-SA"/>
    </w:rPr>
  </w:style>
  <w:style w:type="paragraph" w:customStyle="1" w:styleId="StyleCaptionNotBoldItalic">
    <w:name w:val="Style Caption + Not Bold Italic"/>
    <w:basedOn w:val="Caption1"/>
    <w:rsid w:val="009540EF"/>
    <w:rPr>
      <w:b w:val="0"/>
      <w:bCs w:val="0"/>
      <w:i/>
      <w:iCs/>
      <w:sz w:val="16"/>
      <w:szCs w:val="16"/>
    </w:rPr>
  </w:style>
  <w:style w:type="paragraph" w:customStyle="1" w:styleId="StyleFirstline0cm">
    <w:name w:val="Style First line:  0 cm"/>
    <w:basedOn w:val="Normale"/>
    <w:rsid w:val="009540EF"/>
    <w:pPr>
      <w:widowControl w:val="0"/>
      <w:suppressAutoHyphens/>
      <w:autoSpaceDE w:val="0"/>
      <w:spacing w:after="0" w:line="240" w:lineRule="auto"/>
    </w:pPr>
    <w:rPr>
      <w:rFonts w:ascii="Arial" w:eastAsia="Times New Roman" w:hAnsi="Arial" w:cs="Arial"/>
      <w:sz w:val="20"/>
      <w:szCs w:val="20"/>
      <w:lang w:val="en-US" w:eastAsia="ar-SA"/>
    </w:rPr>
  </w:style>
  <w:style w:type="paragraph" w:customStyle="1" w:styleId="StyleHeading2Before6ptAfter6pt">
    <w:name w:val="Style Heading 2 + Before:  6 pt After:  6 pt"/>
    <w:basedOn w:val="Titolo1"/>
    <w:next w:val="Normale"/>
    <w:rsid w:val="009540EF"/>
    <w:pPr>
      <w:keepLines w:val="0"/>
      <w:widowControl w:val="0"/>
      <w:numPr>
        <w:ilvl w:val="0"/>
        <w:numId w:val="0"/>
      </w:numPr>
      <w:tabs>
        <w:tab w:val="clear" w:pos="426"/>
      </w:tabs>
      <w:suppressAutoHyphens/>
      <w:autoSpaceDE w:val="0"/>
      <w:spacing w:before="120" w:after="120" w:line="240" w:lineRule="auto"/>
      <w:jc w:val="left"/>
    </w:pPr>
    <w:rPr>
      <w:caps w:val="0"/>
      <w:color w:val="auto"/>
      <w:kern w:val="1"/>
      <w:sz w:val="28"/>
      <w:szCs w:val="28"/>
      <w:lang w:val="en-US" w:eastAsia="ar-SA"/>
    </w:rPr>
  </w:style>
  <w:style w:type="paragraph" w:customStyle="1" w:styleId="StyleHeading5Bold">
    <w:name w:val="Style Heading 5 + Bold"/>
    <w:basedOn w:val="Titolo5"/>
    <w:rsid w:val="009540EF"/>
    <w:pPr>
      <w:keepNext/>
      <w:keepLines w:val="0"/>
      <w:widowControl w:val="0"/>
      <w:numPr>
        <w:ilvl w:val="0"/>
        <w:numId w:val="0"/>
      </w:numPr>
      <w:suppressAutoHyphens/>
      <w:autoSpaceDE w:val="0"/>
      <w:spacing w:before="120" w:after="120" w:line="240" w:lineRule="auto"/>
      <w:jc w:val="center"/>
    </w:pPr>
    <w:rPr>
      <w:rFonts w:ascii="Comic Sans MS" w:hAnsi="Comic Sans MS" w:cs="Comic Sans MS"/>
      <w:i/>
      <w:iCs/>
      <w:lang w:eastAsia="ar-SA"/>
    </w:rPr>
  </w:style>
  <w:style w:type="paragraph" w:customStyle="1" w:styleId="WW-TableofFigures">
    <w:name w:val="WW-Table of Figures"/>
    <w:basedOn w:val="Normale"/>
    <w:next w:val="Normale"/>
    <w:rsid w:val="009540EF"/>
    <w:pPr>
      <w:widowControl w:val="0"/>
      <w:suppressAutoHyphens/>
      <w:autoSpaceDE w:val="0"/>
      <w:spacing w:after="0" w:line="240" w:lineRule="auto"/>
    </w:pPr>
    <w:rPr>
      <w:rFonts w:ascii="Arial" w:eastAsia="Times New Roman" w:hAnsi="Arial" w:cs="Arial"/>
      <w:sz w:val="20"/>
      <w:szCs w:val="20"/>
      <w:lang w:val="en-US" w:eastAsia="ar-SA"/>
    </w:rPr>
  </w:style>
  <w:style w:type="paragraph" w:customStyle="1" w:styleId="TableContents">
    <w:name w:val="Table Contents"/>
    <w:basedOn w:val="Corpotesto"/>
    <w:rsid w:val="009540EF"/>
    <w:pPr>
      <w:suppressLineNumbers/>
      <w:suppressAutoHyphens/>
      <w:autoSpaceDE w:val="0"/>
      <w:spacing w:before="0" w:after="0"/>
      <w:jc w:val="left"/>
    </w:pPr>
    <w:rPr>
      <w:rFonts w:ascii="Courier New" w:hAnsi="Courier New" w:cs="Courier New"/>
      <w:b w:val="0"/>
      <w:bCs w:val="0"/>
      <w:i w:val="0"/>
      <w:iCs w:val="0"/>
      <w:sz w:val="20"/>
      <w:szCs w:val="20"/>
      <w:lang w:val="en-US" w:eastAsia="ar-SA"/>
    </w:rPr>
  </w:style>
  <w:style w:type="paragraph" w:customStyle="1" w:styleId="TableHeading">
    <w:name w:val="Table Heading"/>
    <w:basedOn w:val="TableContents"/>
    <w:rsid w:val="009540EF"/>
    <w:pPr>
      <w:jc w:val="center"/>
    </w:pPr>
    <w:rPr>
      <w:b/>
      <w:bCs/>
      <w:i/>
      <w:iCs/>
    </w:rPr>
  </w:style>
  <w:style w:type="paragraph" w:customStyle="1" w:styleId="Framecontents">
    <w:name w:val="Frame contents"/>
    <w:basedOn w:val="Corpotesto"/>
    <w:rsid w:val="009540EF"/>
    <w:pPr>
      <w:suppressAutoHyphens/>
      <w:autoSpaceDE w:val="0"/>
      <w:spacing w:before="0" w:after="0"/>
      <w:jc w:val="left"/>
    </w:pPr>
    <w:rPr>
      <w:rFonts w:ascii="Courier New" w:hAnsi="Courier New" w:cs="Courier New"/>
      <w:b w:val="0"/>
      <w:bCs w:val="0"/>
      <w:i w:val="0"/>
      <w:iCs w:val="0"/>
      <w:sz w:val="20"/>
      <w:szCs w:val="20"/>
      <w:lang w:val="en-US" w:eastAsia="ar-SA"/>
    </w:rPr>
  </w:style>
  <w:style w:type="character" w:customStyle="1" w:styleId="MappadocumentoCarattere">
    <w:name w:val="Mappa documento Carattere"/>
    <w:basedOn w:val="Carpredefinitoparagrafo"/>
    <w:link w:val="Mappadocumento"/>
    <w:semiHidden/>
    <w:rsid w:val="009540EF"/>
    <w:rPr>
      <w:rFonts w:ascii="Tahoma" w:eastAsia="Times New Roman" w:hAnsi="Tahoma" w:cs="Tahoma"/>
      <w:sz w:val="20"/>
      <w:szCs w:val="20"/>
      <w:shd w:val="clear" w:color="auto" w:fill="000080"/>
      <w:lang w:val="en-US" w:eastAsia="ar-SA"/>
    </w:rPr>
  </w:style>
  <w:style w:type="paragraph" w:styleId="Mappadocumento">
    <w:name w:val="Document Map"/>
    <w:basedOn w:val="Normale"/>
    <w:link w:val="MappadocumentoCarattere"/>
    <w:semiHidden/>
    <w:rsid w:val="009540EF"/>
    <w:pPr>
      <w:widowControl w:val="0"/>
      <w:shd w:val="clear" w:color="auto" w:fill="000080"/>
      <w:suppressAutoHyphens/>
      <w:autoSpaceDE w:val="0"/>
      <w:spacing w:after="0" w:line="240" w:lineRule="auto"/>
    </w:pPr>
    <w:rPr>
      <w:rFonts w:ascii="Tahoma" w:eastAsia="Times New Roman" w:hAnsi="Tahoma" w:cs="Tahoma"/>
      <w:sz w:val="20"/>
      <w:szCs w:val="20"/>
      <w:lang w:val="en-US" w:eastAsia="ar-SA"/>
    </w:rPr>
  </w:style>
  <w:style w:type="paragraph" w:styleId="PreformattatoHTML">
    <w:name w:val="HTML Preformatted"/>
    <w:basedOn w:val="Normale"/>
    <w:link w:val="PreformattatoHTMLCarattere"/>
    <w:rsid w:val="0095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eastAsia="el-GR"/>
    </w:rPr>
  </w:style>
  <w:style w:type="character" w:customStyle="1" w:styleId="PreformattatoHTMLCarattere">
    <w:name w:val="Preformattato HTML Carattere"/>
    <w:basedOn w:val="Carpredefinitoparagrafo"/>
    <w:link w:val="PreformattatoHTML"/>
    <w:rsid w:val="009540EF"/>
    <w:rPr>
      <w:rFonts w:ascii="Courier New" w:eastAsia="Times New Roman" w:hAnsi="Courier New" w:cs="Times New Roman"/>
      <w:sz w:val="20"/>
      <w:szCs w:val="20"/>
      <w:lang w:val="en-US" w:eastAsia="el-GR"/>
    </w:rPr>
  </w:style>
  <w:style w:type="paragraph" w:styleId="Rientrocorpodeltesto3">
    <w:name w:val="Body Text Indent 3"/>
    <w:basedOn w:val="Normale"/>
    <w:link w:val="Rientrocorpodeltesto3Carattere"/>
    <w:rsid w:val="009540EF"/>
    <w:pPr>
      <w:widowControl w:val="0"/>
      <w:suppressAutoHyphens/>
      <w:autoSpaceDE w:val="0"/>
      <w:spacing w:after="120" w:line="240" w:lineRule="auto"/>
      <w:ind w:left="360"/>
    </w:pPr>
    <w:rPr>
      <w:rFonts w:ascii="Times New Roman" w:eastAsia="Times New Roman" w:hAnsi="Times New Roman" w:cs="Times New Roman"/>
      <w:sz w:val="16"/>
      <w:szCs w:val="16"/>
      <w:lang w:val="en-US" w:eastAsia="ar-SA"/>
    </w:rPr>
  </w:style>
  <w:style w:type="character" w:customStyle="1" w:styleId="Rientrocorpodeltesto3Carattere">
    <w:name w:val="Rientro corpo del testo 3 Carattere"/>
    <w:basedOn w:val="Carpredefinitoparagrafo"/>
    <w:link w:val="Rientrocorpodeltesto3"/>
    <w:rsid w:val="009540EF"/>
    <w:rPr>
      <w:rFonts w:ascii="Times New Roman" w:eastAsia="Times New Roman" w:hAnsi="Times New Roman" w:cs="Times New Roman"/>
      <w:sz w:val="16"/>
      <w:szCs w:val="16"/>
      <w:lang w:val="en-US" w:eastAsia="ar-SA"/>
    </w:rPr>
  </w:style>
  <w:style w:type="paragraph" w:styleId="Corpodeltesto2">
    <w:name w:val="Body Text 2"/>
    <w:basedOn w:val="Normale"/>
    <w:link w:val="Corpodeltesto2Carattere"/>
    <w:rsid w:val="009540EF"/>
    <w:pPr>
      <w:widowControl w:val="0"/>
      <w:suppressAutoHyphens/>
      <w:autoSpaceDE w:val="0"/>
      <w:spacing w:after="120" w:line="480" w:lineRule="auto"/>
    </w:pPr>
    <w:rPr>
      <w:rFonts w:ascii="Times New Roman" w:eastAsia="Times New Roman" w:hAnsi="Times New Roman" w:cs="Times New Roman"/>
      <w:sz w:val="24"/>
      <w:szCs w:val="24"/>
      <w:lang w:val="en-US" w:eastAsia="ar-SA"/>
    </w:rPr>
  </w:style>
  <w:style w:type="character" w:customStyle="1" w:styleId="Corpodeltesto2Carattere">
    <w:name w:val="Corpo del testo 2 Carattere"/>
    <w:basedOn w:val="Carpredefinitoparagrafo"/>
    <w:link w:val="Corpodeltesto2"/>
    <w:rsid w:val="009540EF"/>
    <w:rPr>
      <w:rFonts w:ascii="Times New Roman" w:eastAsia="Times New Roman" w:hAnsi="Times New Roman" w:cs="Times New Roman"/>
      <w:sz w:val="24"/>
      <w:szCs w:val="24"/>
      <w:lang w:val="en-US" w:eastAsia="ar-SA"/>
    </w:rPr>
  </w:style>
  <w:style w:type="paragraph" w:styleId="Numeroelenco">
    <w:name w:val="List Number"/>
    <w:basedOn w:val="Elenco"/>
    <w:rsid w:val="009540EF"/>
    <w:pPr>
      <w:numPr>
        <w:numId w:val="0"/>
      </w:numPr>
      <w:autoSpaceDE w:val="0"/>
      <w:autoSpaceDN w:val="0"/>
      <w:spacing w:before="0" w:after="160"/>
      <w:ind w:left="720" w:hanging="360"/>
      <w:jc w:val="left"/>
    </w:pPr>
    <w:rPr>
      <w:sz w:val="22"/>
      <w:szCs w:val="22"/>
      <w:lang w:val="en-US" w:eastAsia="en-US"/>
    </w:rPr>
  </w:style>
  <w:style w:type="paragraph" w:styleId="Corpodeltesto3">
    <w:name w:val="Body Text 3"/>
    <w:basedOn w:val="Normale"/>
    <w:link w:val="Corpodeltesto3Carattere"/>
    <w:rsid w:val="009540EF"/>
    <w:pPr>
      <w:widowControl w:val="0"/>
      <w:autoSpaceDE w:val="0"/>
      <w:autoSpaceDN w:val="0"/>
      <w:spacing w:after="0" w:line="240" w:lineRule="auto"/>
      <w:jc w:val="both"/>
    </w:pPr>
    <w:rPr>
      <w:rFonts w:ascii="Times New Roman" w:eastAsia="Times New Roman" w:hAnsi="Times New Roman" w:cs="Times New Roman"/>
      <w:color w:val="000000"/>
      <w:sz w:val="20"/>
      <w:szCs w:val="20"/>
      <w:lang w:val="en-US" w:eastAsia="el-GR"/>
    </w:rPr>
  </w:style>
  <w:style w:type="character" w:customStyle="1" w:styleId="Corpodeltesto3Carattere">
    <w:name w:val="Corpo del testo 3 Carattere"/>
    <w:basedOn w:val="Carpredefinitoparagrafo"/>
    <w:link w:val="Corpodeltesto3"/>
    <w:rsid w:val="009540EF"/>
    <w:rPr>
      <w:rFonts w:ascii="Times New Roman" w:eastAsia="Times New Roman" w:hAnsi="Times New Roman" w:cs="Times New Roman"/>
      <w:color w:val="000000"/>
      <w:sz w:val="20"/>
      <w:szCs w:val="20"/>
      <w:lang w:val="en-US" w:eastAsia="el-GR"/>
    </w:rPr>
  </w:style>
  <w:style w:type="character" w:styleId="CitazioneHTML">
    <w:name w:val="HTML Cite"/>
    <w:basedOn w:val="Carpredefinitoparagrafo"/>
    <w:rsid w:val="009540EF"/>
    <w:rPr>
      <w:i/>
    </w:rPr>
  </w:style>
  <w:style w:type="character" w:customStyle="1" w:styleId="page">
    <w:name w:val="page"/>
    <w:rsid w:val="009540EF"/>
  </w:style>
  <w:style w:type="character" w:customStyle="1" w:styleId="spelle">
    <w:name w:val="spelle"/>
    <w:rsid w:val="009540EF"/>
  </w:style>
  <w:style w:type="character" w:customStyle="1" w:styleId="moz-txt-tag">
    <w:name w:val="moz-txt-tag"/>
    <w:rsid w:val="009540EF"/>
  </w:style>
  <w:style w:type="paragraph" w:customStyle="1" w:styleId="paragrapgtext">
    <w:name w:val="paragrapg_text"/>
    <w:basedOn w:val="Normale"/>
    <w:rsid w:val="009540EF"/>
    <w:pPr>
      <w:spacing w:before="100" w:beforeAutospacing="1" w:after="100" w:afterAutospacing="1" w:line="240" w:lineRule="auto"/>
    </w:pPr>
    <w:rPr>
      <w:rFonts w:ascii="Verdana" w:eastAsia="Times New Roman" w:hAnsi="Verdana" w:cs="Verdana"/>
      <w:color w:val="003366"/>
      <w:sz w:val="20"/>
      <w:szCs w:val="20"/>
      <w:lang w:val="en-US" w:eastAsia="ko-KR"/>
    </w:rPr>
  </w:style>
  <w:style w:type="character" w:customStyle="1" w:styleId="secondary-bf1">
    <w:name w:val="secondary-bf1"/>
    <w:rsid w:val="009540EF"/>
    <w:rPr>
      <w:b/>
      <w:i/>
      <w:vanish/>
      <w:color w:val="auto"/>
      <w:sz w:val="16"/>
    </w:rPr>
  </w:style>
  <w:style w:type="character" w:customStyle="1" w:styleId="Caractresdenotedebasdepage">
    <w:name w:val="Caractères de note de bas de page"/>
    <w:rsid w:val="009540EF"/>
    <w:rPr>
      <w:vertAlign w:val="superscript"/>
    </w:rPr>
  </w:style>
  <w:style w:type="paragraph" w:customStyle="1" w:styleId="Style1">
    <w:name w:val="Style1"/>
    <w:basedOn w:val="H2"/>
    <w:link w:val="Style1Char"/>
    <w:rsid w:val="009540EF"/>
    <w:pPr>
      <w:autoSpaceDN w:val="0"/>
      <w:spacing w:before="240" w:after="60"/>
      <w:outlineLvl w:val="2"/>
    </w:pPr>
    <w:rPr>
      <w:lang w:val="en-US" w:eastAsia="en-US"/>
    </w:rPr>
  </w:style>
  <w:style w:type="character" w:customStyle="1" w:styleId="Style1Char">
    <w:name w:val="Style1 Char"/>
    <w:link w:val="Style1"/>
    <w:locked/>
    <w:rsid w:val="009540EF"/>
    <w:rPr>
      <w:rFonts w:ascii="Times New Roman" w:eastAsia="Times New Roman" w:hAnsi="Times New Roman" w:cs="Times New Roman"/>
      <w:b/>
      <w:bCs/>
      <w:sz w:val="36"/>
      <w:szCs w:val="36"/>
      <w:lang w:val="en-US"/>
    </w:rPr>
  </w:style>
  <w:style w:type="paragraph" w:customStyle="1" w:styleId="Style2">
    <w:name w:val="Style2"/>
    <w:basedOn w:val="H2"/>
    <w:link w:val="Style2Char"/>
    <w:rsid w:val="009540EF"/>
    <w:rPr>
      <w:rFonts w:ascii="Arial" w:hAnsi="Arial" w:cs="Arial"/>
    </w:rPr>
  </w:style>
  <w:style w:type="character" w:customStyle="1" w:styleId="Style2Char">
    <w:name w:val="Style2 Char"/>
    <w:link w:val="Style2"/>
    <w:locked/>
    <w:rsid w:val="009540EF"/>
    <w:rPr>
      <w:rFonts w:ascii="Arial" w:eastAsia="Times New Roman" w:hAnsi="Arial" w:cs="Arial"/>
      <w:b/>
      <w:bCs/>
      <w:sz w:val="36"/>
      <w:szCs w:val="36"/>
      <w:lang w:val="fr-CH" w:eastAsia="ar-SA"/>
    </w:rPr>
  </w:style>
  <w:style w:type="paragraph" w:styleId="Testonormale">
    <w:name w:val="Plain Text"/>
    <w:basedOn w:val="Normale"/>
    <w:link w:val="TestonormaleCarattere"/>
    <w:rsid w:val="009540EF"/>
    <w:pPr>
      <w:spacing w:after="0" w:line="240" w:lineRule="auto"/>
    </w:pPr>
    <w:rPr>
      <w:rFonts w:ascii="Consolas" w:eastAsia="Times New Roman" w:hAnsi="Consolas" w:cs="Times New Roman"/>
      <w:sz w:val="21"/>
      <w:szCs w:val="21"/>
      <w:lang w:val="el-GR" w:eastAsia="el-GR"/>
    </w:rPr>
  </w:style>
  <w:style w:type="character" w:customStyle="1" w:styleId="TestonormaleCarattere">
    <w:name w:val="Testo normale Carattere"/>
    <w:basedOn w:val="Carpredefinitoparagrafo"/>
    <w:link w:val="Testonormale"/>
    <w:rsid w:val="009540EF"/>
    <w:rPr>
      <w:rFonts w:ascii="Consolas" w:eastAsia="Times New Roman" w:hAnsi="Consolas" w:cs="Times New Roman"/>
      <w:sz w:val="21"/>
      <w:szCs w:val="21"/>
      <w:lang w:val="el-GR" w:eastAsia="el-GR"/>
    </w:rPr>
  </w:style>
  <w:style w:type="paragraph" w:styleId="Revisione">
    <w:name w:val="Revision"/>
    <w:hidden/>
    <w:semiHidden/>
    <w:rsid w:val="002659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0080">
      <w:bodyDiv w:val="1"/>
      <w:marLeft w:val="0"/>
      <w:marRight w:val="0"/>
      <w:marTop w:val="0"/>
      <w:marBottom w:val="0"/>
      <w:divBdr>
        <w:top w:val="none" w:sz="0" w:space="0" w:color="auto"/>
        <w:left w:val="none" w:sz="0" w:space="0" w:color="auto"/>
        <w:bottom w:val="none" w:sz="0" w:space="0" w:color="auto"/>
        <w:right w:val="none" w:sz="0" w:space="0" w:color="auto"/>
      </w:divBdr>
    </w:div>
    <w:div w:id="340350494">
      <w:bodyDiv w:val="1"/>
      <w:marLeft w:val="0"/>
      <w:marRight w:val="0"/>
      <w:marTop w:val="0"/>
      <w:marBottom w:val="0"/>
      <w:divBdr>
        <w:top w:val="none" w:sz="0" w:space="0" w:color="auto"/>
        <w:left w:val="none" w:sz="0" w:space="0" w:color="auto"/>
        <w:bottom w:val="none" w:sz="0" w:space="0" w:color="auto"/>
        <w:right w:val="none" w:sz="0" w:space="0" w:color="auto"/>
      </w:divBdr>
    </w:div>
    <w:div w:id="461731529">
      <w:bodyDiv w:val="1"/>
      <w:marLeft w:val="0"/>
      <w:marRight w:val="0"/>
      <w:marTop w:val="0"/>
      <w:marBottom w:val="0"/>
      <w:divBdr>
        <w:top w:val="none" w:sz="0" w:space="0" w:color="auto"/>
        <w:left w:val="none" w:sz="0" w:space="0" w:color="auto"/>
        <w:bottom w:val="none" w:sz="0" w:space="0" w:color="auto"/>
        <w:right w:val="none" w:sz="0" w:space="0" w:color="auto"/>
      </w:divBdr>
    </w:div>
    <w:div w:id="525368266">
      <w:bodyDiv w:val="1"/>
      <w:marLeft w:val="0"/>
      <w:marRight w:val="0"/>
      <w:marTop w:val="0"/>
      <w:marBottom w:val="0"/>
      <w:divBdr>
        <w:top w:val="none" w:sz="0" w:space="0" w:color="auto"/>
        <w:left w:val="none" w:sz="0" w:space="0" w:color="auto"/>
        <w:bottom w:val="none" w:sz="0" w:space="0" w:color="auto"/>
        <w:right w:val="none" w:sz="0" w:space="0" w:color="auto"/>
      </w:divBdr>
    </w:div>
    <w:div w:id="618797559">
      <w:bodyDiv w:val="1"/>
      <w:marLeft w:val="0"/>
      <w:marRight w:val="0"/>
      <w:marTop w:val="0"/>
      <w:marBottom w:val="0"/>
      <w:divBdr>
        <w:top w:val="none" w:sz="0" w:space="0" w:color="auto"/>
        <w:left w:val="none" w:sz="0" w:space="0" w:color="auto"/>
        <w:bottom w:val="none" w:sz="0" w:space="0" w:color="auto"/>
        <w:right w:val="none" w:sz="0" w:space="0" w:color="auto"/>
      </w:divBdr>
    </w:div>
    <w:div w:id="880627264">
      <w:bodyDiv w:val="1"/>
      <w:marLeft w:val="0"/>
      <w:marRight w:val="0"/>
      <w:marTop w:val="0"/>
      <w:marBottom w:val="0"/>
      <w:divBdr>
        <w:top w:val="none" w:sz="0" w:space="0" w:color="auto"/>
        <w:left w:val="none" w:sz="0" w:space="0" w:color="auto"/>
        <w:bottom w:val="none" w:sz="0" w:space="0" w:color="auto"/>
        <w:right w:val="none" w:sz="0" w:space="0" w:color="auto"/>
      </w:divBdr>
    </w:div>
    <w:div w:id="951519663">
      <w:bodyDiv w:val="1"/>
      <w:marLeft w:val="0"/>
      <w:marRight w:val="0"/>
      <w:marTop w:val="0"/>
      <w:marBottom w:val="0"/>
      <w:divBdr>
        <w:top w:val="none" w:sz="0" w:space="0" w:color="auto"/>
        <w:left w:val="none" w:sz="0" w:space="0" w:color="auto"/>
        <w:bottom w:val="none" w:sz="0" w:space="0" w:color="auto"/>
        <w:right w:val="none" w:sz="0" w:space="0" w:color="auto"/>
      </w:divBdr>
    </w:div>
    <w:div w:id="1040010010">
      <w:bodyDiv w:val="1"/>
      <w:marLeft w:val="0"/>
      <w:marRight w:val="0"/>
      <w:marTop w:val="0"/>
      <w:marBottom w:val="0"/>
      <w:divBdr>
        <w:top w:val="none" w:sz="0" w:space="0" w:color="auto"/>
        <w:left w:val="none" w:sz="0" w:space="0" w:color="auto"/>
        <w:bottom w:val="none" w:sz="0" w:space="0" w:color="auto"/>
        <w:right w:val="none" w:sz="0" w:space="0" w:color="auto"/>
      </w:divBdr>
    </w:div>
    <w:div w:id="1115909587">
      <w:bodyDiv w:val="1"/>
      <w:marLeft w:val="0"/>
      <w:marRight w:val="0"/>
      <w:marTop w:val="0"/>
      <w:marBottom w:val="0"/>
      <w:divBdr>
        <w:top w:val="none" w:sz="0" w:space="0" w:color="auto"/>
        <w:left w:val="none" w:sz="0" w:space="0" w:color="auto"/>
        <w:bottom w:val="none" w:sz="0" w:space="0" w:color="auto"/>
        <w:right w:val="none" w:sz="0" w:space="0" w:color="auto"/>
      </w:divBdr>
      <w:divsChild>
        <w:div w:id="61487680">
          <w:marLeft w:val="0"/>
          <w:marRight w:val="0"/>
          <w:marTop w:val="0"/>
          <w:marBottom w:val="0"/>
          <w:divBdr>
            <w:top w:val="none" w:sz="0" w:space="0" w:color="auto"/>
            <w:left w:val="none" w:sz="0" w:space="0" w:color="auto"/>
            <w:bottom w:val="none" w:sz="0" w:space="0" w:color="auto"/>
            <w:right w:val="none" w:sz="0" w:space="0" w:color="auto"/>
          </w:divBdr>
          <w:divsChild>
            <w:div w:id="17036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file:///C:\Users\bekiari\Documents\Projects(on%20alioure)\CIDOC-FRBR\2018-01-15%23Cologne\minutes\334%20CRMinf-reading_AK3.docx"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file:///C:\Users\bekiari\Documents\Projects(on%20alioure)\CIDOC-FRBR\2018-01-15%23Cologne\minutes\334%20CRMinf-reading_AK3.docx"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file:///C:\Users\bekiari\Documents\Projects(on%20alioure)\CIDOC-FRBR\2018-01-15%23Cologne\minutes\334%20CRMinf-reading_AK3.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bekiari\Documents\Projects(on%20alioure)\CIDOC-FRBR\2018-01-15%23Cologne\minutes\334%20CRMinf-reading_AK3.docx" TargetMode="External"/><Relationship Id="rId20" Type="http://schemas.openxmlformats.org/officeDocument/2006/relationships/hyperlink" Target="file:///C:\Users\bekiari\Documents\Projects(on%20alioure)\CIDOC-FRBR\2018-01-15%23Cologne\minutes\334%20CRMinf-reading_AK3.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bekiari\Documents\Projects(on%20alioure)\CIDOC-FRBR\2018-01-15%23Cologne\minutes\334%20CRMinf-reading_AK3.docx" TargetMode="External"/><Relationship Id="rId23" Type="http://schemas.openxmlformats.org/officeDocument/2006/relationships/hyperlink" Target="http://dl.acm.org/citation.cfm?id=1921615" TargetMode="External"/><Relationship Id="rId10" Type="http://schemas.openxmlformats.org/officeDocument/2006/relationships/endnotes" Target="endnotes.xml"/><Relationship Id="rId19" Type="http://schemas.openxmlformats.org/officeDocument/2006/relationships/hyperlink" Target="file:///C:\Users\bekiari\Documents\Projects(on%20alioure)\CIDOC-FRBR\2018-01-15%23Cologne\minutes\334%20CRMinf-reading_AK3.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bekiari\Documents\Projects(on%20alioure)\CIDOC-FRBR\2018-01-15%23Cologne\minutes\334%20CRMinf-reading_AK3.docx" TargetMode="External"/><Relationship Id="rId22" Type="http://schemas.openxmlformats.org/officeDocument/2006/relationships/hyperlink" Target="file:///C:\Users\bekiari\Documents\Projects(on%20alioure)\CIDOC-FRBR\2018-01-15%23Cologne\minutes\334%20CRMinf-reading_AK3.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0C5A350B8B864FA4BB6364DB87AFA5" ma:contentTypeVersion="7" ma:contentTypeDescription="Create a new document." ma:contentTypeScope="" ma:versionID="015805e676873610a160a565906774aa">
  <xsd:schema xmlns:xsd="http://www.w3.org/2001/XMLSchema" xmlns:xs="http://www.w3.org/2001/XMLSchema" xmlns:p="http://schemas.microsoft.com/office/2006/metadata/properties" xmlns:ns3="fe3a730e-302a-4df5-bd37-d9344ad5dd39" xmlns:ns4="59517204-b887-420f-893f-e0f09dd2c946" targetNamespace="http://schemas.microsoft.com/office/2006/metadata/properties" ma:root="true" ma:fieldsID="c5c17bbdb3189a31fb554e5262fb99ea" ns3:_="" ns4:_="">
    <xsd:import namespace="fe3a730e-302a-4df5-bd37-d9344ad5dd39"/>
    <xsd:import namespace="59517204-b887-420f-893f-e0f09dd2c9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a730e-302a-4df5-bd37-d9344ad5d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517204-b887-420f-893f-e0f09dd2c9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23B53-23FE-443A-A5A0-F50BA5EE900F}">
  <ds:schemaRefs>
    <ds:schemaRef ds:uri="http://schemas.microsoft.com/office/2006/documentManagement/types"/>
    <ds:schemaRef ds:uri="http://purl.org/dc/elements/1.1/"/>
    <ds:schemaRef ds:uri="fe3a730e-302a-4df5-bd37-d9344ad5dd39"/>
    <ds:schemaRef ds:uri="http://schemas.microsoft.com/office/infopath/2007/PartnerControls"/>
    <ds:schemaRef ds:uri="http://purl.org/dc/dcmitype/"/>
    <ds:schemaRef ds:uri="http://schemas.openxmlformats.org/package/2006/metadata/core-properties"/>
    <ds:schemaRef ds:uri="59517204-b887-420f-893f-e0f09dd2c946"/>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07DC2874-32DB-42EC-81FD-BE20DF71209D}">
  <ds:schemaRefs>
    <ds:schemaRef ds:uri="http://schemas.microsoft.com/sharepoint/v3/contenttype/forms"/>
  </ds:schemaRefs>
</ds:datastoreItem>
</file>

<file path=customXml/itemProps3.xml><?xml version="1.0" encoding="utf-8"?>
<ds:datastoreItem xmlns:ds="http://schemas.openxmlformats.org/officeDocument/2006/customXml" ds:itemID="{BEA9A4C3-7723-4D44-833E-A626E2689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a730e-302a-4df5-bd37-d9344ad5dd39"/>
    <ds:schemaRef ds:uri="59517204-b887-420f-893f-e0f09dd2c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7102E9-4796-4E73-A9B7-1E3150D3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6644</Words>
  <Characters>37876</Characters>
  <Application>Microsoft Office Word</Application>
  <DocSecurity>0</DocSecurity>
  <Lines>315</Lines>
  <Paragraphs>88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Stead</dc:creator>
  <cp:lastModifiedBy>Anna Sofia Lippolis - annasofia.lippolis@studio.unibo.it</cp:lastModifiedBy>
  <cp:revision>2</cp:revision>
  <cp:lastPrinted>2023-07-21T15:37:00Z</cp:lastPrinted>
  <dcterms:created xsi:type="dcterms:W3CDTF">2023-07-21T15:39:00Z</dcterms:created>
  <dcterms:modified xsi:type="dcterms:W3CDTF">2023-07-21T15:39:00Z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0x010100E00C5A350B8B864FA4BB6364DB87AFA5</vt:lpwstr>
  </property>
</Properties>
</file>